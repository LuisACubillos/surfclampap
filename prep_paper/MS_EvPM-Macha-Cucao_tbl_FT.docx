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9AF6A" w14:textId="1A739EEA" w:rsidR="00286288" w:rsidRDefault="00286288" w:rsidP="00286288">
      <w:pPr>
        <w:rPr>
          <w:lang w:val="en-US"/>
        </w:rPr>
      </w:pPr>
      <w:r>
        <w:rPr>
          <w:lang w:val="en-US"/>
        </w:rPr>
        <w:t>Table 1. Summary of the yearly s</w:t>
      </w:r>
      <w:r w:rsidR="00432907">
        <w:rPr>
          <w:lang w:val="en-US"/>
        </w:rPr>
        <w:t>tock assessment surveys of surf</w:t>
      </w:r>
      <w:r w:rsidR="00312754">
        <w:rPr>
          <w:lang w:val="en-US"/>
        </w:rPr>
        <w:t xml:space="preserve"> </w:t>
      </w:r>
      <w:r>
        <w:rPr>
          <w:lang w:val="en-US"/>
        </w:rPr>
        <w:t xml:space="preserve">clam </w:t>
      </w:r>
      <w:proofErr w:type="spellStart"/>
      <w:r w:rsidRPr="00A26CAC">
        <w:rPr>
          <w:i/>
          <w:lang w:val="en-US"/>
        </w:rPr>
        <w:t>Mesodesma</w:t>
      </w:r>
      <w:proofErr w:type="spellEnd"/>
      <w:r w:rsidRPr="00A26CAC">
        <w:rPr>
          <w:i/>
          <w:lang w:val="en-US"/>
        </w:rPr>
        <w:t xml:space="preserve"> </w:t>
      </w:r>
      <w:proofErr w:type="spellStart"/>
      <w:r w:rsidRPr="00A26CAC">
        <w:rPr>
          <w:i/>
          <w:lang w:val="en-US"/>
        </w:rPr>
        <w:t>donacium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Cucao</w:t>
      </w:r>
      <w:proofErr w:type="spellEnd"/>
      <w:r>
        <w:rPr>
          <w:lang w:val="en-US"/>
        </w:rPr>
        <w:t>, and used to conditioning the operating model. The exploitation rate (u) was computed as the ratio between the quota and the vulnerable biomass.</w:t>
      </w:r>
    </w:p>
    <w:p w14:paraId="025B3460" w14:textId="77777777" w:rsidR="00286288" w:rsidRDefault="00286288" w:rsidP="00286288">
      <w:pPr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986"/>
        <w:gridCol w:w="986"/>
        <w:gridCol w:w="986"/>
        <w:gridCol w:w="986"/>
        <w:gridCol w:w="986"/>
        <w:gridCol w:w="988"/>
      </w:tblGrid>
      <w:tr w:rsidR="00286288" w:rsidRPr="00312754" w14:paraId="67FBAFD3" w14:textId="77777777" w:rsidTr="00312754">
        <w:trPr>
          <w:trHeight w:val="499"/>
        </w:trPr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F5098F" w14:textId="77777777" w:rsidR="00286288" w:rsidRPr="00312754" w:rsidRDefault="00286288" w:rsidP="00646DAD">
            <w:pPr>
              <w:spacing w:line="240" w:lineRule="auto"/>
              <w:jc w:val="left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Stock assessment results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7CA61D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2011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FD9E59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2012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B080E4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2013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4D8C63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2014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0F787A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</w:t>
            </w:r>
            <w:r w:rsidR="001D0546" w:rsidRPr="00312754">
              <w:rPr>
                <w:b/>
                <w:sz w:val="22"/>
                <w:lang w:eastAsia="es-ES_tradnl"/>
              </w:rPr>
              <w:t>5**</w:t>
            </w:r>
          </w:p>
        </w:tc>
        <w:tc>
          <w:tcPr>
            <w:tcW w:w="5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8D90E1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2017</w:t>
            </w:r>
            <w:r w:rsidR="001D0546" w:rsidRPr="00312754">
              <w:rPr>
                <w:b/>
                <w:sz w:val="22"/>
                <w:lang w:eastAsia="es-ES_tradnl"/>
              </w:rPr>
              <w:t>**</w:t>
            </w:r>
          </w:p>
        </w:tc>
      </w:tr>
      <w:tr w:rsidR="00286288" w:rsidRPr="007F2EFD" w14:paraId="0494C8F3" w14:textId="77777777" w:rsidTr="00312754">
        <w:trPr>
          <w:trHeight w:val="432"/>
        </w:trPr>
        <w:tc>
          <w:tcPr>
            <w:tcW w:w="1705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D95124F" w14:textId="77777777" w:rsidR="00286288" w:rsidRPr="003A7B8B" w:rsidRDefault="00286288" w:rsidP="00646DAD">
            <w:pPr>
              <w:spacing w:line="240" w:lineRule="auto"/>
              <w:jc w:val="left"/>
              <w:rPr>
                <w:sz w:val="22"/>
                <w:lang w:val="en-US" w:eastAsia="es-ES_tradnl"/>
              </w:rPr>
            </w:pPr>
            <w:r w:rsidRPr="003A7B8B">
              <w:rPr>
                <w:sz w:val="22"/>
                <w:lang w:val="en-US" w:eastAsia="es-ES_tradnl"/>
              </w:rPr>
              <w:t>Date of the stock assessment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AEC46AE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14-06-11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5603CDA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30-03-12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80B6784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26-04-13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88EF138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14-01-14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EC8C902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04-12-15</w:t>
            </w:r>
          </w:p>
        </w:tc>
        <w:tc>
          <w:tcPr>
            <w:tcW w:w="55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7D43F7F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31-01-17</w:t>
            </w:r>
          </w:p>
        </w:tc>
      </w:tr>
      <w:tr w:rsidR="00286288" w:rsidRPr="007F2EFD" w14:paraId="28940075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EDD5A3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Sampling units (quadrats)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29B35E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647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D2FF3A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1063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964B6F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328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8A25D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1116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D996BC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800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78990B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236</w:t>
            </w:r>
          </w:p>
        </w:tc>
      </w:tr>
      <w:tr w:rsidR="00286288" w:rsidRPr="007F2EFD" w14:paraId="2A724601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E24A97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Average density (ind/m²)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5464A4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110.5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59CA2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213.2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76970A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441.5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D5092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197.5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58C723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359.1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C31E0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78.7</w:t>
            </w:r>
          </w:p>
        </w:tc>
      </w:tr>
      <w:tr w:rsidR="00286288" w:rsidRPr="007F2EFD" w14:paraId="7E98F4B8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F44FDA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Estimated bank surface (ha)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A866F1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69.37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1F20F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112.66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0005E" w14:textId="0B06E1B8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117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19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AE49A" w14:textId="119ED010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70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0A23E" w14:textId="74ECB222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108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68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0CE422" w14:textId="7CC2C51A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120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61</w:t>
            </w:r>
          </w:p>
        </w:tc>
      </w:tr>
      <w:tr w:rsidR="00286288" w:rsidRPr="007F2EFD" w14:paraId="5DCFF1D8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F12729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Abundance (10</w:t>
            </w:r>
            <w:r w:rsidRPr="0079177F">
              <w:rPr>
                <w:sz w:val="22"/>
                <w:vertAlign w:val="superscript"/>
                <w:lang w:eastAsia="es-ES_tradnl"/>
              </w:rPr>
              <w:t>3</w:t>
            </w:r>
            <w:r w:rsidRPr="0079177F">
              <w:rPr>
                <w:sz w:val="22"/>
                <w:lang w:eastAsia="es-ES_tradnl"/>
              </w:rPr>
              <w:t xml:space="preserve"> individuals)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783486" w14:textId="57108435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72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530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83D058" w14:textId="7EBF5A69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221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053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CADBD" w14:textId="0DFC661C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203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711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20979" w14:textId="26E5EC4E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68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008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322A51" w14:textId="5DA745A6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385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039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E4A95" w14:textId="7527DEEC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94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972</w:t>
            </w:r>
          </w:p>
        </w:tc>
      </w:tr>
      <w:tr w:rsidR="00286288" w:rsidRPr="007F2EFD" w14:paraId="4EB534AA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7DE2C2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Biomass (ton)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0E68C" w14:textId="339F6DCB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356.2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4959EE" w14:textId="74A33118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638.8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BEDD5" w14:textId="0246E3F0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5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407.2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AFCD36" w14:textId="50F5D706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687.1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605960" w14:textId="4F3575D2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257.5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179AA" w14:textId="6C568B93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618.3</w:t>
            </w:r>
          </w:p>
        </w:tc>
      </w:tr>
      <w:tr w:rsidR="00286288" w:rsidRPr="007F2EFD" w14:paraId="56F8BE6C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8B249A8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Vulnerable biomass (ton)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C07B17" w14:textId="365B1BF4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261.3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3ED8A8" w14:textId="604C39C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459.9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70A5A75" w14:textId="675174D6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5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398.6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3D0189" w14:textId="3AFC2503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646.3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70C619" w14:textId="7624B3D0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992.4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6CAB6A" w14:textId="7913169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539.5</w:t>
            </w:r>
          </w:p>
        </w:tc>
      </w:tr>
      <w:tr w:rsidR="00286288" w:rsidRPr="007F2EFD" w14:paraId="770C505F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FAE28ED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Quota (10</w:t>
            </w:r>
            <w:r w:rsidRPr="0079177F">
              <w:rPr>
                <w:sz w:val="22"/>
                <w:vertAlign w:val="superscript"/>
                <w:lang w:eastAsia="es-ES_tradnl"/>
              </w:rPr>
              <w:t>3</w:t>
            </w:r>
            <w:r w:rsidRPr="0079177F">
              <w:rPr>
                <w:sz w:val="22"/>
                <w:lang w:eastAsia="es-ES_tradnl"/>
              </w:rPr>
              <w:t xml:space="preserve"> individuals)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64D0F4" w14:textId="159FF9F9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16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671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B11E11" w14:textId="35459136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52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173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DB7514" w14:textId="48E09098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44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578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274055" w14:textId="6A17F819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8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878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DBBBF9" w14:textId="3495D1F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24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628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C6F0AE" w14:textId="72A4C65F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19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060</w:t>
            </w:r>
          </w:p>
        </w:tc>
      </w:tr>
      <w:tr w:rsidR="00286288" w:rsidRPr="007F2EFD" w14:paraId="456DEE9D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2E7454CF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Quota (ton)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E64C43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347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1086FA0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1169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BAEF2F7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1350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41ABBD28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356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4847B26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450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97555EC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403</w:t>
            </w:r>
          </w:p>
        </w:tc>
      </w:tr>
      <w:tr w:rsidR="00286288" w:rsidRPr="007F2EFD" w14:paraId="09E89218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2567D980" w14:textId="77777777" w:rsidR="00286288" w:rsidRPr="0079177F" w:rsidRDefault="001D0546" w:rsidP="001D0546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Quota/Vulnerable Biomass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C0FBC86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0.275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2C01CED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0.262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226513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0.250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58C4D7D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0.216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285881C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0.226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7C34987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0.262</w:t>
            </w:r>
          </w:p>
        </w:tc>
      </w:tr>
      <w:tr w:rsidR="001D0546" w:rsidRPr="007F2EFD" w14:paraId="3F8E943C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395239" w14:textId="77777777" w:rsidR="001D0546" w:rsidRPr="0079177F" w:rsidRDefault="001D0546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Catch (ton)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34B1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199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3637ED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662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0C5FD4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800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C534F6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304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8D9F67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101</w:t>
            </w:r>
          </w:p>
        </w:tc>
        <w:tc>
          <w:tcPr>
            <w:tcW w:w="55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290AC3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592</w:t>
            </w:r>
          </w:p>
        </w:tc>
      </w:tr>
    </w:tbl>
    <w:p w14:paraId="3D387282" w14:textId="77777777" w:rsidR="00312754" w:rsidRDefault="00312754" w:rsidP="00286288">
      <w:pPr>
        <w:rPr>
          <w:sz w:val="21"/>
          <w:lang w:val="en-US"/>
        </w:rPr>
      </w:pPr>
    </w:p>
    <w:p w14:paraId="5BD9A0E1" w14:textId="586F345B" w:rsidR="00286288" w:rsidRPr="0099799B" w:rsidRDefault="001D0546" w:rsidP="00286288">
      <w:pPr>
        <w:rPr>
          <w:sz w:val="21"/>
          <w:lang w:val="en-US"/>
        </w:rPr>
      </w:pPr>
      <w:r>
        <w:rPr>
          <w:sz w:val="21"/>
          <w:lang w:val="en-US"/>
        </w:rPr>
        <w:t xml:space="preserve">* Source: Data </w:t>
      </w:r>
      <w:r w:rsidR="00286288" w:rsidRPr="0099799B">
        <w:rPr>
          <w:sz w:val="21"/>
          <w:lang w:val="en-US"/>
        </w:rPr>
        <w:t xml:space="preserve">obtained from Fundación </w:t>
      </w:r>
      <w:proofErr w:type="spellStart"/>
      <w:r w:rsidR="00286288" w:rsidRPr="0099799B">
        <w:rPr>
          <w:sz w:val="21"/>
          <w:lang w:val="en-US"/>
        </w:rPr>
        <w:t>Chi</w:t>
      </w:r>
      <w:r w:rsidR="00312754">
        <w:rPr>
          <w:sz w:val="21"/>
          <w:lang w:val="en-US"/>
        </w:rPr>
        <w:t>n</w:t>
      </w:r>
      <w:r w:rsidR="00286288" w:rsidRPr="0099799B">
        <w:rPr>
          <w:sz w:val="21"/>
          <w:lang w:val="en-US"/>
        </w:rPr>
        <w:t>quihue</w:t>
      </w:r>
      <w:proofErr w:type="spellEnd"/>
      <w:r w:rsidR="00286288" w:rsidRPr="0099799B">
        <w:rPr>
          <w:sz w:val="21"/>
          <w:lang w:val="en-US"/>
        </w:rPr>
        <w:t xml:space="preserve"> (2012)</w:t>
      </w:r>
    </w:p>
    <w:p w14:paraId="46FDC4D5" w14:textId="77777777" w:rsidR="001D0546" w:rsidRPr="001D0546" w:rsidRDefault="001D0546" w:rsidP="001D0546">
      <w:pPr>
        <w:rPr>
          <w:sz w:val="21"/>
          <w:lang w:val="en-US"/>
        </w:rPr>
      </w:pPr>
      <w:r>
        <w:rPr>
          <w:sz w:val="21"/>
          <w:lang w:val="en-US"/>
        </w:rPr>
        <w:t xml:space="preserve">** Source: Data </w:t>
      </w:r>
      <w:r w:rsidR="00286288" w:rsidRPr="0099799B">
        <w:rPr>
          <w:sz w:val="21"/>
          <w:lang w:val="en-US"/>
        </w:rPr>
        <w:t xml:space="preserve">obtained from Technical Reports </w:t>
      </w:r>
      <w:r>
        <w:rPr>
          <w:sz w:val="21"/>
          <w:lang w:val="en-US"/>
        </w:rPr>
        <w:t>of</w:t>
      </w:r>
      <w:r w:rsidR="00286288" w:rsidRPr="0099799B">
        <w:rPr>
          <w:sz w:val="21"/>
          <w:lang w:val="en-US"/>
        </w:rPr>
        <w:t xml:space="preserve"> the </w:t>
      </w:r>
      <w:proofErr w:type="spellStart"/>
      <w:r w:rsidR="00286288" w:rsidRPr="0099799B">
        <w:rPr>
          <w:sz w:val="21"/>
          <w:lang w:val="en-US"/>
        </w:rPr>
        <w:t>Undersecretariat</w:t>
      </w:r>
      <w:proofErr w:type="spellEnd"/>
      <w:r w:rsidR="00286288" w:rsidRPr="0099799B">
        <w:rPr>
          <w:sz w:val="21"/>
          <w:lang w:val="en-US"/>
        </w:rPr>
        <w:t xml:space="preserve"> of Fisheries</w:t>
      </w:r>
      <w:r>
        <w:rPr>
          <w:sz w:val="21"/>
          <w:lang w:val="en-US"/>
        </w:rPr>
        <w:t xml:space="preserve"> and Aquaculture (SUBPESCA). W</w:t>
      </w:r>
      <w:r w:rsidRPr="001D0546">
        <w:rPr>
          <w:sz w:val="21"/>
          <w:lang w:val="en-US"/>
        </w:rPr>
        <w:t>e allocate</w:t>
      </w:r>
      <w:r>
        <w:rPr>
          <w:sz w:val="21"/>
          <w:lang w:val="en-US"/>
        </w:rPr>
        <w:t>d</w:t>
      </w:r>
      <w:r w:rsidRPr="001D0546">
        <w:rPr>
          <w:sz w:val="21"/>
          <w:lang w:val="en-US"/>
        </w:rPr>
        <w:t xml:space="preserve"> </w:t>
      </w:r>
      <w:r>
        <w:rPr>
          <w:sz w:val="21"/>
          <w:lang w:val="en-US"/>
        </w:rPr>
        <w:t>t</w:t>
      </w:r>
      <w:r w:rsidRPr="001D0546">
        <w:rPr>
          <w:sz w:val="21"/>
          <w:lang w:val="en-US"/>
        </w:rPr>
        <w:t>he sampling in 2015</w:t>
      </w:r>
      <w:r>
        <w:rPr>
          <w:sz w:val="21"/>
          <w:lang w:val="en-US"/>
        </w:rPr>
        <w:t xml:space="preserve"> to the next year </w:t>
      </w:r>
      <w:r w:rsidRPr="001D0546">
        <w:rPr>
          <w:sz w:val="21"/>
          <w:lang w:val="en-US"/>
        </w:rPr>
        <w:t>2016</w:t>
      </w:r>
      <w:r>
        <w:rPr>
          <w:sz w:val="21"/>
          <w:lang w:val="en-US"/>
        </w:rPr>
        <w:t xml:space="preserve"> in the operating model</w:t>
      </w:r>
      <w:r w:rsidRPr="001D0546">
        <w:rPr>
          <w:sz w:val="21"/>
          <w:lang w:val="en-US"/>
        </w:rPr>
        <w:t>.</w:t>
      </w:r>
    </w:p>
    <w:p w14:paraId="10750B34" w14:textId="77777777" w:rsidR="00286288" w:rsidRDefault="00286288" w:rsidP="00286288">
      <w:pPr>
        <w:rPr>
          <w:sz w:val="21"/>
          <w:lang w:val="en-US"/>
        </w:rPr>
      </w:pPr>
    </w:p>
    <w:p w14:paraId="753B8BF9" w14:textId="77777777" w:rsidR="00286288" w:rsidRDefault="00286288" w:rsidP="00286288">
      <w:pPr>
        <w:rPr>
          <w:lang w:val="en-US"/>
        </w:rPr>
      </w:pPr>
    </w:p>
    <w:p w14:paraId="0875D79B" w14:textId="77777777" w:rsidR="00286288" w:rsidRDefault="00286288" w:rsidP="00286288">
      <w:pPr>
        <w:rPr>
          <w:lang w:val="en-US"/>
        </w:rPr>
      </w:pPr>
    </w:p>
    <w:p w14:paraId="2BDD0A6F" w14:textId="77777777" w:rsidR="00286288" w:rsidRPr="002C0DDF" w:rsidRDefault="00286288" w:rsidP="00286288">
      <w:pPr>
        <w:jc w:val="left"/>
        <w:rPr>
          <w:b/>
          <w:lang w:val="en-US"/>
        </w:rPr>
        <w:sectPr w:rsidR="00286288" w:rsidRPr="002C0DDF" w:rsidSect="00CE0698">
          <w:footerReference w:type="even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9E615D8" w14:textId="398DAAD6" w:rsidR="00286288" w:rsidRPr="00CE0698" w:rsidRDefault="00286288" w:rsidP="00286288">
      <w:pPr>
        <w:spacing w:line="480" w:lineRule="auto"/>
        <w:rPr>
          <w:rFonts w:cs="Times New Roman"/>
          <w:szCs w:val="24"/>
          <w:lang w:val="en-US"/>
        </w:rPr>
      </w:pPr>
      <w:r w:rsidRPr="00CE0698">
        <w:rPr>
          <w:rFonts w:cs="Times New Roman"/>
          <w:szCs w:val="24"/>
          <w:lang w:val="en-US"/>
        </w:rPr>
        <w:lastRenderedPageBreak/>
        <w:t>Table 2. General configuration of the operati</w:t>
      </w:r>
      <w:r>
        <w:rPr>
          <w:rFonts w:cs="Times New Roman"/>
          <w:szCs w:val="24"/>
          <w:lang w:val="en-US"/>
        </w:rPr>
        <w:t>ng</w:t>
      </w:r>
      <w:r w:rsidR="00432907">
        <w:rPr>
          <w:rFonts w:cs="Times New Roman"/>
          <w:szCs w:val="24"/>
          <w:lang w:val="en-US"/>
        </w:rPr>
        <w:t xml:space="preserve"> model (OM) of surf</w:t>
      </w:r>
      <w:r w:rsidR="00312754">
        <w:rPr>
          <w:rFonts w:cs="Times New Roman"/>
          <w:szCs w:val="24"/>
          <w:lang w:val="en-US"/>
        </w:rPr>
        <w:t xml:space="preserve"> </w:t>
      </w:r>
      <w:r w:rsidRPr="00CE0698">
        <w:rPr>
          <w:rFonts w:cs="Times New Roman"/>
          <w:szCs w:val="24"/>
          <w:lang w:val="en-US"/>
        </w:rPr>
        <w:t xml:space="preserve">clam </w:t>
      </w:r>
      <w:proofErr w:type="spellStart"/>
      <w:r w:rsidR="00432907" w:rsidRPr="00286617">
        <w:rPr>
          <w:i/>
          <w:lang w:val="en-US"/>
        </w:rPr>
        <w:t>Mesodesma</w:t>
      </w:r>
      <w:proofErr w:type="spellEnd"/>
      <w:r w:rsidR="00432907" w:rsidRPr="00286617">
        <w:rPr>
          <w:i/>
          <w:lang w:val="en-US"/>
        </w:rPr>
        <w:t xml:space="preserve"> </w:t>
      </w:r>
      <w:proofErr w:type="spellStart"/>
      <w:r w:rsidR="00432907" w:rsidRPr="00286617">
        <w:rPr>
          <w:i/>
          <w:lang w:val="en-US"/>
        </w:rPr>
        <w:t>donacium</w:t>
      </w:r>
      <w:proofErr w:type="spellEnd"/>
      <w:r w:rsidR="00432907">
        <w:rPr>
          <w:lang w:val="en-US"/>
        </w:rPr>
        <w:t xml:space="preserve"> </w:t>
      </w:r>
      <w:r w:rsidRPr="00CE0698">
        <w:rPr>
          <w:rFonts w:cs="Times New Roman"/>
          <w:szCs w:val="24"/>
          <w:lang w:val="en-US"/>
        </w:rPr>
        <w:t xml:space="preserve">population in </w:t>
      </w:r>
      <w:proofErr w:type="spellStart"/>
      <w:r w:rsidRPr="00CE0698">
        <w:rPr>
          <w:rFonts w:cs="Times New Roman"/>
          <w:szCs w:val="24"/>
          <w:lang w:val="en-US"/>
        </w:rPr>
        <w:t>Cucao</w:t>
      </w:r>
      <w:proofErr w:type="spellEnd"/>
      <w:r w:rsidRPr="00CE0698">
        <w:rPr>
          <w:rFonts w:cs="Times New Roman"/>
          <w:szCs w:val="24"/>
          <w:lang w:val="en-US"/>
        </w:rPr>
        <w:t>.</w:t>
      </w:r>
    </w:p>
    <w:p w14:paraId="6AE0F148" w14:textId="77777777" w:rsidR="00286288" w:rsidRPr="00B063B2" w:rsidRDefault="00286288" w:rsidP="00286288">
      <w:pPr>
        <w:spacing w:line="480" w:lineRule="auto"/>
        <w:rPr>
          <w:rFonts w:cs="Times New Roman"/>
          <w:sz w:val="22"/>
          <w:lang w:val="en-US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  <w:gridCol w:w="3422"/>
        <w:gridCol w:w="2052"/>
        <w:gridCol w:w="1164"/>
        <w:gridCol w:w="1396"/>
        <w:gridCol w:w="2473"/>
        <w:gridCol w:w="1222"/>
      </w:tblGrid>
      <w:tr w:rsidR="00286288" w:rsidRPr="00312754" w14:paraId="648DD6B8" w14:textId="77777777" w:rsidTr="00646DAD">
        <w:trPr>
          <w:trHeight w:val="340"/>
        </w:trPr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553FC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12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3DC10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Definition</w:t>
            </w: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E32C6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Parameter or vector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E8B0E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5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9699C" w14:textId="77777777" w:rsidR="00286288" w:rsidRPr="00312754" w:rsidRDefault="00286288" w:rsidP="00646DAD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Prior</w:t>
            </w: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55121" w14:textId="77777777" w:rsidR="00286288" w:rsidRPr="00312754" w:rsidRDefault="00286288" w:rsidP="00646DAD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Penalization or bounded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560F18" w14:textId="77777777" w:rsidR="00286288" w:rsidRPr="00312754" w:rsidRDefault="00286288" w:rsidP="00646DAD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OM</w:t>
            </w:r>
          </w:p>
        </w:tc>
      </w:tr>
      <w:tr w:rsidR="00286288" w:rsidRPr="003A7B8B" w14:paraId="2CD61DC7" w14:textId="77777777" w:rsidTr="00646DAD">
        <w:trPr>
          <w:trHeight w:val="340"/>
        </w:trPr>
        <w:tc>
          <w:tcPr>
            <w:tcW w:w="565" w:type="pct"/>
            <w:tcBorders>
              <w:top w:val="single" w:sz="4" w:space="0" w:color="auto"/>
              <w:bottom w:val="nil"/>
            </w:tcBorders>
            <w:vAlign w:val="center"/>
          </w:tcPr>
          <w:p w14:paraId="30734A3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Growth</w:t>
            </w:r>
          </w:p>
        </w:tc>
        <w:tc>
          <w:tcPr>
            <w:tcW w:w="1294" w:type="pct"/>
            <w:tcBorders>
              <w:top w:val="single" w:sz="4" w:space="0" w:color="auto"/>
              <w:bottom w:val="nil"/>
            </w:tcBorders>
            <w:vAlign w:val="center"/>
          </w:tcPr>
          <w:p w14:paraId="51F376C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Asymptotic length of VBGF</w:t>
            </w:r>
          </w:p>
        </w:tc>
        <w:tc>
          <w:tcPr>
            <w:tcW w:w="776" w:type="pct"/>
            <w:tcBorders>
              <w:top w:val="single" w:sz="4" w:space="0" w:color="auto"/>
              <w:bottom w:val="nil"/>
            </w:tcBorders>
            <w:vAlign w:val="center"/>
          </w:tcPr>
          <w:p w14:paraId="04216740" w14:textId="77777777" w:rsidR="00286288" w:rsidRPr="003A7B8B" w:rsidRDefault="00DC55C4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single" w:sz="4" w:space="0" w:color="auto"/>
              <w:bottom w:val="nil"/>
            </w:tcBorders>
            <w:vAlign w:val="center"/>
          </w:tcPr>
          <w:p w14:paraId="1082AE6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tcBorders>
              <w:top w:val="single" w:sz="4" w:space="0" w:color="auto"/>
              <w:bottom w:val="nil"/>
            </w:tcBorders>
            <w:vAlign w:val="center"/>
          </w:tcPr>
          <w:p w14:paraId="0068BEE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93.4 mm</w:t>
            </w:r>
          </w:p>
        </w:tc>
        <w:tc>
          <w:tcPr>
            <w:tcW w:w="935" w:type="pct"/>
            <w:tcBorders>
              <w:top w:val="single" w:sz="4" w:space="0" w:color="auto"/>
              <w:bottom w:val="nil"/>
            </w:tcBorders>
            <w:vAlign w:val="center"/>
          </w:tcPr>
          <w:p w14:paraId="4D7104A1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single" w:sz="4" w:space="0" w:color="auto"/>
              <w:bottom w:val="nil"/>
            </w:tcBorders>
            <w:vAlign w:val="center"/>
          </w:tcPr>
          <w:p w14:paraId="03CB645E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93.4 mm</w:t>
            </w:r>
          </w:p>
        </w:tc>
      </w:tr>
      <w:tr w:rsidR="00286288" w:rsidRPr="003A7B8B" w14:paraId="18A1CB9D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2D41148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34BDC34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Growth coefficient of VBGF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6EF97021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K</m:t>
                </m:r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724F8D0F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70E36804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0.25 year</w:t>
            </w:r>
            <w:r w:rsidRPr="003A7B8B">
              <w:rPr>
                <w:rFonts w:cs="Times New Roman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5F1A4D20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T3.1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0F0D9F3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0.21 year</w:t>
            </w:r>
            <w:r w:rsidRPr="003A7B8B">
              <w:rPr>
                <w:rFonts w:eastAsia="Cambria" w:cs="Times New Roman"/>
                <w:sz w:val="20"/>
                <w:szCs w:val="20"/>
                <w:vertAlign w:val="superscript"/>
                <w:lang w:val="en-US"/>
              </w:rPr>
              <w:t>-1</w:t>
            </w:r>
          </w:p>
        </w:tc>
      </w:tr>
      <w:tr w:rsidR="00286288" w:rsidRPr="003A7B8B" w14:paraId="2BCE598A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120CF63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164E6DF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Standard deviation for K penalty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59DCF88A" w14:textId="77777777" w:rsidR="00286288" w:rsidRPr="003A7B8B" w:rsidRDefault="00DC55C4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0D37AA3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2B8AB36A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0311A76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T3.1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574FCF3E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59BA6939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264DCFB6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12264506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Length at recruitment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6132AABB" w14:textId="77777777" w:rsidR="00286288" w:rsidRPr="003A7B8B" w:rsidRDefault="00DC55C4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6FCCA092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1838FCA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20 mm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5D42213C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4D01D0F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8.8 mm</w:t>
            </w:r>
          </w:p>
        </w:tc>
      </w:tr>
      <w:tr w:rsidR="00286288" w:rsidRPr="003A7B8B" w14:paraId="6975ACD7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5F639336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0A1360D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 xml:space="preserve">Standard deviation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sub>
              </m:sSub>
            </m:oMath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247743B1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σ</m:t>
                </m:r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0E6CB57F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7B7B7498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1.5 mm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4A34D28B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677E0AEA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2.72 mm</w:t>
            </w:r>
          </w:p>
        </w:tc>
      </w:tr>
      <w:tr w:rsidR="00286288" w:rsidRPr="003A7B8B" w14:paraId="4612C6DE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62749B4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2E75F791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Growth increment shape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7EA74A6B" w14:textId="77777777" w:rsidR="00286288" w:rsidRPr="003A7B8B" w:rsidRDefault="00DC55C4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72DED56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69AE4F19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5F1D5B34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0440D407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0.313</w:t>
            </w:r>
          </w:p>
        </w:tc>
      </w:tr>
      <w:tr w:rsidR="00286288" w:rsidRPr="003A7B8B" w14:paraId="41050EA0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5964009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Mortality</w:t>
            </w: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6C76DDA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Natural mortality rate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2721DF68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M</m:t>
                </m:r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598451F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4448C7D2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0.3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37269663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5E64184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24C986FB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7A0EE2F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2827266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Fishing mortality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00FA230E" w14:textId="77777777" w:rsidR="00286288" w:rsidRPr="003A7B8B" w:rsidRDefault="00DC55C4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171F8271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2EDBDEED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4404001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~ U(-6,1.39)</m:t>
                </m:r>
              </m:oMath>
            </m:oMathPara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6883D68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Fig. 3</w:t>
            </w:r>
          </w:p>
        </w:tc>
      </w:tr>
      <w:tr w:rsidR="00286288" w:rsidRPr="003A7B8B" w14:paraId="21DFC35C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624C1CC7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Recruitment</w:t>
            </w:r>
          </w:p>
        </w:tc>
        <w:tc>
          <w:tcPr>
            <w:tcW w:w="1294" w:type="pct"/>
            <w:vAlign w:val="center"/>
          </w:tcPr>
          <w:p w14:paraId="1CF8F71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Steepness of SRR</w:t>
            </w:r>
          </w:p>
        </w:tc>
        <w:tc>
          <w:tcPr>
            <w:tcW w:w="776" w:type="pct"/>
            <w:vAlign w:val="center"/>
          </w:tcPr>
          <w:p w14:paraId="162B8C9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h</m:t>
                </m:r>
              </m:oMath>
            </m:oMathPara>
          </w:p>
        </w:tc>
        <w:tc>
          <w:tcPr>
            <w:tcW w:w="440" w:type="pct"/>
            <w:vAlign w:val="center"/>
          </w:tcPr>
          <w:p w14:paraId="1FBE2E6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5E076801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0.7</w:t>
            </w:r>
          </w:p>
        </w:tc>
        <w:tc>
          <w:tcPr>
            <w:tcW w:w="935" w:type="pct"/>
            <w:vAlign w:val="center"/>
          </w:tcPr>
          <w:p w14:paraId="5D2DE3D9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448AF4D7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15570F6F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20565F7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2C981C5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Average unexploited recruitment</w:t>
            </w:r>
          </w:p>
        </w:tc>
        <w:tc>
          <w:tcPr>
            <w:tcW w:w="776" w:type="pct"/>
            <w:vAlign w:val="center"/>
          </w:tcPr>
          <w:p w14:paraId="6282ED9F" w14:textId="77777777" w:rsidR="00286288" w:rsidRPr="003A7B8B" w:rsidRDefault="00DC55C4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440" w:type="pct"/>
            <w:vAlign w:val="center"/>
          </w:tcPr>
          <w:p w14:paraId="53E2CE51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vAlign w:val="center"/>
          </w:tcPr>
          <w:p w14:paraId="3F11E64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5" w:type="pct"/>
            <w:vAlign w:val="center"/>
          </w:tcPr>
          <w:p w14:paraId="2CBCC88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6165B17E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38.5 10</w:t>
            </w:r>
            <w:r w:rsidRPr="003A7B8B">
              <w:rPr>
                <w:rFonts w:eastAsia="Cambria" w:cs="Times New Roman"/>
                <w:sz w:val="20"/>
                <w:szCs w:val="20"/>
                <w:vertAlign w:val="superscript"/>
                <w:lang w:val="en-US"/>
              </w:rPr>
              <w:t>6</w:t>
            </w:r>
          </w:p>
        </w:tc>
      </w:tr>
      <w:tr w:rsidR="00286288" w:rsidRPr="003A7B8B" w14:paraId="73A656C3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7F7D4F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09B0DD3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Standard deviation of recruitments</w:t>
            </w:r>
          </w:p>
        </w:tc>
        <w:tc>
          <w:tcPr>
            <w:tcW w:w="776" w:type="pct"/>
            <w:vAlign w:val="center"/>
          </w:tcPr>
          <w:p w14:paraId="6122911E" w14:textId="77777777" w:rsidR="00286288" w:rsidRPr="003A7B8B" w:rsidRDefault="00DC55C4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06261075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7D5202D6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0.4</w:t>
            </w:r>
          </w:p>
        </w:tc>
        <w:tc>
          <w:tcPr>
            <w:tcW w:w="935" w:type="pct"/>
            <w:vAlign w:val="center"/>
          </w:tcPr>
          <w:p w14:paraId="4E43BDA2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17CECD4A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17022D67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F5B7099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01FB7DD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Recruitment deviations (log-scale)</w:t>
            </w:r>
          </w:p>
        </w:tc>
        <w:tc>
          <w:tcPr>
            <w:tcW w:w="776" w:type="pct"/>
            <w:vAlign w:val="center"/>
          </w:tcPr>
          <w:p w14:paraId="281870C9" w14:textId="77777777" w:rsidR="00286288" w:rsidRPr="003A7B8B" w:rsidRDefault="00DC55C4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4CAB9F45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vAlign w:val="center"/>
          </w:tcPr>
          <w:p w14:paraId="6F09F926" w14:textId="77777777" w:rsidR="00286288" w:rsidRPr="003A7B8B" w:rsidRDefault="00DC55C4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~N(0,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935" w:type="pct"/>
            <w:vAlign w:val="center"/>
          </w:tcPr>
          <w:p w14:paraId="6CA813E6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T3.2</w:t>
            </w:r>
          </w:p>
        </w:tc>
        <w:tc>
          <w:tcPr>
            <w:tcW w:w="463" w:type="pct"/>
            <w:vAlign w:val="center"/>
          </w:tcPr>
          <w:p w14:paraId="07104A61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Fig. 3</w:t>
            </w:r>
          </w:p>
        </w:tc>
      </w:tr>
      <w:tr w:rsidR="00286288" w:rsidRPr="003A7B8B" w14:paraId="2E0C4DC3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9948AC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Catchability</w:t>
            </w:r>
          </w:p>
        </w:tc>
        <w:tc>
          <w:tcPr>
            <w:tcW w:w="1294" w:type="pct"/>
            <w:vAlign w:val="center"/>
          </w:tcPr>
          <w:p w14:paraId="629DD82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Survey catchability coefficient</w:t>
            </w:r>
          </w:p>
        </w:tc>
        <w:tc>
          <w:tcPr>
            <w:tcW w:w="776" w:type="pct"/>
            <w:vAlign w:val="center"/>
          </w:tcPr>
          <w:p w14:paraId="5C7934EA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ψ</m:t>
                </m:r>
              </m:oMath>
            </m:oMathPara>
          </w:p>
        </w:tc>
        <w:tc>
          <w:tcPr>
            <w:tcW w:w="440" w:type="pct"/>
            <w:vAlign w:val="center"/>
          </w:tcPr>
          <w:p w14:paraId="30EFE76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vAlign w:val="center"/>
          </w:tcPr>
          <w:p w14:paraId="7E8E0215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0.99</w:t>
            </w:r>
          </w:p>
        </w:tc>
        <w:tc>
          <w:tcPr>
            <w:tcW w:w="935" w:type="pct"/>
            <w:vAlign w:val="center"/>
          </w:tcPr>
          <w:p w14:paraId="28F2D66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T3.3</w:t>
            </w:r>
          </w:p>
        </w:tc>
        <w:tc>
          <w:tcPr>
            <w:tcW w:w="463" w:type="pct"/>
            <w:vAlign w:val="center"/>
          </w:tcPr>
          <w:p w14:paraId="0717906D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0.99</w:t>
            </w:r>
          </w:p>
        </w:tc>
      </w:tr>
      <w:tr w:rsidR="00286288" w:rsidRPr="003A7B8B" w14:paraId="34C645E7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290FF31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63EE0E4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 xml:space="preserve">Standard deviation for </w:t>
            </w:r>
            <m:oMath>
              <m:r>
                <w:rPr>
                  <w:rFonts w:ascii="Cambria Math" w:eastAsia="Cambria" w:hAnsi="Cambria Math" w:cs="Times New Roman"/>
                  <w:sz w:val="20"/>
                  <w:szCs w:val="20"/>
                  <w:lang w:val="en-US"/>
                </w:rPr>
                <m:t>ψ</m:t>
              </m:r>
            </m:oMath>
            <w:r w:rsidRPr="003A7B8B">
              <w:rPr>
                <w:rFonts w:eastAsiaTheme="minorEastAsia" w:cs="Times New Roman"/>
                <w:sz w:val="20"/>
                <w:szCs w:val="20"/>
                <w:lang w:val="en-US"/>
              </w:rPr>
              <w:t xml:space="preserve"> penalty</w:t>
            </w:r>
          </w:p>
        </w:tc>
        <w:tc>
          <w:tcPr>
            <w:tcW w:w="776" w:type="pct"/>
            <w:vAlign w:val="center"/>
          </w:tcPr>
          <w:p w14:paraId="3EA7825B" w14:textId="77777777" w:rsidR="00286288" w:rsidRPr="003A7B8B" w:rsidRDefault="00DC55C4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ψ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3B40A37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39CCE8B9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935" w:type="pct"/>
            <w:vAlign w:val="center"/>
          </w:tcPr>
          <w:p w14:paraId="0508D3C8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T3.3</w:t>
            </w:r>
          </w:p>
        </w:tc>
        <w:tc>
          <w:tcPr>
            <w:tcW w:w="463" w:type="pct"/>
            <w:vAlign w:val="center"/>
          </w:tcPr>
          <w:p w14:paraId="3EB1599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1DDCDBA0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35747F2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Selectivity</w:t>
            </w:r>
          </w:p>
        </w:tc>
        <w:tc>
          <w:tcPr>
            <w:tcW w:w="1294" w:type="pct"/>
            <w:vAlign w:val="center"/>
          </w:tcPr>
          <w:p w14:paraId="513F5CB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Fishery selectivity at length</w:t>
            </w:r>
          </w:p>
        </w:tc>
        <w:tc>
          <w:tcPr>
            <w:tcW w:w="776" w:type="pct"/>
            <w:vAlign w:val="center"/>
          </w:tcPr>
          <w:p w14:paraId="06D43531" w14:textId="77777777" w:rsidR="00286288" w:rsidRPr="003A7B8B" w:rsidRDefault="00DC55C4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16095D7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005253DA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35" w:type="pct"/>
            <w:vAlign w:val="center"/>
          </w:tcPr>
          <w:p w14:paraId="7167949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2DBBEF6C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4D0ED196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3CE2575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523DE372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Survey selectivity at length</w:t>
            </w:r>
          </w:p>
        </w:tc>
        <w:tc>
          <w:tcPr>
            <w:tcW w:w="776" w:type="pct"/>
            <w:vAlign w:val="center"/>
          </w:tcPr>
          <w:p w14:paraId="2B4B7EC2" w14:textId="77777777" w:rsidR="00286288" w:rsidRPr="003A7B8B" w:rsidRDefault="00DC55C4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0A4A930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69F6152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35" w:type="pct"/>
            <w:vAlign w:val="center"/>
          </w:tcPr>
          <w:p w14:paraId="2096752D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471A0A6D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75BFA753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C8B471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Reproduction</w:t>
            </w:r>
          </w:p>
        </w:tc>
        <w:tc>
          <w:tcPr>
            <w:tcW w:w="1294" w:type="pct"/>
            <w:vAlign w:val="center"/>
          </w:tcPr>
          <w:p w14:paraId="1633819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Maturity ogive</w:t>
            </w:r>
          </w:p>
        </w:tc>
        <w:tc>
          <w:tcPr>
            <w:tcW w:w="776" w:type="pct"/>
            <w:vAlign w:val="center"/>
          </w:tcPr>
          <w:p w14:paraId="50FF7331" w14:textId="77777777" w:rsidR="00286288" w:rsidRPr="003A7B8B" w:rsidRDefault="00DC55C4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72F309DF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70CE9F81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35" w:type="pct"/>
            <w:vAlign w:val="center"/>
          </w:tcPr>
          <w:p w14:paraId="41C9FC7E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7CE84583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79B74106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54831B5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44BD43C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Spawning time</w:t>
            </w:r>
          </w:p>
        </w:tc>
        <w:tc>
          <w:tcPr>
            <w:tcW w:w="776" w:type="pct"/>
            <w:vAlign w:val="center"/>
          </w:tcPr>
          <w:p w14:paraId="2BDF1632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h</m:t>
                </m:r>
              </m:oMath>
            </m:oMathPara>
          </w:p>
        </w:tc>
        <w:tc>
          <w:tcPr>
            <w:tcW w:w="440" w:type="pct"/>
            <w:vAlign w:val="center"/>
          </w:tcPr>
          <w:p w14:paraId="28634645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038B9133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0.7</w:t>
            </w:r>
          </w:p>
        </w:tc>
        <w:tc>
          <w:tcPr>
            <w:tcW w:w="935" w:type="pct"/>
            <w:vAlign w:val="center"/>
          </w:tcPr>
          <w:p w14:paraId="1C4DF39F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7587E709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6466DA8" w14:textId="77777777" w:rsidR="00286288" w:rsidRPr="001C7D12" w:rsidRDefault="00286288" w:rsidP="00286288">
      <w:pPr>
        <w:spacing w:line="480" w:lineRule="auto"/>
        <w:rPr>
          <w:rFonts w:cs="Times New Roman"/>
          <w:sz w:val="22"/>
          <w:lang w:val="en-US"/>
        </w:rPr>
      </w:pPr>
    </w:p>
    <w:p w14:paraId="56E97DDA" w14:textId="77777777" w:rsidR="00286288" w:rsidRDefault="00286288" w:rsidP="00286288">
      <w:pPr>
        <w:sectPr w:rsidR="00286288" w:rsidSect="00CE069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68DFA65" w14:textId="0ADFA3C5" w:rsidR="00286288" w:rsidRDefault="00286288" w:rsidP="00286288">
      <w:pPr>
        <w:rPr>
          <w:lang w:val="en-US"/>
        </w:rPr>
      </w:pPr>
      <w:r>
        <w:rPr>
          <w:lang w:val="en-US"/>
        </w:rPr>
        <w:lastRenderedPageBreak/>
        <w:t>Table 3. Penalties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and n</w:t>
      </w:r>
      <w:proofErr w:type="spellStart"/>
      <w:r w:rsidRPr="00201935">
        <w:rPr>
          <w:lang w:val="en-US"/>
        </w:rPr>
        <w:t>egative</w:t>
      </w:r>
      <w:proofErr w:type="spellEnd"/>
      <w:r w:rsidRPr="00201935">
        <w:rPr>
          <w:lang w:val="en-US"/>
        </w:rPr>
        <w:t xml:space="preserve"> log</w:t>
      </w:r>
      <w:r>
        <w:rPr>
          <w:lang w:val="en-US"/>
        </w:rPr>
        <w:t>-</w:t>
      </w:r>
      <w:r w:rsidRPr="00201935">
        <w:rPr>
          <w:lang w:val="en-US"/>
        </w:rPr>
        <w:t xml:space="preserve">likelihood </w:t>
      </w:r>
      <w:r>
        <w:rPr>
          <w:lang w:val="en-US"/>
        </w:rPr>
        <w:t>functions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>) that are contributing to the objective function (</w:t>
      </w:r>
      <w:r w:rsidRPr="00841721">
        <w:rPr>
          <w:i/>
          <w:lang w:val="en-US"/>
        </w:rPr>
        <w:t>f</w:t>
      </w:r>
      <w:r>
        <w:rPr>
          <w:lang w:val="en-US"/>
        </w:rPr>
        <w:t>) in the estimation of unknown parameters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) of the c</w:t>
      </w:r>
      <w:r w:rsidR="001D0546">
        <w:rPr>
          <w:lang w:val="en-US"/>
        </w:rPr>
        <w:t>onditi</w:t>
      </w:r>
      <w:bookmarkStart w:id="10" w:name="_GoBack"/>
      <w:bookmarkEnd w:id="10"/>
      <w:r w:rsidR="001D0546">
        <w:rPr>
          <w:lang w:val="en-US"/>
        </w:rPr>
        <w:t>oning process of the surf</w:t>
      </w:r>
      <w:r w:rsidR="00312754">
        <w:rPr>
          <w:lang w:val="en-US"/>
        </w:rPr>
        <w:t xml:space="preserve"> </w:t>
      </w:r>
      <w:r>
        <w:rPr>
          <w:lang w:val="en-US"/>
        </w:rPr>
        <w:t xml:space="preserve">clam </w:t>
      </w:r>
      <w:proofErr w:type="spellStart"/>
      <w:r w:rsidRPr="00286617">
        <w:rPr>
          <w:i/>
          <w:lang w:val="en-US"/>
        </w:rPr>
        <w:t>Mesodesma</w:t>
      </w:r>
      <w:proofErr w:type="spellEnd"/>
      <w:r w:rsidRPr="00286617">
        <w:rPr>
          <w:i/>
          <w:lang w:val="en-US"/>
        </w:rPr>
        <w:t xml:space="preserve"> </w:t>
      </w:r>
      <w:proofErr w:type="spellStart"/>
      <w:r w:rsidRPr="00286617">
        <w:rPr>
          <w:i/>
          <w:lang w:val="en-US"/>
        </w:rPr>
        <w:t>donacium</w:t>
      </w:r>
      <w:proofErr w:type="spellEnd"/>
      <w:r>
        <w:rPr>
          <w:lang w:val="en-US"/>
        </w:rPr>
        <w:t xml:space="preserve"> operating model in </w:t>
      </w:r>
      <w:proofErr w:type="spellStart"/>
      <w:r>
        <w:rPr>
          <w:lang w:val="en-US"/>
        </w:rPr>
        <w:t>Cucao</w:t>
      </w:r>
      <w:proofErr w:type="spellEnd"/>
      <w:r w:rsidRPr="00201935">
        <w:rPr>
          <w:lang w:val="en-US"/>
        </w:rPr>
        <w:t>.</w:t>
      </w:r>
      <w:r>
        <w:rPr>
          <w:lang w:val="en-US"/>
        </w:rPr>
        <w:t xml:space="preserve"> Standard deviations for fitting: </w:t>
      </w:r>
      <w:r>
        <w:rPr>
          <w:rFonts w:eastAsiaTheme="minorEastAsia"/>
          <w:lang w:val="en-US"/>
        </w:rPr>
        <w:t xml:space="preserve">Standard deviation for total harvest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=0.01</m:t>
        </m:r>
      </m:oMath>
      <w:r>
        <w:rPr>
          <w:rFonts w:eastAsiaTheme="minorEastAsia"/>
          <w:lang w:val="en-US"/>
        </w:rPr>
        <w:t xml:space="preserve">, standard deviation for total survey biomass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=0.1</m:t>
        </m:r>
      </m:oMath>
      <w:r>
        <w:rPr>
          <w:rFonts w:eastAsiaTheme="minorEastAsia"/>
          <w:lang w:val="en-US"/>
        </w:rPr>
        <w:t xml:space="preserve">, effective size for multinomial length composition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FCBEB9B" w14:textId="77777777" w:rsidR="00286288" w:rsidRDefault="00286288" w:rsidP="00286288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536"/>
        <w:gridCol w:w="1008"/>
      </w:tblGrid>
      <w:tr w:rsidR="00286288" w14:paraId="7699EEC4" w14:textId="77777777" w:rsidTr="00646DAD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D1A56E6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Components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6849B3C" w14:textId="77777777" w:rsidR="00286288" w:rsidRDefault="00286288" w:rsidP="00646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48441301" w14:textId="77777777" w:rsidR="00286288" w:rsidRDefault="00286288" w:rsidP="00646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286288" w14:paraId="4C3B5E4F" w14:textId="77777777" w:rsidTr="00646DAD">
        <w:tc>
          <w:tcPr>
            <w:tcW w:w="3510" w:type="dxa"/>
            <w:tcBorders>
              <w:top w:val="single" w:sz="4" w:space="0" w:color="auto"/>
              <w:bottom w:val="nil"/>
            </w:tcBorders>
            <w:vAlign w:val="center"/>
          </w:tcPr>
          <w:p w14:paraId="0A69DA81" w14:textId="77777777" w:rsidR="00286288" w:rsidRDefault="00286288" w:rsidP="00646DAD">
            <w:pPr>
              <w:jc w:val="left"/>
              <w:rPr>
                <w:lang w:val="en-US"/>
              </w:rPr>
            </w:pPr>
            <w:r w:rsidRPr="00240739">
              <w:rPr>
                <w:lang w:val="en-US"/>
              </w:rPr>
              <w:t>Growth coefficient of VBGF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  <w:vAlign w:val="center"/>
          </w:tcPr>
          <w:p w14:paraId="19F03FBD" w14:textId="77777777" w:rsidR="00286288" w:rsidRPr="00350822" w:rsidRDefault="00DC55C4" w:rsidP="00646DA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K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8" w:type="dxa"/>
            <w:tcBorders>
              <w:top w:val="single" w:sz="4" w:space="0" w:color="auto"/>
              <w:bottom w:val="nil"/>
            </w:tcBorders>
          </w:tcPr>
          <w:p w14:paraId="30C9E3F8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T3.1</w:t>
            </w:r>
          </w:p>
        </w:tc>
      </w:tr>
      <w:tr w:rsidR="00286288" w14:paraId="24B87604" w14:textId="77777777" w:rsidTr="00646DAD">
        <w:tc>
          <w:tcPr>
            <w:tcW w:w="3510" w:type="dxa"/>
            <w:tcBorders>
              <w:top w:val="nil"/>
            </w:tcBorders>
            <w:vAlign w:val="center"/>
          </w:tcPr>
          <w:p w14:paraId="1C9DE5E7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Recruitment deviations (log-scale)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7089834A" w14:textId="77777777" w:rsidR="00286288" w:rsidRPr="00350822" w:rsidRDefault="00DC55C4" w:rsidP="00646DA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008" w:type="dxa"/>
            <w:tcBorders>
              <w:top w:val="nil"/>
            </w:tcBorders>
          </w:tcPr>
          <w:p w14:paraId="667EACCF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T3.2</w:t>
            </w:r>
          </w:p>
        </w:tc>
      </w:tr>
      <w:tr w:rsidR="00286288" w14:paraId="6FE684B3" w14:textId="77777777" w:rsidTr="00646DAD">
        <w:tc>
          <w:tcPr>
            <w:tcW w:w="3510" w:type="dxa"/>
            <w:vAlign w:val="center"/>
          </w:tcPr>
          <w:p w14:paraId="539431BF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Survey catchability coefficient</w:t>
            </w:r>
          </w:p>
        </w:tc>
        <w:tc>
          <w:tcPr>
            <w:tcW w:w="4536" w:type="dxa"/>
            <w:vAlign w:val="center"/>
          </w:tcPr>
          <w:p w14:paraId="7745525C" w14:textId="77777777" w:rsidR="00286288" w:rsidRPr="00350822" w:rsidRDefault="00DC55C4" w:rsidP="00646DA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ψ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ψ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ψ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8" w:type="dxa"/>
          </w:tcPr>
          <w:p w14:paraId="39759BCB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T3.3</w:t>
            </w:r>
          </w:p>
        </w:tc>
      </w:tr>
      <w:tr w:rsidR="00286288" w14:paraId="0E795096" w14:textId="77777777" w:rsidTr="00646DAD">
        <w:tc>
          <w:tcPr>
            <w:tcW w:w="3510" w:type="dxa"/>
            <w:vAlign w:val="center"/>
          </w:tcPr>
          <w:p w14:paraId="797DAB94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Total annual harvest</w:t>
            </w:r>
          </w:p>
        </w:tc>
        <w:tc>
          <w:tcPr>
            <w:tcW w:w="4536" w:type="dxa"/>
            <w:vAlign w:val="center"/>
          </w:tcPr>
          <w:p w14:paraId="652C43F9" w14:textId="77777777" w:rsidR="00286288" w:rsidRPr="003A7B8B" w:rsidRDefault="00DC55C4" w:rsidP="00646DA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008" w:type="dxa"/>
          </w:tcPr>
          <w:p w14:paraId="6E38A75B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T3.4</w:t>
            </w:r>
          </w:p>
        </w:tc>
      </w:tr>
      <w:tr w:rsidR="00286288" w14:paraId="45CCDD3E" w14:textId="77777777" w:rsidTr="00646DAD">
        <w:tc>
          <w:tcPr>
            <w:tcW w:w="3510" w:type="dxa"/>
            <w:vAlign w:val="center"/>
          </w:tcPr>
          <w:p w14:paraId="5F154E27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Survey biomass</w:t>
            </w:r>
          </w:p>
        </w:tc>
        <w:tc>
          <w:tcPr>
            <w:tcW w:w="4536" w:type="dxa"/>
            <w:vAlign w:val="center"/>
          </w:tcPr>
          <w:p w14:paraId="4F6408D5" w14:textId="77777777" w:rsidR="00286288" w:rsidRPr="003A7B8B" w:rsidRDefault="00DC55C4" w:rsidP="00646DAD">
            <w:pPr>
              <w:rPr>
                <w:rFonts w:eastAsia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008" w:type="dxa"/>
          </w:tcPr>
          <w:p w14:paraId="4BB3A4FA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T3.5</w:t>
            </w:r>
          </w:p>
        </w:tc>
      </w:tr>
      <w:tr w:rsidR="00286288" w14:paraId="3E07B224" w14:textId="77777777" w:rsidTr="00646DAD">
        <w:tc>
          <w:tcPr>
            <w:tcW w:w="3510" w:type="dxa"/>
            <w:vAlign w:val="center"/>
          </w:tcPr>
          <w:p w14:paraId="5F5065DE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Survey length composition</w:t>
            </w:r>
          </w:p>
        </w:tc>
        <w:tc>
          <w:tcPr>
            <w:tcW w:w="4536" w:type="dxa"/>
            <w:vAlign w:val="center"/>
          </w:tcPr>
          <w:p w14:paraId="2A60E764" w14:textId="77777777" w:rsidR="00286288" w:rsidRPr="003A7B8B" w:rsidRDefault="00DC55C4" w:rsidP="00646DA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  <m:sup/>
                        </m:sSubSup>
                      </m:e>
                    </m:nary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  <m:sup/>
                    </m:sSubSup>
                  </m:e>
                </m:nary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008" w:type="dxa"/>
          </w:tcPr>
          <w:p w14:paraId="6299B6D3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T3.6</w:t>
            </w:r>
          </w:p>
        </w:tc>
      </w:tr>
      <w:tr w:rsidR="00286288" w14:paraId="3EA94CBA" w14:textId="77777777" w:rsidTr="00646DAD">
        <w:tc>
          <w:tcPr>
            <w:tcW w:w="3510" w:type="dxa"/>
            <w:vAlign w:val="center"/>
          </w:tcPr>
          <w:p w14:paraId="4849E1B9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Objective function</w:t>
            </w:r>
          </w:p>
        </w:tc>
        <w:tc>
          <w:tcPr>
            <w:tcW w:w="4536" w:type="dxa"/>
            <w:vAlign w:val="center"/>
          </w:tcPr>
          <w:p w14:paraId="55655D75" w14:textId="77777777" w:rsidR="00286288" w:rsidRDefault="00286288" w:rsidP="00646DAD">
            <w:pPr>
              <w:rPr>
                <w:rFonts w:eastAsia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lang w:val="en-US"/>
                  </w:rPr>
                  <m:t>f=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" w:hAnsi="Cambria Math" w:cs="Times New Roman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="Cambria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" w:hAnsi="Cambria Math" w:cs="Times New Roman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08" w:type="dxa"/>
          </w:tcPr>
          <w:p w14:paraId="2CBF36E2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T3.7</w:t>
            </w:r>
          </w:p>
        </w:tc>
      </w:tr>
    </w:tbl>
    <w:p w14:paraId="7FF14020" w14:textId="77777777" w:rsidR="00286288" w:rsidRPr="00201935" w:rsidRDefault="00286288" w:rsidP="00286288">
      <w:pPr>
        <w:rPr>
          <w:lang w:val="en-US"/>
        </w:rPr>
      </w:pPr>
    </w:p>
    <w:p w14:paraId="6536138B" w14:textId="77777777" w:rsidR="00286288" w:rsidRDefault="00286288" w:rsidP="00286288"/>
    <w:p w14:paraId="6698A884" w14:textId="77777777" w:rsidR="00286288" w:rsidRDefault="00286288" w:rsidP="00286288"/>
    <w:p w14:paraId="0985B4CF" w14:textId="77777777" w:rsidR="00286288" w:rsidRDefault="00286288" w:rsidP="00286288">
      <w:pPr>
        <w:rPr>
          <w:lang w:val="en-US"/>
        </w:rPr>
      </w:pPr>
    </w:p>
    <w:p w14:paraId="69762F68" w14:textId="77777777" w:rsidR="003D795A" w:rsidRDefault="003D795A"/>
    <w:sectPr w:rsidR="003D795A" w:rsidSect="00B56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3B091" w14:textId="77777777" w:rsidR="00DC55C4" w:rsidRDefault="00DC55C4">
      <w:pPr>
        <w:spacing w:line="240" w:lineRule="auto"/>
      </w:pPr>
      <w:r>
        <w:separator/>
      </w:r>
    </w:p>
  </w:endnote>
  <w:endnote w:type="continuationSeparator" w:id="0">
    <w:p w14:paraId="5FD742D9" w14:textId="77777777" w:rsidR="00DC55C4" w:rsidRDefault="00DC5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0" w:author="Aldo Hernández R" w:date="2020-05-25T08:00:00Z"/>
  <w:sdt>
    <w:sdtPr>
      <w:rPr>
        <w:rStyle w:val="PageNumber"/>
      </w:rPr>
      <w:id w:val="-8930396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customXmlInsRangeEnd w:id="0"/>
      <w:p w14:paraId="0FBA7C29" w14:textId="77777777" w:rsidR="001F7A20" w:rsidRDefault="00286288" w:rsidP="002D01F1">
        <w:pPr>
          <w:pStyle w:val="Footer"/>
          <w:framePr w:wrap="none" w:vAnchor="text" w:hAnchor="margin" w:xAlign="right" w:y="1"/>
          <w:rPr>
            <w:ins w:id="1" w:author="Aldo Hernández R" w:date="2020-05-25T08:00:00Z"/>
            <w:rStyle w:val="PageNumber"/>
          </w:rPr>
        </w:pPr>
        <w:ins w:id="2" w:author="Aldo Hernández R" w:date="2020-05-25T08:00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end"/>
          </w:r>
        </w:ins>
      </w:p>
      <w:customXmlInsRangeStart w:id="3" w:author="Aldo Hernández R" w:date="2020-05-25T08:00:00Z"/>
    </w:sdtContent>
  </w:sdt>
  <w:customXmlInsRangeEnd w:id="3"/>
  <w:p w14:paraId="0039DD42" w14:textId="77777777" w:rsidR="001F7A20" w:rsidRDefault="00DC55C4">
    <w:pPr>
      <w:pStyle w:val="Footer"/>
      <w:ind w:right="360"/>
      <w:pPrChange w:id="4" w:author="Aldo Hernández R" w:date="2020-05-25T08:00:00Z">
        <w:pPr>
          <w:pStyle w:val="Footer"/>
        </w:pPr>
      </w:pPrChange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5" w:author="Aldo Hernández R" w:date="2020-05-25T08:00:00Z"/>
  <w:sdt>
    <w:sdtPr>
      <w:rPr>
        <w:rStyle w:val="PageNumber"/>
      </w:rPr>
      <w:id w:val="771057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customXmlInsRangeEnd w:id="5"/>
      <w:p w14:paraId="12A2B2DB" w14:textId="77777777" w:rsidR="001F7A20" w:rsidRDefault="00286288" w:rsidP="002D01F1">
        <w:pPr>
          <w:pStyle w:val="Footer"/>
          <w:framePr w:wrap="none" w:vAnchor="text" w:hAnchor="margin" w:xAlign="right" w:y="1"/>
          <w:rPr>
            <w:ins w:id="6" w:author="Aldo Hernández R" w:date="2020-05-25T08:00:00Z"/>
            <w:rStyle w:val="PageNumber"/>
          </w:rPr>
        </w:pPr>
        <w:ins w:id="7" w:author="Aldo Hernández R" w:date="2020-05-25T08:00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</w:ins>
        <w:r>
          <w:rPr>
            <w:rStyle w:val="PageNumber"/>
          </w:rPr>
          <w:fldChar w:fldCharType="separate"/>
        </w:r>
        <w:r w:rsidR="00432907">
          <w:rPr>
            <w:rStyle w:val="PageNumber"/>
            <w:noProof/>
          </w:rPr>
          <w:t>1</w:t>
        </w:r>
        <w:ins w:id="8" w:author="Aldo Hernández R" w:date="2020-05-25T08:00:00Z">
          <w:r>
            <w:rPr>
              <w:rStyle w:val="PageNumber"/>
            </w:rPr>
            <w:fldChar w:fldCharType="end"/>
          </w:r>
        </w:ins>
      </w:p>
      <w:customXmlInsRangeStart w:id="9" w:author="Aldo Hernández R" w:date="2020-05-25T08:00:00Z"/>
    </w:sdtContent>
  </w:sdt>
  <w:customXmlInsRangeEnd w:id="9"/>
  <w:p w14:paraId="06B43495" w14:textId="77777777" w:rsidR="001F7A20" w:rsidRDefault="00DC55C4" w:rsidP="00580E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138FC" w14:textId="77777777" w:rsidR="00DC55C4" w:rsidRDefault="00DC55C4">
      <w:pPr>
        <w:spacing w:line="240" w:lineRule="auto"/>
      </w:pPr>
      <w:r>
        <w:separator/>
      </w:r>
    </w:p>
  </w:footnote>
  <w:footnote w:type="continuationSeparator" w:id="0">
    <w:p w14:paraId="7BC098F2" w14:textId="77777777" w:rsidR="00DC55C4" w:rsidRDefault="00DC55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288"/>
    <w:rsid w:val="001D0546"/>
    <w:rsid w:val="00286288"/>
    <w:rsid w:val="00312754"/>
    <w:rsid w:val="003D795A"/>
    <w:rsid w:val="00432907"/>
    <w:rsid w:val="00B56CE6"/>
    <w:rsid w:val="00D117BD"/>
    <w:rsid w:val="00D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9955A"/>
  <w14:defaultImageDpi w14:val="300"/>
  <w15:docId w15:val="{5942EFEF-15C3-8E4B-9610-4F9D5D7C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288"/>
    <w:pPr>
      <w:spacing w:line="360" w:lineRule="auto"/>
      <w:jc w:val="both"/>
    </w:pPr>
    <w:rPr>
      <w:rFonts w:ascii="Times New Roman" w:eastAsiaTheme="minorHAnsi" w:hAnsi="Times New Roman"/>
      <w:color w:val="262626" w:themeColor="text1" w:themeTint="D9"/>
      <w:szCs w:val="22"/>
      <w:lang w:val="es-C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8628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88"/>
    <w:rPr>
      <w:rFonts w:ascii="Times New Roman" w:eastAsiaTheme="minorHAnsi" w:hAnsi="Times New Roman"/>
      <w:color w:val="262626" w:themeColor="text1" w:themeTint="D9"/>
      <w:szCs w:val="22"/>
      <w:lang w:val="es-CL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86288"/>
  </w:style>
  <w:style w:type="table" w:styleId="TableGrid">
    <w:name w:val="Table Grid"/>
    <w:basedOn w:val="TableNormal"/>
    <w:uiPriority w:val="39"/>
    <w:rsid w:val="00286288"/>
    <w:rPr>
      <w:rFonts w:eastAsiaTheme="minorHAnsi"/>
      <w:sz w:val="22"/>
      <w:szCs w:val="22"/>
      <w:lang w:val="es-C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28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288"/>
    <w:rPr>
      <w:rFonts w:ascii="Lucida Grande" w:eastAsiaTheme="minorHAnsi" w:hAnsi="Lucida Grande" w:cs="Lucida Grande"/>
      <w:color w:val="262626" w:themeColor="text1" w:themeTint="D9"/>
      <w:sz w:val="18"/>
      <w:szCs w:val="18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FAE64C-98E8-C844-9B11-F60B56F1EDC4}">
  <we:reference id="wa200001011" version="1.1.0.0" store="en-001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535</Words>
  <Characters>3052</Characters>
  <Application>Microsoft Office Word</Application>
  <DocSecurity>0</DocSecurity>
  <Lines>25</Lines>
  <Paragraphs>7</Paragraphs>
  <ScaleCrop>false</ScaleCrop>
  <Company>UdeC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Cubillos</dc:creator>
  <cp:keywords/>
  <dc:description/>
  <cp:lastModifiedBy>Fabian</cp:lastModifiedBy>
  <cp:revision>2</cp:revision>
  <dcterms:created xsi:type="dcterms:W3CDTF">2020-07-14T14:32:00Z</dcterms:created>
  <dcterms:modified xsi:type="dcterms:W3CDTF">2020-07-14T14:32:00Z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documentId_7559</vt:lpwstr>
  </property>
</Properties>
</file>