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5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9AF6A" w14:textId="657813B7" w:rsidR="00286288" w:rsidRDefault="00286288" w:rsidP="00286288">
      <w:pPr>
        <w:rPr>
          <w:lang w:val="en-US"/>
        </w:rPr>
      </w:pPr>
      <w:r>
        <w:rPr>
          <w:lang w:val="en-US"/>
        </w:rPr>
        <w:t>Table 1. Summary of the yearly s</w:t>
      </w:r>
      <w:r w:rsidR="00432907">
        <w:rPr>
          <w:lang w:val="en-US"/>
        </w:rPr>
        <w:t>tock assessment surveys of surf</w:t>
      </w:r>
      <w:r w:rsidR="00312754">
        <w:rPr>
          <w:lang w:val="en-US"/>
        </w:rPr>
        <w:t xml:space="preserve"> </w:t>
      </w:r>
      <w:r>
        <w:rPr>
          <w:lang w:val="en-US"/>
        </w:rPr>
        <w:t xml:space="preserve">clam </w:t>
      </w:r>
      <w:proofErr w:type="spellStart"/>
      <w:r w:rsidRPr="00A26CAC">
        <w:rPr>
          <w:i/>
          <w:lang w:val="en-US"/>
        </w:rPr>
        <w:t>Mesodesma</w:t>
      </w:r>
      <w:proofErr w:type="spellEnd"/>
      <w:r w:rsidRPr="00A26CAC">
        <w:rPr>
          <w:i/>
          <w:lang w:val="en-US"/>
        </w:rPr>
        <w:t xml:space="preserve"> </w:t>
      </w:r>
      <w:proofErr w:type="spellStart"/>
      <w:r w:rsidRPr="00A26CAC">
        <w:rPr>
          <w:i/>
          <w:lang w:val="en-US"/>
        </w:rPr>
        <w:t>donacium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Cucao</w:t>
      </w:r>
      <w:proofErr w:type="spellEnd"/>
      <w:r>
        <w:rPr>
          <w:lang w:val="en-US"/>
        </w:rPr>
        <w:t>, and used to conditioning the operating model. The exploitation rate (</w:t>
      </w:r>
      <w:r w:rsidR="003B37EC">
        <w:rPr>
          <w:sz w:val="22"/>
          <w:lang w:eastAsia="es-ES_tradnl"/>
        </w:rPr>
        <w:sym w:font="Symbol" w:char="F06D"/>
      </w:r>
      <w:r>
        <w:rPr>
          <w:lang w:val="en-US"/>
        </w:rPr>
        <w:t>) was computed as the ratio between the quota and the vulnerable biomass.</w:t>
      </w:r>
    </w:p>
    <w:p w14:paraId="025B3460" w14:textId="77777777" w:rsidR="00286288" w:rsidRDefault="00286288" w:rsidP="00286288">
      <w:pPr>
        <w:rPr>
          <w:lang w:val="en-U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986"/>
        <w:gridCol w:w="986"/>
        <w:gridCol w:w="986"/>
        <w:gridCol w:w="986"/>
        <w:gridCol w:w="986"/>
        <w:gridCol w:w="988"/>
      </w:tblGrid>
      <w:tr w:rsidR="00286288" w:rsidRPr="00312754" w14:paraId="67FBAFD3" w14:textId="77777777" w:rsidTr="00312754">
        <w:trPr>
          <w:trHeight w:val="499"/>
        </w:trPr>
        <w:tc>
          <w:tcPr>
            <w:tcW w:w="1705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F5098F" w14:textId="77777777" w:rsidR="00286288" w:rsidRPr="00312754" w:rsidRDefault="00286288" w:rsidP="00646DAD">
            <w:pPr>
              <w:spacing w:line="240" w:lineRule="auto"/>
              <w:jc w:val="left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Stock assessment results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7CA61D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2011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FD9E59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2012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B080E4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2013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4D8C63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2014</w:t>
            </w:r>
            <w:r w:rsidR="001D0546" w:rsidRPr="00312754">
              <w:rPr>
                <w:b/>
                <w:sz w:val="22"/>
                <w:lang w:eastAsia="es-ES_tradnl"/>
              </w:rPr>
              <w:t>*</w:t>
            </w:r>
          </w:p>
        </w:tc>
        <w:tc>
          <w:tcPr>
            <w:tcW w:w="54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0F787A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</w:t>
            </w:r>
            <w:r w:rsidR="001D0546" w:rsidRPr="00312754">
              <w:rPr>
                <w:b/>
                <w:sz w:val="22"/>
                <w:lang w:eastAsia="es-ES_tradnl"/>
              </w:rPr>
              <w:t>5**</w:t>
            </w:r>
          </w:p>
        </w:tc>
        <w:tc>
          <w:tcPr>
            <w:tcW w:w="55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8D90E1" w14:textId="77777777" w:rsidR="00286288" w:rsidRPr="00312754" w:rsidRDefault="00286288" w:rsidP="00646DAD">
            <w:pPr>
              <w:spacing w:line="240" w:lineRule="auto"/>
              <w:jc w:val="center"/>
              <w:rPr>
                <w:b/>
                <w:sz w:val="22"/>
                <w:lang w:eastAsia="es-ES_tradnl"/>
              </w:rPr>
            </w:pPr>
            <w:r w:rsidRPr="00312754">
              <w:rPr>
                <w:b/>
                <w:sz w:val="22"/>
                <w:lang w:eastAsia="es-ES_tradnl"/>
              </w:rPr>
              <w:t>2017</w:t>
            </w:r>
            <w:r w:rsidR="001D0546" w:rsidRPr="00312754">
              <w:rPr>
                <w:b/>
                <w:sz w:val="22"/>
                <w:lang w:eastAsia="es-ES_tradnl"/>
              </w:rPr>
              <w:t>**</w:t>
            </w:r>
          </w:p>
        </w:tc>
      </w:tr>
      <w:tr w:rsidR="00286288" w:rsidRPr="007F2EFD" w14:paraId="0494C8F3" w14:textId="77777777" w:rsidTr="00312754">
        <w:trPr>
          <w:trHeight w:val="432"/>
        </w:trPr>
        <w:tc>
          <w:tcPr>
            <w:tcW w:w="1705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3D95124F" w14:textId="77777777" w:rsidR="00286288" w:rsidRPr="003A7B8B" w:rsidRDefault="00286288" w:rsidP="00646DAD">
            <w:pPr>
              <w:spacing w:line="240" w:lineRule="auto"/>
              <w:jc w:val="left"/>
              <w:rPr>
                <w:sz w:val="22"/>
                <w:lang w:val="en-US" w:eastAsia="es-ES_tradnl"/>
              </w:rPr>
            </w:pPr>
            <w:r w:rsidRPr="003A7B8B">
              <w:rPr>
                <w:sz w:val="22"/>
                <w:lang w:val="en-US" w:eastAsia="es-ES_tradnl"/>
              </w:rPr>
              <w:t>Date of the stock assessment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1AEC46AE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14-06-11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75603CDA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30-03-12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080B6784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26-04-13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388EF138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14-01-14</w:t>
            </w:r>
          </w:p>
        </w:tc>
        <w:tc>
          <w:tcPr>
            <w:tcW w:w="54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EC8C902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04-12-15</w:t>
            </w:r>
          </w:p>
        </w:tc>
        <w:tc>
          <w:tcPr>
            <w:tcW w:w="55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14:paraId="57D43F7F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31-01-17</w:t>
            </w:r>
          </w:p>
        </w:tc>
      </w:tr>
      <w:tr w:rsidR="00286288" w:rsidRPr="007F2EFD" w14:paraId="28940075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EDD5A3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Sampling units (quadrats)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29B35E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647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D2FF3A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1063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964B6F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328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4D8A25D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1116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D996BC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800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778990B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236</w:t>
            </w:r>
          </w:p>
        </w:tc>
      </w:tr>
      <w:tr w:rsidR="00286288" w:rsidRPr="007F2EFD" w14:paraId="2A724601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E24A97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Average density (ind/m²)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5464A4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110.5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A59CA2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213.2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76970A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441.5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8D5092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197.5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858C723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359.1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DC31E0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78.7</w:t>
            </w:r>
          </w:p>
        </w:tc>
      </w:tr>
      <w:tr w:rsidR="00286288" w:rsidRPr="007F2EFD" w14:paraId="7E98F4B8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F44FDA" w14:textId="77777777" w:rsidR="00286288" w:rsidRPr="0079177F" w:rsidRDefault="00286288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Estimated bank surface (ha)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3A866F1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69.37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1F20F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112.66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A30005E" w14:textId="0B06E1B8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117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19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AE49A" w14:textId="119ED010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70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66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170A23E" w14:textId="74ECB222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108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68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90CE422" w14:textId="7CC2C51A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120</w:t>
            </w:r>
            <w:r w:rsidR="00312754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61</w:t>
            </w:r>
          </w:p>
        </w:tc>
      </w:tr>
      <w:tr w:rsidR="00286288" w:rsidRPr="007F2EFD" w14:paraId="5DCFF1D8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CF12729" w14:textId="5124CB82" w:rsidR="00286288" w:rsidRPr="0079177F" w:rsidRDefault="00286288" w:rsidP="00E0459B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Abundance (10</w:t>
            </w:r>
            <w:r w:rsidR="00E0459B">
              <w:rPr>
                <w:sz w:val="22"/>
                <w:vertAlign w:val="superscript"/>
                <w:lang w:eastAsia="es-ES_tradnl"/>
              </w:rPr>
              <w:t>6</w:t>
            </w:r>
            <w:r w:rsidRPr="0079177F">
              <w:rPr>
                <w:sz w:val="22"/>
                <w:lang w:eastAsia="es-ES_tradnl"/>
              </w:rPr>
              <w:t xml:space="preserve"> individuals)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783486" w14:textId="194B0989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72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530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83D058" w14:textId="6208CE0D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221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053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BDCADBD" w14:textId="4EF2272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203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711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020979" w14:textId="15460F59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68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008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322A51" w14:textId="6F17625A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385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039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8E4A95" w14:textId="7A62A48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94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972</w:t>
            </w:r>
          </w:p>
        </w:tc>
      </w:tr>
      <w:tr w:rsidR="00286288" w:rsidRPr="007F2EFD" w14:paraId="4EB534AA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D7DE2C2" w14:textId="1B80DA24" w:rsidR="00286288" w:rsidRPr="0079177F" w:rsidRDefault="00271B4D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Biomass (ton</w:t>
            </w:r>
            <w:r w:rsidR="00286288" w:rsidRPr="0079177F">
              <w:rPr>
                <w:sz w:val="22"/>
                <w:lang w:eastAsia="es-ES_tradnl"/>
              </w:rPr>
              <w:t>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70E68C" w14:textId="412A030B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1356.2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34959EE" w14:textId="03C3908C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4638.8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BEDD5" w14:textId="008CEC48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5407.2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AFCD36" w14:textId="39513A15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1687.1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605960" w14:textId="7C2E0CBF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3257.5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5179AA" w14:textId="0DABEDE1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1618.3</w:t>
            </w:r>
          </w:p>
        </w:tc>
      </w:tr>
      <w:tr w:rsidR="00286288" w:rsidRPr="007F2EFD" w14:paraId="56F8BE6C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8B249A8" w14:textId="7FE6354E" w:rsidR="00286288" w:rsidRPr="0079177F" w:rsidRDefault="00271B4D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Vulnerable biomass (ton</w:t>
            </w:r>
            <w:r w:rsidR="00286288" w:rsidRPr="0079177F">
              <w:rPr>
                <w:sz w:val="22"/>
                <w:lang w:eastAsia="es-ES_tradnl"/>
              </w:rPr>
              <w:t>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C07B17" w14:textId="17D19932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1261.3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53ED8A8" w14:textId="5EEEDF71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4459.9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70A5A75" w14:textId="0CFEC872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5398.6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33D0189" w14:textId="255C8173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1646.3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670C619" w14:textId="68DEEFEB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1992.4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F6CAB6A" w14:textId="4BA6EDBA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1539.5</w:t>
            </w:r>
          </w:p>
        </w:tc>
      </w:tr>
      <w:tr w:rsidR="00286288" w:rsidRPr="007F2EFD" w14:paraId="770C505F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FAE28ED" w14:textId="79922162" w:rsidR="00286288" w:rsidRPr="0079177F" w:rsidRDefault="00286288" w:rsidP="00E0459B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Quota (10</w:t>
            </w:r>
            <w:r w:rsidR="00E0459B">
              <w:rPr>
                <w:sz w:val="22"/>
                <w:vertAlign w:val="superscript"/>
                <w:lang w:eastAsia="es-ES_tradnl"/>
              </w:rPr>
              <w:t>6</w:t>
            </w:r>
            <w:r w:rsidRPr="0079177F">
              <w:rPr>
                <w:sz w:val="22"/>
                <w:lang w:eastAsia="es-ES_tradnl"/>
              </w:rPr>
              <w:t xml:space="preserve"> individuals)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764D0F4" w14:textId="04F130BA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16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671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1B11E11" w14:textId="3E2DCEE6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52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173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32DB7514" w14:textId="53570248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44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578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8274055" w14:textId="1EBA51D4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8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878</w:t>
            </w:r>
          </w:p>
        </w:tc>
        <w:tc>
          <w:tcPr>
            <w:tcW w:w="54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4DBBBF9" w14:textId="339508C5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24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628</w:t>
            </w:r>
          </w:p>
        </w:tc>
        <w:tc>
          <w:tcPr>
            <w:tcW w:w="55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7CC6F0AE" w14:textId="083CEBE0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19</w:t>
            </w:r>
            <w:r w:rsidR="00E0459B">
              <w:rPr>
                <w:sz w:val="22"/>
                <w:lang w:eastAsia="es-ES_tradnl"/>
              </w:rPr>
              <w:t>.</w:t>
            </w:r>
            <w:r w:rsidRPr="0079177F">
              <w:rPr>
                <w:sz w:val="22"/>
                <w:lang w:eastAsia="es-ES_tradnl"/>
              </w:rPr>
              <w:t>060</w:t>
            </w:r>
          </w:p>
        </w:tc>
      </w:tr>
      <w:tr w:rsidR="00286288" w:rsidRPr="007F2EFD" w14:paraId="456DEE9D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2E7454CF" w14:textId="095F09C8" w:rsidR="00286288" w:rsidRPr="0079177F" w:rsidRDefault="00271B4D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Quota (ton</w:t>
            </w:r>
            <w:r w:rsidR="00286288" w:rsidRPr="0079177F">
              <w:rPr>
                <w:sz w:val="22"/>
                <w:lang w:eastAsia="es-ES_tradnl"/>
              </w:rPr>
              <w:t>)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FE64C43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347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01086FA0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1169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BAEF2F7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1350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41ABBD28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356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74847B26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450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97555EC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403</w:t>
            </w:r>
          </w:p>
        </w:tc>
      </w:tr>
      <w:tr w:rsidR="00286288" w:rsidRPr="007F2EFD" w14:paraId="09E89218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14:paraId="2567D980" w14:textId="60559740" w:rsidR="00286288" w:rsidRPr="0079177F" w:rsidRDefault="003B37EC" w:rsidP="001D0546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sym w:font="Symbol" w:char="F06D"/>
            </w:r>
            <w:r>
              <w:rPr>
                <w:sz w:val="22"/>
                <w:lang w:eastAsia="es-ES_tradnl"/>
              </w:rPr>
              <w:t>=</w:t>
            </w:r>
            <w:r w:rsidR="001D0546">
              <w:rPr>
                <w:sz w:val="22"/>
                <w:lang w:eastAsia="es-ES_tradnl"/>
              </w:rPr>
              <w:t>Quota/Vulnerable Biomass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C0FBC86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0.275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2C01CED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0.262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3F226513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0.250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58C4D7D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0.216</w:t>
            </w:r>
          </w:p>
        </w:tc>
        <w:tc>
          <w:tcPr>
            <w:tcW w:w="549" w:type="pct"/>
            <w:tcBorders>
              <w:top w:val="nil"/>
            </w:tcBorders>
            <w:shd w:val="clear" w:color="auto" w:fill="auto"/>
            <w:noWrap/>
            <w:vAlign w:val="center"/>
          </w:tcPr>
          <w:p w14:paraId="1285881C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0.226</w:t>
            </w:r>
          </w:p>
        </w:tc>
        <w:tc>
          <w:tcPr>
            <w:tcW w:w="550" w:type="pct"/>
            <w:tcBorders>
              <w:top w:val="nil"/>
            </w:tcBorders>
            <w:shd w:val="clear" w:color="auto" w:fill="auto"/>
            <w:noWrap/>
            <w:vAlign w:val="center"/>
          </w:tcPr>
          <w:p w14:paraId="27C34987" w14:textId="77777777" w:rsidR="00286288" w:rsidRPr="0079177F" w:rsidRDefault="00286288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 w:rsidRPr="0079177F">
              <w:rPr>
                <w:sz w:val="22"/>
                <w:lang w:eastAsia="es-ES_tradnl"/>
              </w:rPr>
              <w:t>0.262</w:t>
            </w:r>
          </w:p>
        </w:tc>
      </w:tr>
      <w:tr w:rsidR="001D0546" w:rsidRPr="007F2EFD" w14:paraId="3F8E943C" w14:textId="77777777" w:rsidTr="00312754">
        <w:trPr>
          <w:trHeight w:val="432"/>
        </w:trPr>
        <w:tc>
          <w:tcPr>
            <w:tcW w:w="1705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395239" w14:textId="1E06E179" w:rsidR="001D0546" w:rsidRPr="0079177F" w:rsidRDefault="001D0546" w:rsidP="00646DAD">
            <w:pPr>
              <w:spacing w:line="240" w:lineRule="auto"/>
              <w:jc w:val="left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Catch (ton)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41434B1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199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63637ED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662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0C5FD4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800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C534F6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304</w:t>
            </w:r>
          </w:p>
        </w:tc>
        <w:tc>
          <w:tcPr>
            <w:tcW w:w="549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8D9F67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101</w:t>
            </w:r>
          </w:p>
        </w:tc>
        <w:tc>
          <w:tcPr>
            <w:tcW w:w="55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290AC3" w14:textId="77777777" w:rsidR="001D0546" w:rsidRPr="0079177F" w:rsidRDefault="001D0546" w:rsidP="00646DAD">
            <w:pPr>
              <w:spacing w:line="240" w:lineRule="auto"/>
              <w:jc w:val="center"/>
              <w:rPr>
                <w:sz w:val="22"/>
                <w:lang w:eastAsia="es-ES_tradnl"/>
              </w:rPr>
            </w:pPr>
            <w:r>
              <w:rPr>
                <w:sz w:val="22"/>
                <w:lang w:eastAsia="es-ES_tradnl"/>
              </w:rPr>
              <w:t>592</w:t>
            </w:r>
          </w:p>
        </w:tc>
      </w:tr>
    </w:tbl>
    <w:p w14:paraId="3D387282" w14:textId="77777777" w:rsidR="00312754" w:rsidRDefault="00312754" w:rsidP="00286288">
      <w:pPr>
        <w:rPr>
          <w:sz w:val="21"/>
          <w:lang w:val="en-US"/>
        </w:rPr>
      </w:pPr>
    </w:p>
    <w:p w14:paraId="5BD9A0E1" w14:textId="38E4EFA6" w:rsidR="00286288" w:rsidRPr="0099799B" w:rsidRDefault="001D0546" w:rsidP="00286288">
      <w:pPr>
        <w:rPr>
          <w:sz w:val="21"/>
          <w:lang w:val="en-US"/>
        </w:rPr>
      </w:pPr>
      <w:r>
        <w:rPr>
          <w:sz w:val="21"/>
          <w:lang w:val="en-US"/>
        </w:rPr>
        <w:t xml:space="preserve">* Source: Data </w:t>
      </w:r>
      <w:r w:rsidR="00286288" w:rsidRPr="0099799B">
        <w:rPr>
          <w:sz w:val="21"/>
          <w:lang w:val="en-US"/>
        </w:rPr>
        <w:t xml:space="preserve">obtained from Fundación </w:t>
      </w:r>
      <w:proofErr w:type="spellStart"/>
      <w:r w:rsidR="00286288" w:rsidRPr="0099799B">
        <w:rPr>
          <w:sz w:val="21"/>
          <w:lang w:val="en-US"/>
        </w:rPr>
        <w:t>Chi</w:t>
      </w:r>
      <w:r w:rsidR="00312754">
        <w:rPr>
          <w:sz w:val="21"/>
          <w:lang w:val="en-US"/>
        </w:rPr>
        <w:t>n</w:t>
      </w:r>
      <w:r w:rsidR="00E0459B">
        <w:rPr>
          <w:sz w:val="21"/>
          <w:lang w:val="en-US"/>
        </w:rPr>
        <w:t>quihue</w:t>
      </w:r>
      <w:proofErr w:type="spellEnd"/>
      <w:r w:rsidR="00314501">
        <w:rPr>
          <w:sz w:val="21"/>
          <w:lang w:val="en-US"/>
        </w:rPr>
        <w:t xml:space="preserve"> (Leal et al., 2014)</w:t>
      </w:r>
      <w:r w:rsidR="00E0459B">
        <w:rPr>
          <w:sz w:val="21"/>
          <w:lang w:val="en-US"/>
        </w:rPr>
        <w:t>.</w:t>
      </w:r>
      <w:bookmarkStart w:id="0" w:name="_GoBack"/>
      <w:bookmarkEnd w:id="0"/>
    </w:p>
    <w:p w14:paraId="46FDC4D5" w14:textId="77777777" w:rsidR="001D0546" w:rsidRPr="001D0546" w:rsidRDefault="001D0546" w:rsidP="001D0546">
      <w:pPr>
        <w:rPr>
          <w:sz w:val="21"/>
          <w:lang w:val="en-US"/>
        </w:rPr>
      </w:pPr>
      <w:r>
        <w:rPr>
          <w:sz w:val="21"/>
          <w:lang w:val="en-US"/>
        </w:rPr>
        <w:t xml:space="preserve">** Source: Data </w:t>
      </w:r>
      <w:r w:rsidR="00286288" w:rsidRPr="0099799B">
        <w:rPr>
          <w:sz w:val="21"/>
          <w:lang w:val="en-US"/>
        </w:rPr>
        <w:t xml:space="preserve">obtained from Technical Reports </w:t>
      </w:r>
      <w:r>
        <w:rPr>
          <w:sz w:val="21"/>
          <w:lang w:val="en-US"/>
        </w:rPr>
        <w:t>of</w:t>
      </w:r>
      <w:r w:rsidR="00286288" w:rsidRPr="0099799B">
        <w:rPr>
          <w:sz w:val="21"/>
          <w:lang w:val="en-US"/>
        </w:rPr>
        <w:t xml:space="preserve"> the </w:t>
      </w:r>
      <w:proofErr w:type="spellStart"/>
      <w:r w:rsidR="00286288" w:rsidRPr="0099799B">
        <w:rPr>
          <w:sz w:val="21"/>
          <w:lang w:val="en-US"/>
        </w:rPr>
        <w:t>Undersecretariat</w:t>
      </w:r>
      <w:proofErr w:type="spellEnd"/>
      <w:r w:rsidR="00286288" w:rsidRPr="0099799B">
        <w:rPr>
          <w:sz w:val="21"/>
          <w:lang w:val="en-US"/>
        </w:rPr>
        <w:t xml:space="preserve"> of Fisheries</w:t>
      </w:r>
      <w:r>
        <w:rPr>
          <w:sz w:val="21"/>
          <w:lang w:val="en-US"/>
        </w:rPr>
        <w:t xml:space="preserve"> and Aquaculture (SUBPESCA). W</w:t>
      </w:r>
      <w:r w:rsidRPr="001D0546">
        <w:rPr>
          <w:sz w:val="21"/>
          <w:lang w:val="en-US"/>
        </w:rPr>
        <w:t>e allocate</w:t>
      </w:r>
      <w:r>
        <w:rPr>
          <w:sz w:val="21"/>
          <w:lang w:val="en-US"/>
        </w:rPr>
        <w:t>d</w:t>
      </w:r>
      <w:r w:rsidRPr="001D0546">
        <w:rPr>
          <w:sz w:val="21"/>
          <w:lang w:val="en-US"/>
        </w:rPr>
        <w:t xml:space="preserve"> </w:t>
      </w:r>
      <w:r>
        <w:rPr>
          <w:sz w:val="21"/>
          <w:lang w:val="en-US"/>
        </w:rPr>
        <w:t>t</w:t>
      </w:r>
      <w:r w:rsidRPr="001D0546">
        <w:rPr>
          <w:sz w:val="21"/>
          <w:lang w:val="en-US"/>
        </w:rPr>
        <w:t>he sampling in 2015</w:t>
      </w:r>
      <w:r>
        <w:rPr>
          <w:sz w:val="21"/>
          <w:lang w:val="en-US"/>
        </w:rPr>
        <w:t xml:space="preserve"> to the next year </w:t>
      </w:r>
      <w:r w:rsidRPr="001D0546">
        <w:rPr>
          <w:sz w:val="21"/>
          <w:lang w:val="en-US"/>
        </w:rPr>
        <w:t>2016</w:t>
      </w:r>
      <w:r>
        <w:rPr>
          <w:sz w:val="21"/>
          <w:lang w:val="en-US"/>
        </w:rPr>
        <w:t xml:space="preserve"> in the operating model</w:t>
      </w:r>
      <w:r w:rsidRPr="001D0546">
        <w:rPr>
          <w:sz w:val="21"/>
          <w:lang w:val="en-US"/>
        </w:rPr>
        <w:t>.</w:t>
      </w:r>
    </w:p>
    <w:p w14:paraId="10750B34" w14:textId="77777777" w:rsidR="00286288" w:rsidRDefault="00286288" w:rsidP="00286288">
      <w:pPr>
        <w:rPr>
          <w:sz w:val="21"/>
          <w:lang w:val="en-US"/>
        </w:rPr>
      </w:pPr>
    </w:p>
    <w:p w14:paraId="753B8BF9" w14:textId="77777777" w:rsidR="00286288" w:rsidRDefault="00286288" w:rsidP="00286288">
      <w:pPr>
        <w:rPr>
          <w:lang w:val="en-US"/>
        </w:rPr>
      </w:pPr>
    </w:p>
    <w:p w14:paraId="0875D79B" w14:textId="77777777" w:rsidR="00286288" w:rsidRDefault="00286288" w:rsidP="00286288">
      <w:pPr>
        <w:rPr>
          <w:lang w:val="en-US"/>
        </w:rPr>
      </w:pPr>
    </w:p>
    <w:p w14:paraId="2BDD0A6F" w14:textId="77777777" w:rsidR="00286288" w:rsidRPr="002C0DDF" w:rsidRDefault="00286288" w:rsidP="00286288">
      <w:pPr>
        <w:jc w:val="left"/>
        <w:rPr>
          <w:b/>
          <w:lang w:val="en-US"/>
        </w:rPr>
        <w:sectPr w:rsidR="00286288" w:rsidRPr="002C0DDF" w:rsidSect="00CE0698">
          <w:footerReference w:type="even" r:id="rId7"/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9E615D8" w14:textId="398DAAD6" w:rsidR="00286288" w:rsidRPr="00CE0698" w:rsidRDefault="00286288" w:rsidP="00286288">
      <w:pPr>
        <w:spacing w:line="480" w:lineRule="auto"/>
        <w:rPr>
          <w:rFonts w:cs="Times New Roman"/>
          <w:szCs w:val="24"/>
          <w:lang w:val="en-US"/>
        </w:rPr>
      </w:pPr>
      <w:r w:rsidRPr="00CE0698">
        <w:rPr>
          <w:rFonts w:cs="Times New Roman"/>
          <w:szCs w:val="24"/>
          <w:lang w:val="en-US"/>
        </w:rPr>
        <w:lastRenderedPageBreak/>
        <w:t xml:space="preserve">Table 2. </w:t>
      </w:r>
      <w:proofErr w:type="gramStart"/>
      <w:r w:rsidRPr="00CE0698">
        <w:rPr>
          <w:rFonts w:cs="Times New Roman"/>
          <w:szCs w:val="24"/>
          <w:lang w:val="en-US"/>
        </w:rPr>
        <w:t>General configuration of the operati</w:t>
      </w:r>
      <w:r>
        <w:rPr>
          <w:rFonts w:cs="Times New Roman"/>
          <w:szCs w:val="24"/>
          <w:lang w:val="en-US"/>
        </w:rPr>
        <w:t>ng</w:t>
      </w:r>
      <w:r w:rsidR="00432907">
        <w:rPr>
          <w:rFonts w:cs="Times New Roman"/>
          <w:szCs w:val="24"/>
          <w:lang w:val="en-US"/>
        </w:rPr>
        <w:t xml:space="preserve"> model (OM) of surf</w:t>
      </w:r>
      <w:r w:rsidR="00312754">
        <w:rPr>
          <w:rFonts w:cs="Times New Roman"/>
          <w:szCs w:val="24"/>
          <w:lang w:val="en-US"/>
        </w:rPr>
        <w:t xml:space="preserve"> </w:t>
      </w:r>
      <w:r w:rsidRPr="00CE0698">
        <w:rPr>
          <w:rFonts w:cs="Times New Roman"/>
          <w:szCs w:val="24"/>
          <w:lang w:val="en-US"/>
        </w:rPr>
        <w:t xml:space="preserve">clam </w:t>
      </w:r>
      <w:proofErr w:type="spellStart"/>
      <w:r w:rsidR="00432907" w:rsidRPr="00286617">
        <w:rPr>
          <w:i/>
          <w:lang w:val="en-US"/>
        </w:rPr>
        <w:t>Mesodesma</w:t>
      </w:r>
      <w:proofErr w:type="spellEnd"/>
      <w:r w:rsidR="00432907" w:rsidRPr="00286617">
        <w:rPr>
          <w:i/>
          <w:lang w:val="en-US"/>
        </w:rPr>
        <w:t xml:space="preserve"> </w:t>
      </w:r>
      <w:proofErr w:type="spellStart"/>
      <w:r w:rsidR="00432907" w:rsidRPr="00286617">
        <w:rPr>
          <w:i/>
          <w:lang w:val="en-US"/>
        </w:rPr>
        <w:t>donacium</w:t>
      </w:r>
      <w:proofErr w:type="spellEnd"/>
      <w:r w:rsidR="00432907">
        <w:rPr>
          <w:lang w:val="en-US"/>
        </w:rPr>
        <w:t xml:space="preserve"> </w:t>
      </w:r>
      <w:r w:rsidRPr="00CE0698">
        <w:rPr>
          <w:rFonts w:cs="Times New Roman"/>
          <w:szCs w:val="24"/>
          <w:lang w:val="en-US"/>
        </w:rPr>
        <w:t xml:space="preserve">population in </w:t>
      </w:r>
      <w:proofErr w:type="spellStart"/>
      <w:r w:rsidRPr="00CE0698">
        <w:rPr>
          <w:rFonts w:cs="Times New Roman"/>
          <w:szCs w:val="24"/>
          <w:lang w:val="en-US"/>
        </w:rPr>
        <w:t>Cucao</w:t>
      </w:r>
      <w:proofErr w:type="spellEnd"/>
      <w:r w:rsidRPr="00CE0698">
        <w:rPr>
          <w:rFonts w:cs="Times New Roman"/>
          <w:szCs w:val="24"/>
          <w:lang w:val="en-US"/>
        </w:rPr>
        <w:t>.</w:t>
      </w:r>
      <w:proofErr w:type="gramEnd"/>
    </w:p>
    <w:p w14:paraId="6AE0F148" w14:textId="77777777" w:rsidR="00286288" w:rsidRPr="00B063B2" w:rsidRDefault="00286288" w:rsidP="00286288">
      <w:pPr>
        <w:spacing w:line="480" w:lineRule="auto"/>
        <w:rPr>
          <w:rFonts w:cs="Times New Roman"/>
          <w:sz w:val="22"/>
          <w:lang w:val="en-US"/>
        </w:rPr>
      </w:pPr>
    </w:p>
    <w:tbl>
      <w:tblPr>
        <w:tblStyle w:val="Tablaconcuadrcula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3"/>
        <w:gridCol w:w="3422"/>
        <w:gridCol w:w="2052"/>
        <w:gridCol w:w="1164"/>
        <w:gridCol w:w="1396"/>
        <w:gridCol w:w="2473"/>
        <w:gridCol w:w="1222"/>
      </w:tblGrid>
      <w:tr w:rsidR="00286288" w:rsidRPr="00312754" w14:paraId="648DD6B8" w14:textId="77777777" w:rsidTr="00646DAD">
        <w:trPr>
          <w:trHeight w:val="340"/>
        </w:trPr>
        <w:tc>
          <w:tcPr>
            <w:tcW w:w="56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553FC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129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3DC10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Definition</w:t>
            </w:r>
          </w:p>
        </w:tc>
        <w:tc>
          <w:tcPr>
            <w:tcW w:w="77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DE32C6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Parameter or vector</w:t>
            </w:r>
          </w:p>
        </w:tc>
        <w:tc>
          <w:tcPr>
            <w:tcW w:w="4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E8B0E" w14:textId="77777777" w:rsidR="00286288" w:rsidRPr="00312754" w:rsidRDefault="00286288" w:rsidP="00646DAD">
            <w:pPr>
              <w:spacing w:line="240" w:lineRule="auto"/>
              <w:jc w:val="left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Value</w:t>
            </w:r>
          </w:p>
        </w:tc>
        <w:tc>
          <w:tcPr>
            <w:tcW w:w="5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9699C" w14:textId="77777777" w:rsidR="00286288" w:rsidRPr="00312754" w:rsidRDefault="00286288" w:rsidP="00646DAD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Prior</w:t>
            </w:r>
          </w:p>
        </w:tc>
        <w:tc>
          <w:tcPr>
            <w:tcW w:w="9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55121" w14:textId="77777777" w:rsidR="00286288" w:rsidRPr="00312754" w:rsidRDefault="00286288" w:rsidP="00646DAD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Penalization or bounded</w:t>
            </w:r>
          </w:p>
        </w:tc>
        <w:tc>
          <w:tcPr>
            <w:tcW w:w="46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560F18" w14:textId="77777777" w:rsidR="00286288" w:rsidRPr="00312754" w:rsidRDefault="00286288" w:rsidP="00646DAD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  <w:lang w:val="en-US"/>
              </w:rPr>
            </w:pPr>
            <w:r w:rsidRPr="00312754">
              <w:rPr>
                <w:rFonts w:cs="Times New Roman"/>
                <w:b/>
                <w:sz w:val="20"/>
                <w:szCs w:val="20"/>
                <w:lang w:val="en-US"/>
              </w:rPr>
              <w:t>OM</w:t>
            </w:r>
          </w:p>
        </w:tc>
      </w:tr>
      <w:tr w:rsidR="00286288" w:rsidRPr="003A7B8B" w14:paraId="2CD61DC7" w14:textId="77777777" w:rsidTr="00646DAD">
        <w:trPr>
          <w:trHeight w:val="340"/>
        </w:trPr>
        <w:tc>
          <w:tcPr>
            <w:tcW w:w="565" w:type="pct"/>
            <w:tcBorders>
              <w:top w:val="single" w:sz="4" w:space="0" w:color="auto"/>
              <w:bottom w:val="nil"/>
            </w:tcBorders>
            <w:vAlign w:val="center"/>
          </w:tcPr>
          <w:p w14:paraId="30734A3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Growth</w:t>
            </w:r>
          </w:p>
        </w:tc>
        <w:tc>
          <w:tcPr>
            <w:tcW w:w="1294" w:type="pct"/>
            <w:tcBorders>
              <w:top w:val="single" w:sz="4" w:space="0" w:color="auto"/>
              <w:bottom w:val="nil"/>
            </w:tcBorders>
            <w:vAlign w:val="center"/>
          </w:tcPr>
          <w:p w14:paraId="51F376C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Asymptotic length of VBGF</w:t>
            </w:r>
          </w:p>
        </w:tc>
        <w:tc>
          <w:tcPr>
            <w:tcW w:w="776" w:type="pct"/>
            <w:tcBorders>
              <w:top w:val="single" w:sz="4" w:space="0" w:color="auto"/>
              <w:bottom w:val="nil"/>
            </w:tcBorders>
            <w:vAlign w:val="center"/>
          </w:tcPr>
          <w:p w14:paraId="04216740" w14:textId="77777777" w:rsidR="00286288" w:rsidRPr="003A7B8B" w:rsidRDefault="00314501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∞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single" w:sz="4" w:space="0" w:color="auto"/>
              <w:bottom w:val="nil"/>
            </w:tcBorders>
            <w:vAlign w:val="center"/>
          </w:tcPr>
          <w:p w14:paraId="1082AE6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tcBorders>
              <w:top w:val="single" w:sz="4" w:space="0" w:color="auto"/>
              <w:bottom w:val="nil"/>
            </w:tcBorders>
            <w:vAlign w:val="center"/>
          </w:tcPr>
          <w:p w14:paraId="0068BEE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93.4 mm</w:t>
            </w:r>
          </w:p>
        </w:tc>
        <w:tc>
          <w:tcPr>
            <w:tcW w:w="935" w:type="pct"/>
            <w:tcBorders>
              <w:top w:val="single" w:sz="4" w:space="0" w:color="auto"/>
              <w:bottom w:val="nil"/>
            </w:tcBorders>
            <w:vAlign w:val="center"/>
          </w:tcPr>
          <w:p w14:paraId="4D7104A1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single" w:sz="4" w:space="0" w:color="auto"/>
              <w:bottom w:val="nil"/>
            </w:tcBorders>
            <w:vAlign w:val="center"/>
          </w:tcPr>
          <w:p w14:paraId="03CB645E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93.4 mm</w:t>
            </w:r>
          </w:p>
        </w:tc>
      </w:tr>
      <w:tr w:rsidR="00286288" w:rsidRPr="003A7B8B" w14:paraId="18A1CB9D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2D41148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34BDC34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Growth coefficient of VBGF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6EF97021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K</m:t>
                </m:r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724F8D0F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70E36804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0.25 year</w:t>
            </w:r>
            <w:r w:rsidRPr="003A7B8B">
              <w:rPr>
                <w:rFonts w:cs="Times New Roman"/>
                <w:sz w:val="20"/>
                <w:szCs w:val="20"/>
                <w:vertAlign w:val="superscript"/>
                <w:lang w:val="en-US"/>
              </w:rPr>
              <w:t>-1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5F1A4D20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T3.1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0F0D9F3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0.21 year</w:t>
            </w:r>
            <w:r w:rsidRPr="003A7B8B">
              <w:rPr>
                <w:rFonts w:eastAsia="Cambria" w:cs="Times New Roman"/>
                <w:sz w:val="20"/>
                <w:szCs w:val="20"/>
                <w:vertAlign w:val="superscript"/>
                <w:lang w:val="en-US"/>
              </w:rPr>
              <w:t>-1</w:t>
            </w:r>
          </w:p>
        </w:tc>
      </w:tr>
      <w:tr w:rsidR="00286288" w:rsidRPr="003A7B8B" w14:paraId="2BCE598A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120CF63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164E6DF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Standard deviation for K penalty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59DCF88A" w14:textId="77777777" w:rsidR="00286288" w:rsidRPr="003A7B8B" w:rsidRDefault="00314501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0D37AA3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2B8AB36A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0311A76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T3.1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574FCF3E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59BA6939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264DCFB6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12264506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Length at recruitment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6132AABB" w14:textId="77777777" w:rsidR="00286288" w:rsidRPr="003A7B8B" w:rsidRDefault="00314501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6FCCA092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1838FCA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20 mm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5D42213C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4D01D0F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8.8 mm</w:t>
            </w:r>
          </w:p>
        </w:tc>
      </w:tr>
      <w:tr w:rsidR="00286288" w:rsidRPr="003A7B8B" w14:paraId="6975ACD7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5F639336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0A1360D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 xml:space="preserve">Standard deviation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sub>
              </m:sSub>
            </m:oMath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247743B1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σ</m:t>
                </m:r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0E6CB57F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7B7B7498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1.5 mm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4A34D28B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677E0AEA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2.72 mm</w:t>
            </w:r>
          </w:p>
        </w:tc>
      </w:tr>
      <w:tr w:rsidR="00286288" w:rsidRPr="003A7B8B" w14:paraId="4612C6DE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62749B4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2E75F791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Growth increment shape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7EA74A6B" w14:textId="77777777" w:rsidR="00286288" w:rsidRPr="003A7B8B" w:rsidRDefault="00314501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72DED56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69AE4F19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5F1D5B34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0440D407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0.313</w:t>
            </w:r>
          </w:p>
        </w:tc>
      </w:tr>
      <w:tr w:rsidR="00286288" w:rsidRPr="003A7B8B" w14:paraId="41050EA0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5964009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Mortality</w:t>
            </w: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6C76DDA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Natural mortality rate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2721DF68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M</m:t>
                </m:r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598451F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4448C7D2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0.3</w:t>
            </w:r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37269663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5E64184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24C986FB" w14:textId="77777777" w:rsidTr="00646DAD">
        <w:trPr>
          <w:trHeight w:val="340"/>
        </w:trPr>
        <w:tc>
          <w:tcPr>
            <w:tcW w:w="565" w:type="pct"/>
            <w:tcBorders>
              <w:top w:val="nil"/>
            </w:tcBorders>
            <w:vAlign w:val="center"/>
          </w:tcPr>
          <w:p w14:paraId="7A0EE2F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tcBorders>
              <w:top w:val="nil"/>
            </w:tcBorders>
            <w:vAlign w:val="center"/>
          </w:tcPr>
          <w:p w14:paraId="2827266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Fishing mortality</w:t>
            </w:r>
          </w:p>
        </w:tc>
        <w:tc>
          <w:tcPr>
            <w:tcW w:w="776" w:type="pct"/>
            <w:tcBorders>
              <w:top w:val="nil"/>
            </w:tcBorders>
            <w:vAlign w:val="center"/>
          </w:tcPr>
          <w:p w14:paraId="00FA230E" w14:textId="77777777" w:rsidR="00286288" w:rsidRPr="003A7B8B" w:rsidRDefault="00314501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0" w:type="pct"/>
            <w:tcBorders>
              <w:top w:val="nil"/>
            </w:tcBorders>
            <w:vAlign w:val="center"/>
          </w:tcPr>
          <w:p w14:paraId="171F8271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tcBorders>
              <w:top w:val="nil"/>
            </w:tcBorders>
            <w:vAlign w:val="center"/>
          </w:tcPr>
          <w:p w14:paraId="2EDBDEED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35" w:type="pct"/>
            <w:tcBorders>
              <w:top w:val="nil"/>
            </w:tcBorders>
            <w:vAlign w:val="center"/>
          </w:tcPr>
          <w:p w14:paraId="4404001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~ U(-6,1.39)</m:t>
                </m:r>
              </m:oMath>
            </m:oMathPara>
          </w:p>
        </w:tc>
        <w:tc>
          <w:tcPr>
            <w:tcW w:w="463" w:type="pct"/>
            <w:tcBorders>
              <w:top w:val="nil"/>
            </w:tcBorders>
            <w:vAlign w:val="center"/>
          </w:tcPr>
          <w:p w14:paraId="6883D684" w14:textId="2CD610B2" w:rsidR="00286288" w:rsidRPr="003A7B8B" w:rsidRDefault="003B37EC" w:rsidP="003B37EC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>
              <w:rPr>
                <w:rFonts w:eastAsia="Cambria" w:cs="Times New Roman"/>
                <w:sz w:val="20"/>
                <w:szCs w:val="20"/>
                <w:lang w:val="en-US"/>
              </w:rPr>
              <w:t xml:space="preserve">See </w:t>
            </w:r>
            <w:r w:rsidR="00286288" w:rsidRPr="003A7B8B">
              <w:rPr>
                <w:rFonts w:eastAsia="Cambria" w:cs="Times New Roman"/>
                <w:sz w:val="20"/>
                <w:szCs w:val="20"/>
                <w:lang w:val="en-US"/>
              </w:rPr>
              <w:t xml:space="preserve">Fig. </w:t>
            </w:r>
            <w:r>
              <w:rPr>
                <w:rFonts w:eastAsia="Cambria" w:cs="Times New Roman"/>
                <w:sz w:val="20"/>
                <w:szCs w:val="20"/>
                <w:lang w:val="en-US"/>
              </w:rPr>
              <w:t>5</w:t>
            </w:r>
          </w:p>
        </w:tc>
      </w:tr>
      <w:tr w:rsidR="00286288" w:rsidRPr="003A7B8B" w14:paraId="21DFC35C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624C1CC7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Recruitment</w:t>
            </w:r>
          </w:p>
        </w:tc>
        <w:tc>
          <w:tcPr>
            <w:tcW w:w="1294" w:type="pct"/>
            <w:vAlign w:val="center"/>
          </w:tcPr>
          <w:p w14:paraId="1CF8F71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Steepness of SRR</w:t>
            </w:r>
          </w:p>
        </w:tc>
        <w:tc>
          <w:tcPr>
            <w:tcW w:w="776" w:type="pct"/>
            <w:vAlign w:val="center"/>
          </w:tcPr>
          <w:p w14:paraId="162B8C9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h</m:t>
                </m:r>
              </m:oMath>
            </m:oMathPara>
          </w:p>
        </w:tc>
        <w:tc>
          <w:tcPr>
            <w:tcW w:w="440" w:type="pct"/>
            <w:vAlign w:val="center"/>
          </w:tcPr>
          <w:p w14:paraId="1FBE2E6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5E076801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0.7</w:t>
            </w:r>
          </w:p>
        </w:tc>
        <w:tc>
          <w:tcPr>
            <w:tcW w:w="935" w:type="pct"/>
            <w:vAlign w:val="center"/>
          </w:tcPr>
          <w:p w14:paraId="5D2DE3D9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448AF4D7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15570F6F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20565F7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2C981C5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Average unexploited recruitment</w:t>
            </w:r>
          </w:p>
        </w:tc>
        <w:tc>
          <w:tcPr>
            <w:tcW w:w="776" w:type="pct"/>
            <w:vAlign w:val="center"/>
          </w:tcPr>
          <w:p w14:paraId="6282ED9F" w14:textId="77777777" w:rsidR="00286288" w:rsidRPr="003A7B8B" w:rsidRDefault="00314501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440" w:type="pct"/>
            <w:vAlign w:val="center"/>
          </w:tcPr>
          <w:p w14:paraId="53E2CE51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vAlign w:val="center"/>
          </w:tcPr>
          <w:p w14:paraId="3F11E64C" w14:textId="77777777" w:rsidR="00286288" w:rsidRPr="003A7B8B" w:rsidRDefault="00286288" w:rsidP="00646DAD">
            <w:pPr>
              <w:spacing w:line="240" w:lineRule="auto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35" w:type="pct"/>
            <w:vAlign w:val="center"/>
          </w:tcPr>
          <w:p w14:paraId="2CBCC887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6165B17E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38.5 10</w:t>
            </w:r>
            <w:r w:rsidRPr="003A7B8B">
              <w:rPr>
                <w:rFonts w:eastAsia="Cambria" w:cs="Times New Roman"/>
                <w:sz w:val="20"/>
                <w:szCs w:val="20"/>
                <w:vertAlign w:val="superscript"/>
                <w:lang w:val="en-US"/>
              </w:rPr>
              <w:t>6</w:t>
            </w:r>
          </w:p>
        </w:tc>
      </w:tr>
      <w:tr w:rsidR="00286288" w:rsidRPr="003A7B8B" w14:paraId="73A656C3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7F7D4F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09B0DD33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Standard deviation of recruitments</w:t>
            </w:r>
          </w:p>
        </w:tc>
        <w:tc>
          <w:tcPr>
            <w:tcW w:w="776" w:type="pct"/>
            <w:vAlign w:val="center"/>
          </w:tcPr>
          <w:p w14:paraId="6122911E" w14:textId="77777777" w:rsidR="00286288" w:rsidRPr="003A7B8B" w:rsidRDefault="00314501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06261075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7D5202D6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0.4</w:t>
            </w:r>
          </w:p>
        </w:tc>
        <w:tc>
          <w:tcPr>
            <w:tcW w:w="935" w:type="pct"/>
            <w:vAlign w:val="center"/>
          </w:tcPr>
          <w:p w14:paraId="4E43BDA2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17CECD4A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17022D67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F5B7099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01FB7DD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Recruitment deviations (log-scale)</w:t>
            </w:r>
          </w:p>
        </w:tc>
        <w:tc>
          <w:tcPr>
            <w:tcW w:w="776" w:type="pct"/>
            <w:vAlign w:val="center"/>
          </w:tcPr>
          <w:p w14:paraId="281870C9" w14:textId="77777777" w:rsidR="00286288" w:rsidRPr="003A7B8B" w:rsidRDefault="00314501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4CAB9F45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vAlign w:val="center"/>
          </w:tcPr>
          <w:p w14:paraId="6F09F926" w14:textId="77777777" w:rsidR="00286288" w:rsidRPr="003A7B8B" w:rsidRDefault="00314501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~N(0,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)</m:t>
                </m:r>
              </m:oMath>
            </m:oMathPara>
          </w:p>
        </w:tc>
        <w:tc>
          <w:tcPr>
            <w:tcW w:w="935" w:type="pct"/>
            <w:vAlign w:val="center"/>
          </w:tcPr>
          <w:p w14:paraId="6CA813E6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T3.2</w:t>
            </w:r>
          </w:p>
        </w:tc>
        <w:tc>
          <w:tcPr>
            <w:tcW w:w="463" w:type="pct"/>
            <w:vAlign w:val="center"/>
          </w:tcPr>
          <w:p w14:paraId="07104A61" w14:textId="7C6308F7" w:rsidR="00286288" w:rsidRPr="003A7B8B" w:rsidRDefault="003B37EC" w:rsidP="003B37EC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>
              <w:rPr>
                <w:rFonts w:eastAsia="Cambria" w:cs="Times New Roman"/>
                <w:sz w:val="20"/>
                <w:szCs w:val="20"/>
                <w:lang w:val="en-US"/>
              </w:rPr>
              <w:t xml:space="preserve">See </w:t>
            </w:r>
            <w:r w:rsidR="00286288" w:rsidRPr="003A7B8B">
              <w:rPr>
                <w:rFonts w:eastAsia="Cambria" w:cs="Times New Roman"/>
                <w:sz w:val="20"/>
                <w:szCs w:val="20"/>
                <w:lang w:val="en-US"/>
              </w:rPr>
              <w:t xml:space="preserve">Fig. </w:t>
            </w:r>
            <w:r>
              <w:rPr>
                <w:rFonts w:eastAsia="Cambria" w:cs="Times New Roman"/>
                <w:sz w:val="20"/>
                <w:szCs w:val="20"/>
                <w:lang w:val="en-US"/>
              </w:rPr>
              <w:t>5</w:t>
            </w:r>
          </w:p>
        </w:tc>
      </w:tr>
      <w:tr w:rsidR="00286288" w:rsidRPr="003A7B8B" w14:paraId="2E0C4DC3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9948AC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Catchability</w:t>
            </w:r>
          </w:p>
        </w:tc>
        <w:tc>
          <w:tcPr>
            <w:tcW w:w="1294" w:type="pct"/>
            <w:vAlign w:val="center"/>
          </w:tcPr>
          <w:p w14:paraId="629DD82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Survey catchability coefficient</w:t>
            </w:r>
          </w:p>
        </w:tc>
        <w:tc>
          <w:tcPr>
            <w:tcW w:w="776" w:type="pct"/>
            <w:vAlign w:val="center"/>
          </w:tcPr>
          <w:p w14:paraId="5C7934EA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ψ</m:t>
                </m:r>
              </m:oMath>
            </m:oMathPara>
          </w:p>
        </w:tc>
        <w:tc>
          <w:tcPr>
            <w:tcW w:w="440" w:type="pct"/>
            <w:vAlign w:val="center"/>
          </w:tcPr>
          <w:p w14:paraId="30EFE76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Estimated</w:t>
            </w:r>
          </w:p>
        </w:tc>
        <w:tc>
          <w:tcPr>
            <w:tcW w:w="528" w:type="pct"/>
            <w:vAlign w:val="center"/>
          </w:tcPr>
          <w:p w14:paraId="7E8E0215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0.99</w:t>
            </w:r>
          </w:p>
        </w:tc>
        <w:tc>
          <w:tcPr>
            <w:tcW w:w="935" w:type="pct"/>
            <w:vAlign w:val="center"/>
          </w:tcPr>
          <w:p w14:paraId="28F2D66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T3.3</w:t>
            </w:r>
          </w:p>
        </w:tc>
        <w:tc>
          <w:tcPr>
            <w:tcW w:w="463" w:type="pct"/>
            <w:vAlign w:val="center"/>
          </w:tcPr>
          <w:p w14:paraId="0717906D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0.99</w:t>
            </w:r>
          </w:p>
        </w:tc>
      </w:tr>
      <w:tr w:rsidR="00286288" w:rsidRPr="003A7B8B" w14:paraId="34C645E7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290FF31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63EE0E4D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 xml:space="preserve">Standard deviation for </w:t>
            </w:r>
            <m:oMath>
              <m:r>
                <w:rPr>
                  <w:rFonts w:ascii="Cambria Math" w:eastAsia="Cambria" w:hAnsi="Cambria Math" w:cs="Times New Roman"/>
                  <w:sz w:val="20"/>
                  <w:szCs w:val="20"/>
                  <w:lang w:val="en-US"/>
                </w:rPr>
                <m:t>ψ</m:t>
              </m:r>
            </m:oMath>
            <w:r w:rsidRPr="003A7B8B">
              <w:rPr>
                <w:rFonts w:eastAsiaTheme="minorEastAsia" w:cs="Times New Roman"/>
                <w:sz w:val="20"/>
                <w:szCs w:val="20"/>
                <w:lang w:val="en-US"/>
              </w:rPr>
              <w:t xml:space="preserve"> penalty</w:t>
            </w:r>
          </w:p>
        </w:tc>
        <w:tc>
          <w:tcPr>
            <w:tcW w:w="776" w:type="pct"/>
            <w:vAlign w:val="center"/>
          </w:tcPr>
          <w:p w14:paraId="3EA7825B" w14:textId="77777777" w:rsidR="00286288" w:rsidRPr="003A7B8B" w:rsidRDefault="00314501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ψ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3B40A37E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39CCE8B9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935" w:type="pct"/>
            <w:vAlign w:val="center"/>
          </w:tcPr>
          <w:p w14:paraId="0508D3C8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Eq. T3.3</w:t>
            </w:r>
          </w:p>
        </w:tc>
        <w:tc>
          <w:tcPr>
            <w:tcW w:w="463" w:type="pct"/>
            <w:vAlign w:val="center"/>
          </w:tcPr>
          <w:p w14:paraId="3EB15994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1DDCDBA0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35747F2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Selectivity</w:t>
            </w:r>
          </w:p>
        </w:tc>
        <w:tc>
          <w:tcPr>
            <w:tcW w:w="1294" w:type="pct"/>
            <w:vAlign w:val="center"/>
          </w:tcPr>
          <w:p w14:paraId="513F5CB4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Fishery selectivity at length</w:t>
            </w:r>
          </w:p>
        </w:tc>
        <w:tc>
          <w:tcPr>
            <w:tcW w:w="776" w:type="pct"/>
            <w:vAlign w:val="center"/>
          </w:tcPr>
          <w:p w14:paraId="06D43531" w14:textId="77777777" w:rsidR="00286288" w:rsidRPr="003A7B8B" w:rsidRDefault="00314501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16095D7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005253DA" w14:textId="5A7043E4" w:rsidR="00286288" w:rsidRPr="003A7B8B" w:rsidRDefault="00412E42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>
              <w:rPr>
                <w:rFonts w:eastAsia="Cambria" w:cs="Times New Roman"/>
                <w:sz w:val="20"/>
                <w:szCs w:val="20"/>
                <w:lang w:val="en-US"/>
              </w:rPr>
              <w:t>Eq. 7</w:t>
            </w:r>
          </w:p>
        </w:tc>
        <w:tc>
          <w:tcPr>
            <w:tcW w:w="935" w:type="pct"/>
            <w:vAlign w:val="center"/>
          </w:tcPr>
          <w:p w14:paraId="71679494" w14:textId="27832AF2" w:rsidR="00286288" w:rsidRPr="003A7B8B" w:rsidRDefault="00412E42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2DBBEF6C" w14:textId="6FCFA3CD" w:rsidR="00286288" w:rsidRPr="003A7B8B" w:rsidRDefault="00412E42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4D0ED196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3CE2575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523DE372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Survey selectivity at length</w:t>
            </w:r>
          </w:p>
        </w:tc>
        <w:tc>
          <w:tcPr>
            <w:tcW w:w="776" w:type="pct"/>
            <w:vAlign w:val="center"/>
          </w:tcPr>
          <w:p w14:paraId="2B4B7EC2" w14:textId="77777777" w:rsidR="00286288" w:rsidRPr="003A7B8B" w:rsidRDefault="00314501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0A4A9300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69F61527" w14:textId="30EA6F24" w:rsidR="00286288" w:rsidRPr="003A7B8B" w:rsidRDefault="00412E42" w:rsidP="00412E42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1 ∀ l</m:t>
                </m:r>
              </m:oMath>
            </m:oMathPara>
          </w:p>
        </w:tc>
        <w:tc>
          <w:tcPr>
            <w:tcW w:w="935" w:type="pct"/>
            <w:vAlign w:val="center"/>
          </w:tcPr>
          <w:p w14:paraId="2096752D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471A0A6D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75BFA753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4C8B471A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Reproduction</w:t>
            </w:r>
          </w:p>
        </w:tc>
        <w:tc>
          <w:tcPr>
            <w:tcW w:w="1294" w:type="pct"/>
            <w:vAlign w:val="center"/>
          </w:tcPr>
          <w:p w14:paraId="16338198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Maturity ogive</w:t>
            </w:r>
          </w:p>
        </w:tc>
        <w:tc>
          <w:tcPr>
            <w:tcW w:w="776" w:type="pct"/>
            <w:vAlign w:val="center"/>
          </w:tcPr>
          <w:p w14:paraId="50FF7331" w14:textId="77777777" w:rsidR="00286288" w:rsidRPr="003A7B8B" w:rsidRDefault="00314501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72F309DF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70CE9F81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35" w:type="pct"/>
            <w:vAlign w:val="center"/>
          </w:tcPr>
          <w:p w14:paraId="41C9FC7E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7CE84583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286288" w:rsidRPr="003A7B8B" w14:paraId="79B74106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54831B5B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44BD43CE" w14:textId="62024562" w:rsidR="00286288" w:rsidRPr="003A7B8B" w:rsidRDefault="00412E42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Steepness</w:t>
            </w:r>
          </w:p>
        </w:tc>
        <w:tc>
          <w:tcPr>
            <w:tcW w:w="776" w:type="pct"/>
            <w:vAlign w:val="center"/>
          </w:tcPr>
          <w:p w14:paraId="2BDF1632" w14:textId="77777777" w:rsidR="00286288" w:rsidRPr="003A7B8B" w:rsidRDefault="00286288" w:rsidP="00646DAD">
            <w:pPr>
              <w:spacing w:line="240" w:lineRule="auto"/>
              <w:jc w:val="left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sz w:val="20"/>
                    <w:szCs w:val="20"/>
                    <w:lang w:val="en-US"/>
                  </w:rPr>
                  <m:t>h</m:t>
                </m:r>
              </m:oMath>
            </m:oMathPara>
          </w:p>
        </w:tc>
        <w:tc>
          <w:tcPr>
            <w:tcW w:w="440" w:type="pct"/>
            <w:vAlign w:val="center"/>
          </w:tcPr>
          <w:p w14:paraId="28634645" w14:textId="77777777" w:rsidR="00286288" w:rsidRPr="003A7B8B" w:rsidRDefault="00286288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038B9133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0.7</w:t>
            </w:r>
          </w:p>
        </w:tc>
        <w:tc>
          <w:tcPr>
            <w:tcW w:w="935" w:type="pct"/>
            <w:vAlign w:val="center"/>
          </w:tcPr>
          <w:p w14:paraId="1C4DF39F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7587E709" w14:textId="77777777" w:rsidR="00286288" w:rsidRPr="003A7B8B" w:rsidRDefault="00286288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 w:rsidRPr="003A7B8B"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  <w:tr w:rsidR="00412E42" w:rsidRPr="003A7B8B" w14:paraId="61CE0C77" w14:textId="77777777" w:rsidTr="00646DAD">
        <w:trPr>
          <w:trHeight w:val="340"/>
        </w:trPr>
        <w:tc>
          <w:tcPr>
            <w:tcW w:w="565" w:type="pct"/>
            <w:vAlign w:val="center"/>
          </w:tcPr>
          <w:p w14:paraId="53794652" w14:textId="77777777" w:rsidR="00412E42" w:rsidRPr="003A7B8B" w:rsidRDefault="00412E42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1294" w:type="pct"/>
            <w:vAlign w:val="center"/>
          </w:tcPr>
          <w:p w14:paraId="6E8B9B4B" w14:textId="60F501A8" w:rsidR="00412E42" w:rsidRPr="003A7B8B" w:rsidRDefault="00412E42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3A7B8B">
              <w:rPr>
                <w:rFonts w:cs="Times New Roman"/>
                <w:sz w:val="20"/>
                <w:szCs w:val="20"/>
                <w:lang w:val="en-US"/>
              </w:rPr>
              <w:t>Spawning time</w:t>
            </w:r>
          </w:p>
        </w:tc>
        <w:tc>
          <w:tcPr>
            <w:tcW w:w="776" w:type="pct"/>
            <w:vAlign w:val="center"/>
          </w:tcPr>
          <w:p w14:paraId="7CD16E79" w14:textId="2C063306" w:rsidR="00412E42" w:rsidRDefault="00314501" w:rsidP="00412E42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40" w:type="pct"/>
            <w:vAlign w:val="center"/>
          </w:tcPr>
          <w:p w14:paraId="09881D42" w14:textId="04E03B8F" w:rsidR="00412E42" w:rsidRPr="003A7B8B" w:rsidRDefault="00412E42" w:rsidP="00646DAD">
            <w:pPr>
              <w:spacing w:line="240" w:lineRule="auto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Fixed</w:t>
            </w:r>
          </w:p>
        </w:tc>
        <w:tc>
          <w:tcPr>
            <w:tcW w:w="528" w:type="pct"/>
            <w:vAlign w:val="center"/>
          </w:tcPr>
          <w:p w14:paraId="45D725D9" w14:textId="29599047" w:rsidR="00412E42" w:rsidRPr="003A7B8B" w:rsidRDefault="00412E42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>
              <w:rPr>
                <w:rFonts w:eastAsia="Cambria" w:cs="Times New Roman"/>
                <w:sz w:val="20"/>
                <w:szCs w:val="20"/>
                <w:lang w:val="en-US"/>
              </w:rPr>
              <w:t>0.85</w:t>
            </w:r>
          </w:p>
        </w:tc>
        <w:tc>
          <w:tcPr>
            <w:tcW w:w="935" w:type="pct"/>
            <w:vAlign w:val="center"/>
          </w:tcPr>
          <w:p w14:paraId="69D3CA80" w14:textId="6C00B787" w:rsidR="00412E42" w:rsidRPr="003A7B8B" w:rsidRDefault="00412E42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463" w:type="pct"/>
            <w:vAlign w:val="center"/>
          </w:tcPr>
          <w:p w14:paraId="7D0C7414" w14:textId="6E134201" w:rsidR="00412E42" w:rsidRPr="003A7B8B" w:rsidRDefault="00412E42" w:rsidP="00646DAD">
            <w:pPr>
              <w:spacing w:line="240" w:lineRule="auto"/>
              <w:jc w:val="center"/>
              <w:rPr>
                <w:rFonts w:eastAsia="Cambria" w:cs="Times New Roman"/>
                <w:sz w:val="20"/>
                <w:szCs w:val="20"/>
                <w:lang w:val="en-US"/>
              </w:rPr>
            </w:pPr>
            <w:r>
              <w:rPr>
                <w:rFonts w:eastAsia="Cambria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6466DA8" w14:textId="77777777" w:rsidR="00286288" w:rsidRPr="001C7D12" w:rsidRDefault="00286288" w:rsidP="00286288">
      <w:pPr>
        <w:spacing w:line="480" w:lineRule="auto"/>
        <w:rPr>
          <w:rFonts w:cs="Times New Roman"/>
          <w:sz w:val="22"/>
          <w:lang w:val="en-US"/>
        </w:rPr>
      </w:pPr>
    </w:p>
    <w:p w14:paraId="56E97DDA" w14:textId="77777777" w:rsidR="00286288" w:rsidRDefault="00286288" w:rsidP="00286288">
      <w:pPr>
        <w:sectPr w:rsidR="00286288" w:rsidSect="00CE0698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68DFA65" w14:textId="0ADFA3C5" w:rsidR="00286288" w:rsidRDefault="00286288" w:rsidP="00286288">
      <w:pPr>
        <w:rPr>
          <w:lang w:val="en-US"/>
        </w:rPr>
      </w:pPr>
      <w:r>
        <w:rPr>
          <w:lang w:val="en-US"/>
        </w:rPr>
        <w:lastRenderedPageBreak/>
        <w:t>Table 3. Penalties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and n</w:t>
      </w:r>
      <w:r w:rsidRPr="00201935">
        <w:rPr>
          <w:lang w:val="en-US"/>
        </w:rPr>
        <w:t>egative log</w:t>
      </w:r>
      <w:r>
        <w:rPr>
          <w:lang w:val="en-US"/>
        </w:rPr>
        <w:t>-</w:t>
      </w:r>
      <w:r w:rsidRPr="00201935">
        <w:rPr>
          <w:lang w:val="en-US"/>
        </w:rPr>
        <w:t xml:space="preserve">likelihood </w:t>
      </w:r>
      <w:r>
        <w:rPr>
          <w:lang w:val="en-US"/>
        </w:rPr>
        <w:t>functions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lang w:val="en-US"/>
        </w:rPr>
        <w:t>) that are contributing to the objective function (</w:t>
      </w:r>
      <w:r w:rsidRPr="00841721">
        <w:rPr>
          <w:i/>
          <w:lang w:val="en-US"/>
        </w:rPr>
        <w:t>f</w:t>
      </w:r>
      <w:r>
        <w:rPr>
          <w:lang w:val="en-US"/>
        </w:rPr>
        <w:t>) in the estimation of unknown parameters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lang w:val="en-US"/>
        </w:rPr>
        <w:t>) of the c</w:t>
      </w:r>
      <w:r w:rsidR="001D0546">
        <w:rPr>
          <w:lang w:val="en-US"/>
        </w:rPr>
        <w:t>onditioning process of the surf</w:t>
      </w:r>
      <w:r w:rsidR="00312754">
        <w:rPr>
          <w:lang w:val="en-US"/>
        </w:rPr>
        <w:t xml:space="preserve"> </w:t>
      </w:r>
      <w:r>
        <w:rPr>
          <w:lang w:val="en-US"/>
        </w:rPr>
        <w:t xml:space="preserve">clam </w:t>
      </w:r>
      <w:proofErr w:type="spellStart"/>
      <w:r w:rsidRPr="00286617">
        <w:rPr>
          <w:i/>
          <w:lang w:val="en-US"/>
        </w:rPr>
        <w:t>Mesodesma</w:t>
      </w:r>
      <w:proofErr w:type="spellEnd"/>
      <w:r w:rsidRPr="00286617">
        <w:rPr>
          <w:i/>
          <w:lang w:val="en-US"/>
        </w:rPr>
        <w:t xml:space="preserve"> </w:t>
      </w:r>
      <w:proofErr w:type="spellStart"/>
      <w:r w:rsidRPr="00286617">
        <w:rPr>
          <w:i/>
          <w:lang w:val="en-US"/>
        </w:rPr>
        <w:t>donacium</w:t>
      </w:r>
      <w:proofErr w:type="spellEnd"/>
      <w:r>
        <w:rPr>
          <w:lang w:val="en-US"/>
        </w:rPr>
        <w:t xml:space="preserve"> operating model in </w:t>
      </w:r>
      <w:proofErr w:type="spellStart"/>
      <w:r>
        <w:rPr>
          <w:lang w:val="en-US"/>
        </w:rPr>
        <w:t>Cucao</w:t>
      </w:r>
      <w:proofErr w:type="spellEnd"/>
      <w:r w:rsidRPr="00201935">
        <w:rPr>
          <w:lang w:val="en-US"/>
        </w:rPr>
        <w:t>.</w:t>
      </w:r>
      <w:r>
        <w:rPr>
          <w:lang w:val="en-US"/>
        </w:rPr>
        <w:t xml:space="preserve"> Standard deviations for fitting: </w:t>
      </w:r>
      <w:r>
        <w:rPr>
          <w:rFonts w:eastAsiaTheme="minorEastAsia"/>
          <w:lang w:val="en-US"/>
        </w:rPr>
        <w:t xml:space="preserve">Standard deviation for total harvest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  <w:lang w:val="en-US"/>
          </w:rPr>
          <m:t>=0.01</m:t>
        </m:r>
      </m:oMath>
      <w:r>
        <w:rPr>
          <w:rFonts w:eastAsiaTheme="minorEastAsia"/>
          <w:lang w:val="en-US"/>
        </w:rPr>
        <w:t xml:space="preserve">, standard deviation for total survey biomass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=0.1</m:t>
        </m:r>
      </m:oMath>
      <w:r>
        <w:rPr>
          <w:rFonts w:eastAsiaTheme="minorEastAsia"/>
          <w:lang w:val="en-US"/>
        </w:rPr>
        <w:t xml:space="preserve">, effective size for multinomial length composition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.</w:t>
      </w:r>
    </w:p>
    <w:p w14:paraId="1FCBEB9B" w14:textId="77777777" w:rsidR="00286288" w:rsidRDefault="00286288" w:rsidP="00286288">
      <w:pPr>
        <w:rPr>
          <w:lang w:val="en-US"/>
        </w:rPr>
      </w:pP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536"/>
        <w:gridCol w:w="1008"/>
      </w:tblGrid>
      <w:tr w:rsidR="00286288" w14:paraId="7699EEC4" w14:textId="77777777" w:rsidTr="00646DAD"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</w:tcPr>
          <w:p w14:paraId="6D1A56E6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Components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14:paraId="26849B3C" w14:textId="77777777" w:rsidR="00286288" w:rsidRDefault="00286288" w:rsidP="00646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Equation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</w:tcPr>
          <w:p w14:paraId="48441301" w14:textId="77777777" w:rsidR="00286288" w:rsidRDefault="00286288" w:rsidP="00646DA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</w:tr>
      <w:tr w:rsidR="00286288" w14:paraId="4C3B5E4F" w14:textId="77777777" w:rsidTr="00646DAD">
        <w:tc>
          <w:tcPr>
            <w:tcW w:w="3510" w:type="dxa"/>
            <w:tcBorders>
              <w:top w:val="single" w:sz="4" w:space="0" w:color="auto"/>
              <w:bottom w:val="nil"/>
            </w:tcBorders>
            <w:vAlign w:val="center"/>
          </w:tcPr>
          <w:p w14:paraId="0A69DA81" w14:textId="77777777" w:rsidR="00286288" w:rsidRDefault="00286288" w:rsidP="00646DAD">
            <w:pPr>
              <w:jc w:val="left"/>
              <w:rPr>
                <w:lang w:val="en-US"/>
              </w:rPr>
            </w:pPr>
            <w:r w:rsidRPr="00240739">
              <w:rPr>
                <w:lang w:val="en-US"/>
              </w:rPr>
              <w:t>Growth coefficient of VBGF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  <w:vAlign w:val="center"/>
          </w:tcPr>
          <w:p w14:paraId="19F03FBD" w14:textId="77777777" w:rsidR="00286288" w:rsidRPr="00350822" w:rsidRDefault="00314501" w:rsidP="00646DA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K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8" w:type="dxa"/>
            <w:tcBorders>
              <w:top w:val="single" w:sz="4" w:space="0" w:color="auto"/>
              <w:bottom w:val="nil"/>
            </w:tcBorders>
          </w:tcPr>
          <w:p w14:paraId="30C9E3F8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T3.1</w:t>
            </w:r>
          </w:p>
        </w:tc>
      </w:tr>
      <w:tr w:rsidR="00286288" w14:paraId="24B87604" w14:textId="77777777" w:rsidTr="00646DAD">
        <w:tc>
          <w:tcPr>
            <w:tcW w:w="3510" w:type="dxa"/>
            <w:tcBorders>
              <w:top w:val="nil"/>
            </w:tcBorders>
            <w:vAlign w:val="center"/>
          </w:tcPr>
          <w:p w14:paraId="1C9DE5E7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Recruitment deviations (log-scale)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7089834A" w14:textId="77777777" w:rsidR="00286288" w:rsidRPr="00350822" w:rsidRDefault="00314501" w:rsidP="00646DA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R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008" w:type="dxa"/>
            <w:tcBorders>
              <w:top w:val="nil"/>
            </w:tcBorders>
          </w:tcPr>
          <w:p w14:paraId="667EACCF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T3.2</w:t>
            </w:r>
          </w:p>
        </w:tc>
      </w:tr>
      <w:tr w:rsidR="00286288" w14:paraId="6FE684B3" w14:textId="77777777" w:rsidTr="00646DAD">
        <w:tc>
          <w:tcPr>
            <w:tcW w:w="3510" w:type="dxa"/>
            <w:vAlign w:val="center"/>
          </w:tcPr>
          <w:p w14:paraId="539431BF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Survey catchability coefficient</w:t>
            </w:r>
          </w:p>
        </w:tc>
        <w:tc>
          <w:tcPr>
            <w:tcW w:w="4536" w:type="dxa"/>
            <w:vAlign w:val="center"/>
          </w:tcPr>
          <w:p w14:paraId="7745525C" w14:textId="77777777" w:rsidR="00286288" w:rsidRPr="00350822" w:rsidRDefault="00314501" w:rsidP="00646DAD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log⁡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ψ</m:t>
                                </m:r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ψ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ψ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08" w:type="dxa"/>
          </w:tcPr>
          <w:p w14:paraId="39759BCB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T3.3</w:t>
            </w:r>
          </w:p>
        </w:tc>
      </w:tr>
      <w:tr w:rsidR="00286288" w14:paraId="0E795096" w14:textId="77777777" w:rsidTr="00646DAD">
        <w:tc>
          <w:tcPr>
            <w:tcW w:w="3510" w:type="dxa"/>
            <w:vAlign w:val="center"/>
          </w:tcPr>
          <w:p w14:paraId="797DAB94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Total annual harvest</w:t>
            </w:r>
          </w:p>
        </w:tc>
        <w:tc>
          <w:tcPr>
            <w:tcW w:w="4536" w:type="dxa"/>
            <w:vAlign w:val="center"/>
          </w:tcPr>
          <w:p w14:paraId="652C43F9" w14:textId="77777777" w:rsidR="00286288" w:rsidRPr="003A7B8B" w:rsidRDefault="00314501" w:rsidP="00646DA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008" w:type="dxa"/>
          </w:tcPr>
          <w:p w14:paraId="6E38A75B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T3.4</w:t>
            </w:r>
          </w:p>
        </w:tc>
      </w:tr>
      <w:tr w:rsidR="00286288" w14:paraId="45CCDD3E" w14:textId="77777777" w:rsidTr="00646DAD">
        <w:tc>
          <w:tcPr>
            <w:tcW w:w="3510" w:type="dxa"/>
            <w:vAlign w:val="center"/>
          </w:tcPr>
          <w:p w14:paraId="5F154E27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Survey biomass</w:t>
            </w:r>
          </w:p>
        </w:tc>
        <w:tc>
          <w:tcPr>
            <w:tcW w:w="4536" w:type="dxa"/>
            <w:vAlign w:val="center"/>
          </w:tcPr>
          <w:p w14:paraId="4F6408D5" w14:textId="77777777" w:rsidR="00286288" w:rsidRPr="003A7B8B" w:rsidRDefault="00314501" w:rsidP="00646DAD">
            <w:pPr>
              <w:rPr>
                <w:rFonts w:eastAsia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 w:cs="Times New Roman"/>
                              </w:rPr>
                              <m:t>log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008" w:type="dxa"/>
          </w:tcPr>
          <w:p w14:paraId="4BB3A4FA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T3.5</w:t>
            </w:r>
          </w:p>
        </w:tc>
      </w:tr>
      <w:tr w:rsidR="00286288" w14:paraId="3E07B224" w14:textId="77777777" w:rsidTr="00646DAD">
        <w:tc>
          <w:tcPr>
            <w:tcW w:w="3510" w:type="dxa"/>
            <w:vAlign w:val="center"/>
          </w:tcPr>
          <w:p w14:paraId="5F5065DE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Survey length composition</w:t>
            </w:r>
          </w:p>
        </w:tc>
        <w:tc>
          <w:tcPr>
            <w:tcW w:w="4536" w:type="dxa"/>
            <w:vAlign w:val="center"/>
          </w:tcPr>
          <w:p w14:paraId="2A60E764" w14:textId="77777777" w:rsidR="00286288" w:rsidRPr="003A7B8B" w:rsidRDefault="00314501" w:rsidP="00646DA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b>
                          <m:sup/>
                        </m:sSubSup>
                      </m:e>
                    </m:nary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log</m:t>
                    </m:r>
                    <m:r>
                      <w:rPr>
                        <w:rFonts w:ascii="Cambria Math" w:hAnsi="Cambria Math" w:cs="Times New Roman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</w:rPr>
                          <m:t>,</m:t>
                        </m:r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sub>
                      <m:sup/>
                    </m:sSubSup>
                  </m:e>
                </m:nary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1008" w:type="dxa"/>
          </w:tcPr>
          <w:p w14:paraId="6299B6D3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T3.6</w:t>
            </w:r>
          </w:p>
        </w:tc>
      </w:tr>
      <w:tr w:rsidR="00286288" w14:paraId="3EA94CBA" w14:textId="77777777" w:rsidTr="00646DAD">
        <w:tc>
          <w:tcPr>
            <w:tcW w:w="3510" w:type="dxa"/>
            <w:vAlign w:val="center"/>
          </w:tcPr>
          <w:p w14:paraId="4849E1B9" w14:textId="77777777" w:rsidR="00286288" w:rsidRDefault="00286288" w:rsidP="00646DAD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Objective function</w:t>
            </w:r>
          </w:p>
        </w:tc>
        <w:tc>
          <w:tcPr>
            <w:tcW w:w="4536" w:type="dxa"/>
            <w:vAlign w:val="center"/>
          </w:tcPr>
          <w:p w14:paraId="55655D75" w14:textId="77777777" w:rsidR="00286288" w:rsidRDefault="00286288" w:rsidP="00646DAD">
            <w:pPr>
              <w:rPr>
                <w:rFonts w:eastAsia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Cambria" w:hAnsi="Cambria Math" w:cs="Times New Roman"/>
                    <w:lang w:val="en-US"/>
                  </w:rPr>
                  <m:t>f=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" w:hAnsi="Cambria Math" w:cs="Times New Roman"/>
                        <w:lang w:val="en-US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="Cambria" w:hAnsi="Cambria Math" w:cs="Times New Roman"/>
                    <w:lang w:val="en-US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mbria" w:hAnsi="Cambria Math" w:cs="Times New Roman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Cambria" w:hAnsi="Cambria Math" w:cs="Times New Roman"/>
                        <w:lang w:val="en-US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Cambr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Cambria" w:hAnsi="Cambria Math" w:cs="Times New Roman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08" w:type="dxa"/>
          </w:tcPr>
          <w:p w14:paraId="2CBF36E2" w14:textId="77777777" w:rsidR="00286288" w:rsidRDefault="00286288" w:rsidP="00646DAD">
            <w:pPr>
              <w:jc w:val="center"/>
              <w:rPr>
                <w:rFonts w:eastAsia="Cambria" w:cs="Times New Roman"/>
                <w:lang w:val="en-US"/>
              </w:rPr>
            </w:pPr>
            <w:r>
              <w:rPr>
                <w:rFonts w:eastAsia="Cambria" w:cs="Times New Roman"/>
                <w:lang w:val="en-US"/>
              </w:rPr>
              <w:t>T3.7</w:t>
            </w:r>
          </w:p>
        </w:tc>
      </w:tr>
    </w:tbl>
    <w:p w14:paraId="7FF14020" w14:textId="77777777" w:rsidR="00286288" w:rsidRPr="00201935" w:rsidRDefault="00286288" w:rsidP="00286288">
      <w:pPr>
        <w:rPr>
          <w:lang w:val="en-US"/>
        </w:rPr>
      </w:pPr>
    </w:p>
    <w:p w14:paraId="6536138B" w14:textId="77777777" w:rsidR="00286288" w:rsidRDefault="00286288" w:rsidP="00286288"/>
    <w:p w14:paraId="6698A884" w14:textId="77777777" w:rsidR="00286288" w:rsidRDefault="00286288" w:rsidP="00286288"/>
    <w:p w14:paraId="0985B4CF" w14:textId="77777777" w:rsidR="00286288" w:rsidRDefault="00286288" w:rsidP="00286288">
      <w:pPr>
        <w:rPr>
          <w:lang w:val="en-US"/>
        </w:rPr>
      </w:pPr>
    </w:p>
    <w:p w14:paraId="69762F68" w14:textId="77777777" w:rsidR="003D795A" w:rsidRDefault="003D795A"/>
    <w:sectPr w:rsidR="003D795A" w:rsidSect="00B56C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3B091" w14:textId="77777777" w:rsidR="00DC55C4" w:rsidRDefault="00DC55C4">
      <w:pPr>
        <w:spacing w:line="240" w:lineRule="auto"/>
      </w:pPr>
      <w:r>
        <w:separator/>
      </w:r>
    </w:p>
  </w:endnote>
  <w:endnote w:type="continuationSeparator" w:id="0">
    <w:p w14:paraId="5FD742D9" w14:textId="77777777" w:rsidR="00DC55C4" w:rsidRDefault="00DC5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1" w:author="Aldo Hernández R" w:date="2020-05-25T08:00:00Z"/>
  <w:sdt>
    <w:sdtPr>
      <w:rPr>
        <w:rStyle w:val="Nmerodepgina"/>
      </w:rPr>
      <w:id w:val="-89303968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customXmlInsRangeEnd w:id="1"/>
      <w:p w14:paraId="0FBA7C29" w14:textId="77777777" w:rsidR="001F7A20" w:rsidRDefault="00286288" w:rsidP="002D01F1">
        <w:pPr>
          <w:pStyle w:val="Piedepgina"/>
          <w:framePr w:wrap="none" w:vAnchor="text" w:hAnchor="margin" w:xAlign="right" w:y="1"/>
          <w:rPr>
            <w:ins w:id="2" w:author="Aldo Hernández R" w:date="2020-05-25T08:00:00Z"/>
            <w:rStyle w:val="Nmerodepgina"/>
          </w:rPr>
        </w:pPr>
        <w:ins w:id="3" w:author="Aldo Hernández R" w:date="2020-05-25T08:00:00Z"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end"/>
          </w:r>
        </w:ins>
      </w:p>
      <w:customXmlInsRangeStart w:id="4" w:author="Aldo Hernández R" w:date="2020-05-25T08:00:00Z"/>
    </w:sdtContent>
  </w:sdt>
  <w:customXmlInsRangeEnd w:id="4"/>
  <w:p w14:paraId="0039DD42" w14:textId="77777777" w:rsidR="001F7A20" w:rsidRDefault="00314501">
    <w:pPr>
      <w:pStyle w:val="Piedepgina"/>
      <w:ind w:right="360"/>
      <w:pPrChange w:id="5" w:author="Aldo Hernández R" w:date="2020-05-25T08:00:00Z">
        <w:pPr>
          <w:pStyle w:val="Piedepgina"/>
        </w:pPr>
      </w:pPrChange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ustomXmlInsRangeStart w:id="6" w:author="Aldo Hernández R" w:date="2020-05-25T08:00:00Z"/>
  <w:sdt>
    <w:sdtPr>
      <w:rPr>
        <w:rStyle w:val="Nmerodepgina"/>
      </w:rPr>
      <w:id w:val="77105776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customXmlInsRangeEnd w:id="6"/>
      <w:p w14:paraId="12A2B2DB" w14:textId="77777777" w:rsidR="001F7A20" w:rsidRDefault="00286288" w:rsidP="002D01F1">
        <w:pPr>
          <w:pStyle w:val="Piedepgina"/>
          <w:framePr w:wrap="none" w:vAnchor="text" w:hAnchor="margin" w:xAlign="right" w:y="1"/>
          <w:rPr>
            <w:ins w:id="7" w:author="Aldo Hernández R" w:date="2020-05-25T08:00:00Z"/>
            <w:rStyle w:val="Nmerodepgina"/>
          </w:rPr>
        </w:pPr>
        <w:ins w:id="8" w:author="Aldo Hernández R" w:date="2020-05-25T08:00:00Z"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</w:ins>
        <w:r>
          <w:rPr>
            <w:rStyle w:val="Nmerodepgina"/>
          </w:rPr>
          <w:fldChar w:fldCharType="separate"/>
        </w:r>
        <w:r w:rsidR="00314501">
          <w:rPr>
            <w:rStyle w:val="Nmerodepgina"/>
            <w:noProof/>
          </w:rPr>
          <w:t>1</w:t>
        </w:r>
        <w:ins w:id="9" w:author="Aldo Hernández R" w:date="2020-05-25T08:00:00Z">
          <w:r>
            <w:rPr>
              <w:rStyle w:val="Nmerodepgina"/>
            </w:rPr>
            <w:fldChar w:fldCharType="end"/>
          </w:r>
        </w:ins>
      </w:p>
      <w:customXmlInsRangeStart w:id="10" w:author="Aldo Hernández R" w:date="2020-05-25T08:00:00Z"/>
    </w:sdtContent>
  </w:sdt>
  <w:customXmlInsRangeEnd w:id="10"/>
  <w:p w14:paraId="06B43495" w14:textId="77777777" w:rsidR="001F7A20" w:rsidRDefault="00314501" w:rsidP="00580EB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A138FC" w14:textId="77777777" w:rsidR="00DC55C4" w:rsidRDefault="00DC55C4">
      <w:pPr>
        <w:spacing w:line="240" w:lineRule="auto"/>
      </w:pPr>
      <w:r>
        <w:separator/>
      </w:r>
    </w:p>
  </w:footnote>
  <w:footnote w:type="continuationSeparator" w:id="0">
    <w:p w14:paraId="7BC098F2" w14:textId="77777777" w:rsidR="00DC55C4" w:rsidRDefault="00DC55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288"/>
    <w:rsid w:val="001D0546"/>
    <w:rsid w:val="00271B4D"/>
    <w:rsid w:val="00286288"/>
    <w:rsid w:val="00312754"/>
    <w:rsid w:val="00314501"/>
    <w:rsid w:val="003B37EC"/>
    <w:rsid w:val="003D795A"/>
    <w:rsid w:val="00412E42"/>
    <w:rsid w:val="00432907"/>
    <w:rsid w:val="00B56CE6"/>
    <w:rsid w:val="00D117BD"/>
    <w:rsid w:val="00DC55C4"/>
    <w:rsid w:val="00E0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799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88"/>
    <w:pPr>
      <w:spacing w:line="360" w:lineRule="auto"/>
      <w:jc w:val="both"/>
    </w:pPr>
    <w:rPr>
      <w:rFonts w:ascii="Times New Roman" w:eastAsiaTheme="minorHAnsi" w:hAnsi="Times New Roman"/>
      <w:color w:val="262626" w:themeColor="text1" w:themeTint="D9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2862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288"/>
    <w:rPr>
      <w:rFonts w:ascii="Times New Roman" w:eastAsiaTheme="minorHAnsi" w:hAnsi="Times New Roman"/>
      <w:color w:val="262626" w:themeColor="text1" w:themeTint="D9"/>
      <w:szCs w:val="22"/>
      <w:lang w:val="es-CL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286288"/>
  </w:style>
  <w:style w:type="table" w:styleId="Tablaconcuadrcula">
    <w:name w:val="Table Grid"/>
    <w:basedOn w:val="Tablanormal"/>
    <w:uiPriority w:val="39"/>
    <w:rsid w:val="00286288"/>
    <w:rPr>
      <w:rFonts w:eastAsiaTheme="minorHAns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628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288"/>
    <w:rPr>
      <w:rFonts w:ascii="Lucida Grande" w:eastAsiaTheme="minorHAnsi" w:hAnsi="Lucida Grande" w:cs="Lucida Grande"/>
      <w:color w:val="262626" w:themeColor="text1" w:themeTint="D9"/>
      <w:sz w:val="18"/>
      <w:szCs w:val="18"/>
      <w:lang w:val="es-CL" w:eastAsia="en-US"/>
    </w:rPr>
  </w:style>
  <w:style w:type="character" w:styleId="Textodelmarcadordeposicin">
    <w:name w:val="Placeholder Text"/>
    <w:basedOn w:val="Fuentedeprrafopredeter"/>
    <w:uiPriority w:val="99"/>
    <w:semiHidden/>
    <w:rsid w:val="00412E4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288"/>
    <w:pPr>
      <w:spacing w:line="360" w:lineRule="auto"/>
      <w:jc w:val="both"/>
    </w:pPr>
    <w:rPr>
      <w:rFonts w:ascii="Times New Roman" w:eastAsiaTheme="minorHAnsi" w:hAnsi="Times New Roman"/>
      <w:color w:val="262626" w:themeColor="text1" w:themeTint="D9"/>
      <w:szCs w:val="22"/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2862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288"/>
    <w:rPr>
      <w:rFonts w:ascii="Times New Roman" w:eastAsiaTheme="minorHAnsi" w:hAnsi="Times New Roman"/>
      <w:color w:val="262626" w:themeColor="text1" w:themeTint="D9"/>
      <w:szCs w:val="22"/>
      <w:lang w:val="es-CL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286288"/>
  </w:style>
  <w:style w:type="table" w:styleId="Tablaconcuadrcula">
    <w:name w:val="Table Grid"/>
    <w:basedOn w:val="Tablanormal"/>
    <w:uiPriority w:val="39"/>
    <w:rsid w:val="00286288"/>
    <w:rPr>
      <w:rFonts w:eastAsiaTheme="minorHAnsi"/>
      <w:sz w:val="22"/>
      <w:szCs w:val="22"/>
      <w:lang w:val="es-C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86288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288"/>
    <w:rPr>
      <w:rFonts w:ascii="Lucida Grande" w:eastAsiaTheme="minorHAnsi" w:hAnsi="Lucida Grande" w:cs="Lucida Grande"/>
      <w:color w:val="262626" w:themeColor="text1" w:themeTint="D9"/>
      <w:sz w:val="18"/>
      <w:szCs w:val="18"/>
      <w:lang w:val="es-CL" w:eastAsia="en-US"/>
    </w:rPr>
  </w:style>
  <w:style w:type="character" w:styleId="Textodelmarcadordeposicin">
    <w:name w:val="Placeholder Text"/>
    <w:basedOn w:val="Fuentedeprrafopredeter"/>
    <w:uiPriority w:val="99"/>
    <w:semiHidden/>
    <w:rsid w:val="00412E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FAE64C-98E8-C844-9B11-F60B56F1EDC4}">
  <we:reference id="wa200001011" version="1.1.0.0" store="en-001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560</Words>
  <Characters>3083</Characters>
  <Application>Microsoft Macintosh Word</Application>
  <DocSecurity>0</DocSecurity>
  <Lines>25</Lines>
  <Paragraphs>7</Paragraphs>
  <ScaleCrop>false</ScaleCrop>
  <Company>UdeC</Company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Cubillos</dc:creator>
  <cp:keywords/>
  <dc:description/>
  <cp:lastModifiedBy>Luis Cubillos</cp:lastModifiedBy>
  <cp:revision>6</cp:revision>
  <dcterms:created xsi:type="dcterms:W3CDTF">2020-07-27T16:24:00Z</dcterms:created>
  <dcterms:modified xsi:type="dcterms:W3CDTF">2020-07-30T14:46:00Z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documentId_7559</vt:lpwstr>
  </property>
</Properties>
</file>