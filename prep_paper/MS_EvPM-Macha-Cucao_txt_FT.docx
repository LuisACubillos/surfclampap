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0E488" w14:textId="472AE9D6" w:rsidR="00131A9E" w:rsidRPr="001A52CC" w:rsidRDefault="00131A9E" w:rsidP="00F8313E">
      <w:pPr>
        <w:spacing w:line="360" w:lineRule="auto"/>
        <w:rPr>
          <w:rFonts w:ascii="Times New Roman" w:hAnsi="Times New Roman" w:cs="Times New Roman"/>
          <w:b/>
          <w:sz w:val="22"/>
          <w:szCs w:val="22"/>
          <w:lang w:val="en-US"/>
        </w:rPr>
      </w:pPr>
      <w:r w:rsidRPr="001A52CC">
        <w:rPr>
          <w:rFonts w:ascii="Times New Roman" w:hAnsi="Times New Roman" w:cs="Times New Roman"/>
          <w:b/>
          <w:sz w:val="22"/>
          <w:szCs w:val="22"/>
          <w:lang w:val="en-US"/>
        </w:rPr>
        <w:t xml:space="preserve">Assessing a management procedure for </w:t>
      </w:r>
      <w:r w:rsidR="001A52CC" w:rsidRPr="001A52CC">
        <w:rPr>
          <w:rFonts w:ascii="Times New Roman" w:hAnsi="Times New Roman" w:cs="Times New Roman"/>
          <w:b/>
          <w:sz w:val="22"/>
          <w:szCs w:val="22"/>
          <w:lang w:val="en-US"/>
        </w:rPr>
        <w:t xml:space="preserve">a </w:t>
      </w:r>
      <w:r w:rsidRPr="001A52CC">
        <w:rPr>
          <w:rFonts w:ascii="Times New Roman" w:hAnsi="Times New Roman" w:cs="Times New Roman"/>
          <w:b/>
          <w:sz w:val="22"/>
          <w:szCs w:val="22"/>
          <w:lang w:val="en-US"/>
        </w:rPr>
        <w:t xml:space="preserve">benthic </w:t>
      </w:r>
      <w:r w:rsidR="001A52CC" w:rsidRPr="001A52CC">
        <w:rPr>
          <w:rFonts w:ascii="Times New Roman" w:hAnsi="Times New Roman" w:cs="Times New Roman"/>
          <w:b/>
          <w:sz w:val="22"/>
          <w:szCs w:val="22"/>
          <w:lang w:val="en-US"/>
        </w:rPr>
        <w:t>species</w:t>
      </w:r>
      <w:r w:rsidRPr="001A52CC">
        <w:rPr>
          <w:rFonts w:ascii="Times New Roman" w:hAnsi="Times New Roman" w:cs="Times New Roman"/>
          <w:b/>
          <w:sz w:val="22"/>
          <w:szCs w:val="22"/>
          <w:lang w:val="en-US"/>
        </w:rPr>
        <w:t xml:space="preserve"> with non-annual recruitment: the case of the </w:t>
      </w:r>
      <w:r w:rsidR="00AF46B4">
        <w:rPr>
          <w:rFonts w:ascii="Times New Roman" w:hAnsi="Times New Roman" w:cs="Times New Roman"/>
          <w:b/>
          <w:sz w:val="22"/>
          <w:szCs w:val="22"/>
          <w:lang w:val="en-US"/>
        </w:rPr>
        <w:t>surf</w:t>
      </w:r>
      <w:r w:rsidR="000E4827">
        <w:rPr>
          <w:rFonts w:ascii="Times New Roman" w:hAnsi="Times New Roman" w:cs="Times New Roman"/>
          <w:b/>
          <w:sz w:val="22"/>
          <w:szCs w:val="22"/>
          <w:lang w:val="en-US"/>
        </w:rPr>
        <w:t xml:space="preserve"> </w:t>
      </w:r>
      <w:r w:rsidR="00AF46B4">
        <w:rPr>
          <w:rFonts w:ascii="Times New Roman" w:hAnsi="Times New Roman" w:cs="Times New Roman"/>
          <w:b/>
          <w:sz w:val="22"/>
          <w:szCs w:val="22"/>
          <w:lang w:val="en-US"/>
        </w:rPr>
        <w:t>clam</w:t>
      </w:r>
      <w:r w:rsidRPr="001A52CC">
        <w:rPr>
          <w:rFonts w:ascii="Times New Roman" w:hAnsi="Times New Roman" w:cs="Times New Roman"/>
          <w:b/>
          <w:sz w:val="22"/>
          <w:szCs w:val="22"/>
          <w:lang w:val="en-US"/>
        </w:rPr>
        <w:t xml:space="preserve"> (</w:t>
      </w:r>
      <w:proofErr w:type="spellStart"/>
      <w:r w:rsidRPr="000E4827">
        <w:rPr>
          <w:rFonts w:ascii="Times New Roman" w:hAnsi="Times New Roman" w:cs="Times New Roman"/>
          <w:b/>
          <w:i/>
          <w:sz w:val="22"/>
          <w:szCs w:val="22"/>
          <w:lang w:val="en-US"/>
        </w:rPr>
        <w:t>Mesodesma</w:t>
      </w:r>
      <w:proofErr w:type="spellEnd"/>
      <w:r w:rsidRPr="000E4827">
        <w:rPr>
          <w:rFonts w:ascii="Times New Roman" w:hAnsi="Times New Roman" w:cs="Times New Roman"/>
          <w:b/>
          <w:i/>
          <w:sz w:val="22"/>
          <w:szCs w:val="22"/>
          <w:lang w:val="en-US"/>
        </w:rPr>
        <w:t xml:space="preserve"> </w:t>
      </w:r>
      <w:proofErr w:type="spellStart"/>
      <w:r w:rsidRPr="000E4827">
        <w:rPr>
          <w:rFonts w:ascii="Times New Roman" w:hAnsi="Times New Roman" w:cs="Times New Roman"/>
          <w:b/>
          <w:i/>
          <w:sz w:val="22"/>
          <w:szCs w:val="22"/>
          <w:lang w:val="en-US"/>
        </w:rPr>
        <w:t>donacium</w:t>
      </w:r>
      <w:proofErr w:type="spellEnd"/>
      <w:r w:rsidR="00D373EE">
        <w:rPr>
          <w:rFonts w:ascii="Times New Roman" w:hAnsi="Times New Roman" w:cs="Times New Roman"/>
          <w:b/>
          <w:sz w:val="22"/>
          <w:szCs w:val="22"/>
          <w:lang w:val="en-US"/>
        </w:rPr>
        <w:t>, Lamarck 1888</w:t>
      </w:r>
      <w:r w:rsidRPr="001A52CC">
        <w:rPr>
          <w:rFonts w:ascii="Times New Roman" w:hAnsi="Times New Roman" w:cs="Times New Roman"/>
          <w:b/>
          <w:sz w:val="22"/>
          <w:szCs w:val="22"/>
          <w:lang w:val="en-US"/>
        </w:rPr>
        <w:t>) in northern Patagonia, Chile</w:t>
      </w:r>
    </w:p>
    <w:p w14:paraId="6FDBFC36" w14:textId="2F6A8046" w:rsidR="00131A9E" w:rsidRDefault="00131A9E" w:rsidP="00F8313E">
      <w:pPr>
        <w:spacing w:line="360" w:lineRule="auto"/>
        <w:rPr>
          <w:rFonts w:ascii="Times New Roman" w:hAnsi="Times New Roman" w:cs="Times New Roman"/>
          <w:sz w:val="22"/>
          <w:szCs w:val="22"/>
          <w:lang w:val="en-US"/>
        </w:rPr>
      </w:pPr>
    </w:p>
    <w:p w14:paraId="23C7CBCF" w14:textId="77777777" w:rsidR="000E4827" w:rsidRPr="00AC7DBA" w:rsidRDefault="000E4827" w:rsidP="00F8313E">
      <w:pPr>
        <w:spacing w:line="360" w:lineRule="auto"/>
        <w:rPr>
          <w:rFonts w:ascii="Times New Roman" w:hAnsi="Times New Roman" w:cs="Times New Roman"/>
          <w:sz w:val="22"/>
          <w:szCs w:val="22"/>
          <w:lang w:val="en-US"/>
        </w:rPr>
      </w:pPr>
    </w:p>
    <w:p w14:paraId="65679668" w14:textId="280032E3" w:rsidR="00131A9E" w:rsidRPr="001A52CC" w:rsidRDefault="00131A9E" w:rsidP="00F8313E">
      <w:pPr>
        <w:spacing w:line="360" w:lineRule="auto"/>
        <w:rPr>
          <w:rFonts w:ascii="Times New Roman" w:hAnsi="Times New Roman" w:cs="Times New Roman"/>
          <w:sz w:val="22"/>
          <w:szCs w:val="22"/>
        </w:rPr>
      </w:pPr>
      <w:r w:rsidRPr="001A52CC">
        <w:rPr>
          <w:rFonts w:ascii="Times New Roman" w:hAnsi="Times New Roman" w:cs="Times New Roman"/>
          <w:sz w:val="22"/>
          <w:szCs w:val="22"/>
        </w:rPr>
        <w:t>Aldo Hernández</w:t>
      </w:r>
      <w:r w:rsidRPr="001A52CC">
        <w:rPr>
          <w:rFonts w:ascii="Times New Roman" w:hAnsi="Times New Roman" w:cs="Times New Roman"/>
          <w:sz w:val="22"/>
          <w:szCs w:val="22"/>
          <w:vertAlign w:val="superscript"/>
        </w:rPr>
        <w:t>1,</w:t>
      </w:r>
      <w:r w:rsidR="000E4827">
        <w:rPr>
          <w:rFonts w:ascii="Times New Roman" w:hAnsi="Times New Roman" w:cs="Times New Roman"/>
          <w:sz w:val="22"/>
          <w:szCs w:val="22"/>
          <w:vertAlign w:val="superscript"/>
        </w:rPr>
        <w:t>4</w:t>
      </w:r>
      <w:r w:rsidRPr="001A52CC">
        <w:rPr>
          <w:rFonts w:ascii="Times New Roman" w:hAnsi="Times New Roman" w:cs="Times New Roman"/>
          <w:sz w:val="22"/>
          <w:szCs w:val="22"/>
          <w:vertAlign w:val="superscript"/>
        </w:rPr>
        <w:t>,</w:t>
      </w:r>
      <w:r w:rsidR="000E4827">
        <w:rPr>
          <w:rFonts w:ascii="Times New Roman" w:hAnsi="Times New Roman" w:cs="Times New Roman"/>
          <w:sz w:val="22"/>
          <w:szCs w:val="22"/>
          <w:vertAlign w:val="superscript"/>
        </w:rPr>
        <w:t>5</w:t>
      </w:r>
      <w:r w:rsidRPr="001A52CC">
        <w:rPr>
          <w:rFonts w:ascii="Times New Roman" w:hAnsi="Times New Roman" w:cs="Times New Roman"/>
          <w:sz w:val="22"/>
          <w:szCs w:val="22"/>
        </w:rPr>
        <w:t>, Luis A. Cubillos</w:t>
      </w:r>
      <w:r w:rsidR="001A52CC" w:rsidRPr="001A52CC">
        <w:rPr>
          <w:rFonts w:ascii="Times New Roman" w:hAnsi="Times New Roman" w:cs="Times New Roman"/>
          <w:sz w:val="22"/>
          <w:szCs w:val="22"/>
          <w:vertAlign w:val="superscript"/>
        </w:rPr>
        <w:t>1,</w:t>
      </w:r>
      <w:r w:rsidRPr="001A52CC">
        <w:rPr>
          <w:rFonts w:ascii="Times New Roman" w:hAnsi="Times New Roman" w:cs="Times New Roman"/>
          <w:sz w:val="22"/>
          <w:szCs w:val="22"/>
          <w:vertAlign w:val="superscript"/>
        </w:rPr>
        <w:t>2</w:t>
      </w:r>
      <w:r w:rsidR="008A3E05">
        <w:rPr>
          <w:rFonts w:ascii="Times New Roman" w:hAnsi="Times New Roman" w:cs="Times New Roman"/>
          <w:sz w:val="22"/>
          <w:szCs w:val="22"/>
          <w:vertAlign w:val="superscript"/>
        </w:rPr>
        <w:t>,</w:t>
      </w:r>
      <w:r w:rsidR="000E4827">
        <w:rPr>
          <w:rFonts w:ascii="Times New Roman" w:hAnsi="Times New Roman" w:cs="Times New Roman"/>
          <w:sz w:val="22"/>
          <w:szCs w:val="22"/>
          <w:vertAlign w:val="superscript"/>
        </w:rPr>
        <w:t>3</w:t>
      </w:r>
      <w:r w:rsidR="008A3E05">
        <w:rPr>
          <w:rFonts w:ascii="Times New Roman" w:hAnsi="Times New Roman" w:cs="Times New Roman"/>
          <w:sz w:val="22"/>
          <w:szCs w:val="22"/>
          <w:vertAlign w:val="superscript"/>
        </w:rPr>
        <w:t>*</w:t>
      </w:r>
      <w:r w:rsidR="008A3E05">
        <w:rPr>
          <w:rFonts w:ascii="Times New Roman" w:hAnsi="Times New Roman" w:cs="Times New Roman"/>
          <w:sz w:val="22"/>
          <w:szCs w:val="22"/>
        </w:rPr>
        <w:t>,</w:t>
      </w:r>
      <w:r w:rsidRPr="001A52CC">
        <w:rPr>
          <w:rFonts w:ascii="Times New Roman" w:hAnsi="Times New Roman" w:cs="Times New Roman"/>
          <w:sz w:val="22"/>
          <w:szCs w:val="22"/>
        </w:rPr>
        <w:t xml:space="preserve"> Nicolás Muñoz</w:t>
      </w:r>
      <w:r w:rsidR="000E4827">
        <w:rPr>
          <w:rFonts w:ascii="Times New Roman" w:hAnsi="Times New Roman" w:cs="Times New Roman"/>
          <w:sz w:val="22"/>
          <w:szCs w:val="22"/>
          <w:vertAlign w:val="superscript"/>
        </w:rPr>
        <w:t>5</w:t>
      </w:r>
      <w:r w:rsidRPr="001A52CC">
        <w:rPr>
          <w:rFonts w:ascii="Times New Roman" w:hAnsi="Times New Roman" w:cs="Times New Roman"/>
          <w:sz w:val="22"/>
          <w:szCs w:val="22"/>
        </w:rPr>
        <w:t>, Fabián J. Tapia</w:t>
      </w:r>
      <w:r w:rsidRPr="001A52CC">
        <w:rPr>
          <w:rFonts w:ascii="Times New Roman" w:hAnsi="Times New Roman" w:cs="Times New Roman"/>
          <w:sz w:val="22"/>
          <w:szCs w:val="22"/>
          <w:vertAlign w:val="superscript"/>
        </w:rPr>
        <w:t>2,3</w:t>
      </w:r>
      <w:r w:rsidR="000E4827">
        <w:rPr>
          <w:rFonts w:ascii="Times New Roman" w:hAnsi="Times New Roman" w:cs="Times New Roman"/>
          <w:sz w:val="22"/>
          <w:szCs w:val="22"/>
          <w:vertAlign w:val="superscript"/>
        </w:rPr>
        <w:t>,4</w:t>
      </w:r>
      <w:r w:rsidRPr="001A52CC">
        <w:rPr>
          <w:rFonts w:ascii="Times New Roman" w:hAnsi="Times New Roman" w:cs="Times New Roman"/>
          <w:sz w:val="22"/>
          <w:szCs w:val="22"/>
        </w:rPr>
        <w:t>, Carlos Leal</w:t>
      </w:r>
      <w:r w:rsidR="000E4827">
        <w:rPr>
          <w:rFonts w:ascii="Times New Roman" w:hAnsi="Times New Roman" w:cs="Times New Roman"/>
          <w:sz w:val="22"/>
          <w:szCs w:val="22"/>
          <w:vertAlign w:val="superscript"/>
        </w:rPr>
        <w:t>5</w:t>
      </w:r>
    </w:p>
    <w:p w14:paraId="5201F81C" w14:textId="5EE34DB8" w:rsidR="00131A9E" w:rsidRDefault="00131A9E" w:rsidP="00F8313E">
      <w:pPr>
        <w:spacing w:line="360" w:lineRule="auto"/>
        <w:rPr>
          <w:rFonts w:ascii="Times New Roman" w:hAnsi="Times New Roman" w:cs="Times New Roman"/>
          <w:sz w:val="22"/>
          <w:szCs w:val="22"/>
        </w:rPr>
      </w:pPr>
    </w:p>
    <w:p w14:paraId="51296EE6" w14:textId="3D904C57" w:rsidR="000E4827" w:rsidRDefault="000E4827" w:rsidP="00F8313E">
      <w:pPr>
        <w:spacing w:line="360" w:lineRule="auto"/>
        <w:rPr>
          <w:rFonts w:ascii="Times New Roman" w:hAnsi="Times New Roman" w:cs="Times New Roman"/>
          <w:sz w:val="22"/>
          <w:szCs w:val="22"/>
        </w:rPr>
      </w:pPr>
    </w:p>
    <w:p w14:paraId="63CD76D3" w14:textId="42E27786" w:rsidR="000E4827" w:rsidRDefault="000E4827" w:rsidP="00F8313E">
      <w:pPr>
        <w:spacing w:line="360" w:lineRule="auto"/>
        <w:rPr>
          <w:rFonts w:ascii="Times New Roman" w:hAnsi="Times New Roman" w:cs="Times New Roman"/>
          <w:sz w:val="22"/>
          <w:szCs w:val="22"/>
        </w:rPr>
      </w:pPr>
    </w:p>
    <w:p w14:paraId="051039C8" w14:textId="5A8568EC" w:rsidR="000E4827" w:rsidRDefault="000E4827" w:rsidP="00F8313E">
      <w:pPr>
        <w:spacing w:line="360" w:lineRule="auto"/>
        <w:rPr>
          <w:rFonts w:ascii="Times New Roman" w:hAnsi="Times New Roman" w:cs="Times New Roman"/>
          <w:sz w:val="22"/>
          <w:szCs w:val="22"/>
        </w:rPr>
      </w:pPr>
    </w:p>
    <w:p w14:paraId="4B171993" w14:textId="503CEF33" w:rsidR="000E4827" w:rsidRDefault="000E4827" w:rsidP="00F8313E">
      <w:pPr>
        <w:spacing w:line="360" w:lineRule="auto"/>
        <w:rPr>
          <w:rFonts w:ascii="Times New Roman" w:hAnsi="Times New Roman" w:cs="Times New Roman"/>
          <w:sz w:val="22"/>
          <w:szCs w:val="22"/>
        </w:rPr>
      </w:pPr>
    </w:p>
    <w:p w14:paraId="4CB1465A" w14:textId="47E4C7D5" w:rsidR="000E4827" w:rsidRDefault="000E4827" w:rsidP="00F8313E">
      <w:pPr>
        <w:spacing w:line="360" w:lineRule="auto"/>
        <w:rPr>
          <w:rFonts w:ascii="Times New Roman" w:hAnsi="Times New Roman" w:cs="Times New Roman"/>
          <w:sz w:val="22"/>
          <w:szCs w:val="22"/>
        </w:rPr>
      </w:pPr>
    </w:p>
    <w:p w14:paraId="2ED307C1" w14:textId="77777777" w:rsidR="000E4827" w:rsidRDefault="000E4827" w:rsidP="00F8313E">
      <w:pPr>
        <w:spacing w:line="360" w:lineRule="auto"/>
        <w:rPr>
          <w:rFonts w:ascii="Times New Roman" w:hAnsi="Times New Roman" w:cs="Times New Roman"/>
          <w:sz w:val="22"/>
          <w:szCs w:val="22"/>
        </w:rPr>
      </w:pPr>
    </w:p>
    <w:p w14:paraId="2FB135F5" w14:textId="77777777" w:rsidR="000E4827" w:rsidRPr="001A52CC" w:rsidRDefault="000E4827" w:rsidP="00F8313E">
      <w:pPr>
        <w:spacing w:line="360" w:lineRule="auto"/>
        <w:rPr>
          <w:rFonts w:ascii="Times New Roman" w:hAnsi="Times New Roman" w:cs="Times New Roman"/>
          <w:sz w:val="22"/>
          <w:szCs w:val="22"/>
        </w:rPr>
      </w:pPr>
    </w:p>
    <w:p w14:paraId="30982C54" w14:textId="37BE9B4E" w:rsidR="00131A9E" w:rsidRPr="000E4827" w:rsidRDefault="00131A9E" w:rsidP="000E4827">
      <w:pPr>
        <w:pStyle w:val="ListParagraph"/>
        <w:numPr>
          <w:ilvl w:val="0"/>
          <w:numId w:val="1"/>
        </w:numPr>
        <w:spacing w:line="360" w:lineRule="auto"/>
        <w:rPr>
          <w:rFonts w:ascii="Times New Roman" w:hAnsi="Times New Roman" w:cs="Times New Roman"/>
          <w:sz w:val="22"/>
          <w:szCs w:val="22"/>
        </w:rPr>
      </w:pPr>
      <w:r w:rsidRPr="000E4827">
        <w:rPr>
          <w:rFonts w:ascii="Times New Roman" w:hAnsi="Times New Roman" w:cs="Times New Roman"/>
          <w:sz w:val="22"/>
          <w:szCs w:val="22"/>
        </w:rPr>
        <w:t>Programa de Doctorado en Ciencias con Mención en Manejo de Recursos Acuáticos Renovables (</w:t>
      </w:r>
      <w:proofErr w:type="spellStart"/>
      <w:r w:rsidRPr="000E4827">
        <w:rPr>
          <w:rFonts w:ascii="Times New Roman" w:hAnsi="Times New Roman" w:cs="Times New Roman"/>
          <w:sz w:val="22"/>
          <w:szCs w:val="22"/>
        </w:rPr>
        <w:t>MaReA</w:t>
      </w:r>
      <w:proofErr w:type="spellEnd"/>
      <w:r w:rsidRPr="000E4827">
        <w:rPr>
          <w:rFonts w:ascii="Times New Roman" w:hAnsi="Times New Roman" w:cs="Times New Roman"/>
          <w:sz w:val="22"/>
          <w:szCs w:val="22"/>
        </w:rPr>
        <w:t>), Universidad de Concepción, Concepción, Chile</w:t>
      </w:r>
    </w:p>
    <w:p w14:paraId="265F7956" w14:textId="7C6C6BDE" w:rsidR="000E4827" w:rsidRDefault="000E4827" w:rsidP="000E4827">
      <w:pPr>
        <w:pStyle w:val="ListParagraph"/>
        <w:numPr>
          <w:ilvl w:val="0"/>
          <w:numId w:val="1"/>
        </w:numPr>
        <w:spacing w:line="360" w:lineRule="auto"/>
        <w:rPr>
          <w:rFonts w:ascii="Times New Roman" w:hAnsi="Times New Roman" w:cs="Times New Roman"/>
          <w:sz w:val="22"/>
          <w:szCs w:val="22"/>
        </w:rPr>
      </w:pPr>
      <w:r w:rsidRPr="000E4827">
        <w:rPr>
          <w:rFonts w:ascii="Times New Roman" w:hAnsi="Times New Roman" w:cs="Times New Roman"/>
          <w:sz w:val="22"/>
          <w:szCs w:val="22"/>
        </w:rPr>
        <w:t>Departamento de Oceanografía, Facultad de Ciencias Naturales y Oceanográficas, Universidad de Concepción, Concepción, Chile</w:t>
      </w:r>
    </w:p>
    <w:p w14:paraId="66731A68" w14:textId="5561CC3F" w:rsidR="000E4827" w:rsidRDefault="000E4827" w:rsidP="000E4827">
      <w:pPr>
        <w:pStyle w:val="ListParagraph"/>
        <w:numPr>
          <w:ilvl w:val="0"/>
          <w:numId w:val="1"/>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de Investigación Oceanográfica COPAS Sur-Austral, Universidad de Concepción, Concepción, Chile</w:t>
      </w:r>
    </w:p>
    <w:p w14:paraId="23E57437" w14:textId="300CA75E" w:rsidR="000E4827" w:rsidRDefault="000E4827" w:rsidP="000E4827">
      <w:pPr>
        <w:pStyle w:val="ListParagraph"/>
        <w:numPr>
          <w:ilvl w:val="0"/>
          <w:numId w:val="1"/>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Interdisciplinario para la Investigación Acuícola (INCAR), Universidad de Concepción, Concepción, Chile</w:t>
      </w:r>
    </w:p>
    <w:p w14:paraId="707D9870" w14:textId="43390554" w:rsidR="000E4827" w:rsidRPr="000E4827" w:rsidRDefault="000E4827" w:rsidP="000E4827">
      <w:pPr>
        <w:pStyle w:val="ListParagraph"/>
        <w:numPr>
          <w:ilvl w:val="0"/>
          <w:numId w:val="1"/>
        </w:numPr>
        <w:spacing w:line="360" w:lineRule="auto"/>
        <w:rPr>
          <w:rFonts w:ascii="Times New Roman" w:hAnsi="Times New Roman" w:cs="Times New Roman"/>
          <w:sz w:val="22"/>
          <w:szCs w:val="22"/>
        </w:rPr>
      </w:pPr>
      <w:r w:rsidRPr="000E4827">
        <w:rPr>
          <w:rFonts w:ascii="Times New Roman" w:hAnsi="Times New Roman" w:cs="Times New Roman"/>
          <w:sz w:val="22"/>
          <w:szCs w:val="22"/>
        </w:rPr>
        <w:t xml:space="preserve">Centro de Investigación en Recursos Naturales, </w:t>
      </w:r>
      <w:proofErr w:type="spellStart"/>
      <w:r w:rsidRPr="000E4827">
        <w:rPr>
          <w:rFonts w:ascii="Times New Roman" w:hAnsi="Times New Roman" w:cs="Times New Roman"/>
          <w:sz w:val="22"/>
          <w:szCs w:val="22"/>
        </w:rPr>
        <w:t>Holon</w:t>
      </w:r>
      <w:proofErr w:type="spellEnd"/>
      <w:r w:rsidRPr="000E4827">
        <w:rPr>
          <w:rFonts w:ascii="Times New Roman" w:hAnsi="Times New Roman" w:cs="Times New Roman"/>
          <w:sz w:val="22"/>
          <w:szCs w:val="22"/>
        </w:rPr>
        <w:t xml:space="preserve"> </w:t>
      </w:r>
      <w:proofErr w:type="spellStart"/>
      <w:r w:rsidRPr="000E4827">
        <w:rPr>
          <w:rFonts w:ascii="Times New Roman" w:hAnsi="Times New Roman" w:cs="Times New Roman"/>
          <w:sz w:val="22"/>
          <w:szCs w:val="22"/>
        </w:rPr>
        <w:t>SpA</w:t>
      </w:r>
      <w:proofErr w:type="spellEnd"/>
      <w:r w:rsidRPr="000E4827">
        <w:rPr>
          <w:rFonts w:ascii="Times New Roman" w:hAnsi="Times New Roman" w:cs="Times New Roman"/>
          <w:sz w:val="22"/>
          <w:szCs w:val="22"/>
        </w:rPr>
        <w:t>. Concepción, Chile</w:t>
      </w:r>
    </w:p>
    <w:p w14:paraId="2CA44C1B" w14:textId="7D8E4446" w:rsidR="00131A9E" w:rsidRDefault="00131A9E" w:rsidP="00F8313E">
      <w:pPr>
        <w:spacing w:line="360" w:lineRule="auto"/>
        <w:rPr>
          <w:rFonts w:ascii="Times New Roman" w:hAnsi="Times New Roman" w:cs="Times New Roman"/>
          <w:sz w:val="22"/>
          <w:szCs w:val="22"/>
        </w:rPr>
      </w:pPr>
    </w:p>
    <w:p w14:paraId="55DE2CB0" w14:textId="47652E22" w:rsidR="000E4827" w:rsidRDefault="000E4827" w:rsidP="00F8313E">
      <w:pPr>
        <w:spacing w:line="360" w:lineRule="auto"/>
        <w:rPr>
          <w:rFonts w:ascii="Times New Roman" w:hAnsi="Times New Roman" w:cs="Times New Roman"/>
          <w:sz w:val="22"/>
          <w:szCs w:val="22"/>
          <w:lang w:val="en-US"/>
        </w:rPr>
      </w:pPr>
    </w:p>
    <w:p w14:paraId="0FA7B229" w14:textId="77777777" w:rsidR="000E4827" w:rsidRPr="008A3E05" w:rsidRDefault="000E4827" w:rsidP="00F8313E">
      <w:pPr>
        <w:spacing w:line="360" w:lineRule="auto"/>
        <w:rPr>
          <w:rFonts w:ascii="Times New Roman" w:hAnsi="Times New Roman" w:cs="Times New Roman"/>
          <w:sz w:val="22"/>
          <w:szCs w:val="22"/>
          <w:lang w:val="en-US"/>
        </w:rPr>
      </w:pPr>
    </w:p>
    <w:p w14:paraId="4CC11A6F" w14:textId="522D3CA8" w:rsidR="008A3E05" w:rsidRPr="008A3E05" w:rsidRDefault="008A3E05" w:rsidP="00F8313E">
      <w:pPr>
        <w:spacing w:line="360" w:lineRule="auto"/>
        <w:rPr>
          <w:rFonts w:ascii="Times New Roman" w:hAnsi="Times New Roman" w:cs="Times New Roman"/>
          <w:sz w:val="22"/>
          <w:szCs w:val="22"/>
          <w:lang w:val="en-US"/>
        </w:rPr>
      </w:pPr>
      <w:r w:rsidRPr="008A3E05">
        <w:rPr>
          <w:rFonts w:ascii="Times New Roman" w:hAnsi="Times New Roman" w:cs="Times New Roman"/>
          <w:sz w:val="22"/>
          <w:szCs w:val="22"/>
          <w:lang w:val="en-US"/>
        </w:rPr>
        <w:t>*Corresponding author</w:t>
      </w:r>
      <w:r>
        <w:rPr>
          <w:rFonts w:ascii="Times New Roman" w:hAnsi="Times New Roman" w:cs="Times New Roman"/>
          <w:sz w:val="22"/>
          <w:szCs w:val="22"/>
          <w:lang w:val="en-US"/>
        </w:rPr>
        <w:t xml:space="preserve"> (</w:t>
      </w:r>
      <w:r w:rsidR="00EF4F54">
        <w:rPr>
          <w:rFonts w:ascii="Times New Roman" w:hAnsi="Times New Roman" w:cs="Times New Roman"/>
          <w:sz w:val="22"/>
          <w:szCs w:val="22"/>
          <w:lang w:val="en-US"/>
        </w:rPr>
        <w:t>email</w:t>
      </w:r>
      <w:r>
        <w:rPr>
          <w:rFonts w:ascii="Times New Roman" w:hAnsi="Times New Roman" w:cs="Times New Roman"/>
          <w:sz w:val="22"/>
          <w:szCs w:val="22"/>
          <w:lang w:val="en-US"/>
        </w:rPr>
        <w:t>: lucubillos@udec.cl)</w:t>
      </w:r>
    </w:p>
    <w:p w14:paraId="7F859AB4" w14:textId="77777777" w:rsidR="001A52CC" w:rsidRPr="001A52CC" w:rsidRDefault="001A52CC" w:rsidP="00F8313E">
      <w:pPr>
        <w:spacing w:line="360" w:lineRule="auto"/>
        <w:rPr>
          <w:rFonts w:ascii="Times New Roman" w:hAnsi="Times New Roman" w:cs="Times New Roman"/>
          <w:sz w:val="22"/>
          <w:szCs w:val="22"/>
          <w:lang w:val="en-US"/>
        </w:rPr>
      </w:pPr>
    </w:p>
    <w:p w14:paraId="38097BE8" w14:textId="77777777" w:rsidR="000E4827" w:rsidRDefault="000E4827">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438CEFA4" w14:textId="5BCBE47D" w:rsidR="00131A9E" w:rsidRPr="001A52CC" w:rsidRDefault="00131A9E" w:rsidP="00F8313E">
      <w:pPr>
        <w:spacing w:line="360" w:lineRule="auto"/>
        <w:rPr>
          <w:rFonts w:ascii="Times New Roman" w:hAnsi="Times New Roman" w:cs="Times New Roman"/>
          <w:b/>
          <w:sz w:val="22"/>
          <w:szCs w:val="22"/>
          <w:lang w:val="en-US"/>
        </w:rPr>
      </w:pPr>
      <w:r w:rsidRPr="001A52CC">
        <w:rPr>
          <w:rFonts w:ascii="Times New Roman" w:hAnsi="Times New Roman" w:cs="Times New Roman"/>
          <w:b/>
          <w:sz w:val="22"/>
          <w:szCs w:val="22"/>
          <w:lang w:val="en-US"/>
        </w:rPr>
        <w:lastRenderedPageBreak/>
        <w:t>Abstract</w:t>
      </w:r>
    </w:p>
    <w:p w14:paraId="48E863BE" w14:textId="77777777" w:rsidR="000E4827" w:rsidRDefault="000E4827" w:rsidP="00F8313E">
      <w:pPr>
        <w:spacing w:line="360" w:lineRule="auto"/>
        <w:rPr>
          <w:rFonts w:ascii="Times New Roman" w:hAnsi="Times New Roman" w:cs="Times New Roman"/>
          <w:sz w:val="22"/>
          <w:szCs w:val="22"/>
          <w:lang w:val="en-US"/>
        </w:rPr>
      </w:pPr>
    </w:p>
    <w:p w14:paraId="6AADF52F" w14:textId="03635D13" w:rsidR="00131A9E" w:rsidRDefault="00FA0A8B" w:rsidP="00DB5F3A">
      <w:pPr>
        <w:spacing w:line="360" w:lineRule="auto"/>
        <w:rPr>
          <w:rFonts w:ascii="Times New Roman" w:hAnsi="Times New Roman" w:cs="Times New Roman"/>
          <w:sz w:val="22"/>
          <w:szCs w:val="22"/>
          <w:lang w:val="en-US"/>
        </w:rPr>
      </w:pPr>
      <w:del w:id="0" w:author="Fabian" w:date="2020-07-19T08:55:00Z">
        <w:r w:rsidRPr="00FA0A8B" w:rsidDel="00D84AE2">
          <w:rPr>
            <w:rFonts w:ascii="Times New Roman" w:hAnsi="Times New Roman" w:cs="Times New Roman"/>
            <w:sz w:val="22"/>
            <w:szCs w:val="22"/>
            <w:lang w:val="en-US"/>
          </w:rPr>
          <w:delText xml:space="preserve">Benthic </w:delText>
        </w:r>
      </w:del>
      <w:ins w:id="1" w:author="Fabian" w:date="2020-07-19T08:55:00Z">
        <w:r w:rsidR="00D84AE2">
          <w:rPr>
            <w:rFonts w:ascii="Times New Roman" w:hAnsi="Times New Roman" w:cs="Times New Roman"/>
            <w:sz w:val="22"/>
            <w:szCs w:val="22"/>
            <w:lang w:val="en-US"/>
          </w:rPr>
          <w:t>The exploitation of b</w:t>
        </w:r>
        <w:r w:rsidR="00D84AE2" w:rsidRPr="00FA0A8B">
          <w:rPr>
            <w:rFonts w:ascii="Times New Roman" w:hAnsi="Times New Roman" w:cs="Times New Roman"/>
            <w:sz w:val="22"/>
            <w:szCs w:val="22"/>
            <w:lang w:val="en-US"/>
          </w:rPr>
          <w:t xml:space="preserve">enthic </w:t>
        </w:r>
      </w:ins>
      <w:r w:rsidRPr="00FA0A8B">
        <w:rPr>
          <w:rFonts w:ascii="Times New Roman" w:hAnsi="Times New Roman" w:cs="Times New Roman"/>
          <w:sz w:val="22"/>
          <w:szCs w:val="22"/>
          <w:lang w:val="en-US"/>
        </w:rPr>
        <w:t xml:space="preserve">species </w:t>
      </w:r>
      <w:del w:id="2" w:author="Fabian" w:date="2020-07-19T08:55:00Z">
        <w:r w:rsidRPr="00FA0A8B" w:rsidDel="00D84AE2">
          <w:rPr>
            <w:rFonts w:ascii="Times New Roman" w:hAnsi="Times New Roman" w:cs="Times New Roman"/>
            <w:sz w:val="22"/>
            <w:szCs w:val="22"/>
            <w:lang w:val="en-US"/>
          </w:rPr>
          <w:delText xml:space="preserve">exploited </w:delText>
        </w:r>
      </w:del>
      <w:r w:rsidRPr="00FA0A8B">
        <w:rPr>
          <w:rFonts w:ascii="Times New Roman" w:hAnsi="Times New Roman" w:cs="Times New Roman"/>
          <w:sz w:val="22"/>
          <w:szCs w:val="22"/>
          <w:lang w:val="en-US"/>
        </w:rPr>
        <w:t>by artisanal</w:t>
      </w:r>
      <w:del w:id="3" w:author="Fabian" w:date="2020-07-19T08:55:00Z">
        <w:r w:rsidRPr="00FA0A8B" w:rsidDel="00D84AE2">
          <w:rPr>
            <w:rFonts w:ascii="Times New Roman" w:hAnsi="Times New Roman" w:cs="Times New Roman"/>
            <w:sz w:val="22"/>
            <w:szCs w:val="22"/>
            <w:lang w:val="en-US"/>
          </w:rPr>
          <w:delText>-</w:delText>
        </w:r>
      </w:del>
      <w:ins w:id="4" w:author="Fabian" w:date="2020-07-19T08:55:00Z">
        <w:r w:rsidR="00D84AE2">
          <w:rPr>
            <w:rFonts w:ascii="Times New Roman" w:hAnsi="Times New Roman" w:cs="Times New Roman"/>
            <w:sz w:val="22"/>
            <w:szCs w:val="22"/>
            <w:lang w:val="en-US"/>
          </w:rPr>
          <w:t xml:space="preserve"> </w:t>
        </w:r>
      </w:ins>
      <w:r w:rsidRPr="00FA0A8B">
        <w:rPr>
          <w:rFonts w:ascii="Times New Roman" w:hAnsi="Times New Roman" w:cs="Times New Roman"/>
          <w:sz w:val="22"/>
          <w:szCs w:val="22"/>
          <w:lang w:val="en-US"/>
        </w:rPr>
        <w:t>fisher</w:t>
      </w:r>
      <w:ins w:id="5" w:author="Fabian" w:date="2020-07-19T08:55:00Z">
        <w:r w:rsidR="00D84AE2">
          <w:rPr>
            <w:rFonts w:ascii="Times New Roman" w:hAnsi="Times New Roman" w:cs="Times New Roman"/>
            <w:sz w:val="22"/>
            <w:szCs w:val="22"/>
            <w:lang w:val="en-US"/>
          </w:rPr>
          <w:t>s</w:t>
        </w:r>
      </w:ins>
      <w:r w:rsidRPr="00FA0A8B">
        <w:rPr>
          <w:rFonts w:ascii="Times New Roman" w:hAnsi="Times New Roman" w:cs="Times New Roman"/>
          <w:sz w:val="22"/>
          <w:szCs w:val="22"/>
          <w:lang w:val="en-US"/>
        </w:rPr>
        <w:t xml:space="preserve"> in </w:t>
      </w:r>
      <w:ins w:id="6" w:author="Fabian" w:date="2020-07-19T08:58:00Z">
        <w:r w:rsidR="00D84AE2">
          <w:rPr>
            <w:rFonts w:ascii="Times New Roman" w:hAnsi="Times New Roman" w:cs="Times New Roman"/>
            <w:sz w:val="22"/>
            <w:szCs w:val="22"/>
            <w:lang w:val="en-US"/>
          </w:rPr>
          <w:t xml:space="preserve">coastal </w:t>
        </w:r>
      </w:ins>
      <w:r w:rsidRPr="00FA0A8B">
        <w:rPr>
          <w:rFonts w:ascii="Times New Roman" w:hAnsi="Times New Roman" w:cs="Times New Roman"/>
          <w:sz w:val="22"/>
          <w:szCs w:val="22"/>
          <w:lang w:val="en-US"/>
        </w:rPr>
        <w:t xml:space="preserve">management areas </w:t>
      </w:r>
      <w:del w:id="7" w:author="Fabian" w:date="2020-07-19T08:56:00Z">
        <w:r w:rsidRPr="00FA0A8B" w:rsidDel="00D84AE2">
          <w:rPr>
            <w:rFonts w:ascii="Times New Roman" w:hAnsi="Times New Roman" w:cs="Times New Roman"/>
            <w:sz w:val="22"/>
            <w:szCs w:val="22"/>
            <w:lang w:val="en-US"/>
          </w:rPr>
          <w:delText xml:space="preserve">are </w:delText>
        </w:r>
      </w:del>
      <w:ins w:id="8" w:author="Fabian" w:date="2020-07-19T08:56:00Z">
        <w:r w:rsidR="00D84AE2">
          <w:rPr>
            <w:rFonts w:ascii="Times New Roman" w:hAnsi="Times New Roman" w:cs="Times New Roman"/>
            <w:sz w:val="22"/>
            <w:szCs w:val="22"/>
            <w:lang w:val="en-US"/>
          </w:rPr>
          <w:t>is</w:t>
        </w:r>
        <w:r w:rsidR="00D84AE2" w:rsidRPr="00FA0A8B">
          <w:rPr>
            <w:rFonts w:ascii="Times New Roman" w:hAnsi="Times New Roman" w:cs="Times New Roman"/>
            <w:sz w:val="22"/>
            <w:szCs w:val="22"/>
            <w:lang w:val="en-US"/>
          </w:rPr>
          <w:t xml:space="preserve"> </w:t>
        </w:r>
      </w:ins>
      <w:r w:rsidRPr="00FA0A8B">
        <w:rPr>
          <w:rFonts w:ascii="Times New Roman" w:hAnsi="Times New Roman" w:cs="Times New Roman"/>
          <w:sz w:val="22"/>
          <w:szCs w:val="22"/>
          <w:lang w:val="en-US"/>
        </w:rPr>
        <w:t xml:space="preserve">expected to be sustainable </w:t>
      </w:r>
      <w:ins w:id="9" w:author="Fabian" w:date="2020-07-19T08:57:00Z">
        <w:r w:rsidR="00D84AE2">
          <w:rPr>
            <w:rFonts w:ascii="Times New Roman" w:hAnsi="Times New Roman" w:cs="Times New Roman"/>
            <w:sz w:val="22"/>
            <w:szCs w:val="22"/>
            <w:lang w:val="en-US"/>
          </w:rPr>
          <w:t xml:space="preserve">when there is </w:t>
        </w:r>
      </w:ins>
      <w:del w:id="10" w:author="Fabian" w:date="2020-07-19T08:57:00Z">
        <w:r w:rsidRPr="00FA0A8B" w:rsidDel="00D84AE2">
          <w:rPr>
            <w:rFonts w:ascii="Times New Roman" w:hAnsi="Times New Roman" w:cs="Times New Roman"/>
            <w:sz w:val="22"/>
            <w:szCs w:val="22"/>
            <w:lang w:val="en-US"/>
          </w:rPr>
          <w:delText xml:space="preserve">under the application of </w:delText>
        </w:r>
      </w:del>
      <w:r w:rsidRPr="00FA0A8B">
        <w:rPr>
          <w:rFonts w:ascii="Times New Roman" w:hAnsi="Times New Roman" w:cs="Times New Roman"/>
          <w:sz w:val="22"/>
          <w:szCs w:val="22"/>
          <w:lang w:val="en-US"/>
        </w:rPr>
        <w:t xml:space="preserve">a management procedure (MP), in which </w:t>
      </w:r>
      <w:ins w:id="11" w:author="Fabian" w:date="2020-07-19T08:57:00Z">
        <w:r w:rsidR="00D84AE2">
          <w:rPr>
            <w:rFonts w:ascii="Times New Roman" w:hAnsi="Times New Roman" w:cs="Times New Roman"/>
            <w:sz w:val="22"/>
            <w:szCs w:val="22"/>
            <w:lang w:val="en-US"/>
          </w:rPr>
          <w:t xml:space="preserve">data from </w:t>
        </w:r>
      </w:ins>
      <w:r w:rsidRPr="00FA0A8B">
        <w:rPr>
          <w:rFonts w:ascii="Times New Roman" w:hAnsi="Times New Roman" w:cs="Times New Roman"/>
          <w:sz w:val="22"/>
          <w:szCs w:val="22"/>
          <w:lang w:val="en-US"/>
        </w:rPr>
        <w:t>direct stock assessment</w:t>
      </w:r>
      <w:ins w:id="12" w:author="Fabian" w:date="2020-07-19T08:57:00Z">
        <w:r w:rsidR="00D84AE2">
          <w:rPr>
            <w:rFonts w:ascii="Times New Roman" w:hAnsi="Times New Roman" w:cs="Times New Roman"/>
            <w:sz w:val="22"/>
            <w:szCs w:val="22"/>
            <w:lang w:val="en-US"/>
          </w:rPr>
          <w:t>s are</w:t>
        </w:r>
      </w:ins>
      <w:r w:rsidRPr="00FA0A8B">
        <w:rPr>
          <w:rFonts w:ascii="Times New Roman" w:hAnsi="Times New Roman" w:cs="Times New Roman"/>
          <w:sz w:val="22"/>
          <w:szCs w:val="22"/>
          <w:lang w:val="en-US"/>
        </w:rPr>
        <w:t xml:space="preserve"> </w:t>
      </w:r>
      <w:del w:id="13" w:author="Fabian" w:date="2020-07-19T08:58:00Z">
        <w:r w:rsidRPr="00FA0A8B" w:rsidDel="00D84AE2">
          <w:rPr>
            <w:rFonts w:ascii="Times New Roman" w:hAnsi="Times New Roman" w:cs="Times New Roman"/>
            <w:sz w:val="22"/>
            <w:szCs w:val="22"/>
            <w:lang w:val="en-US"/>
          </w:rPr>
          <w:delText xml:space="preserve">is </w:delText>
        </w:r>
      </w:del>
      <w:r w:rsidRPr="00FA0A8B">
        <w:rPr>
          <w:rFonts w:ascii="Times New Roman" w:hAnsi="Times New Roman" w:cs="Times New Roman"/>
          <w:sz w:val="22"/>
          <w:szCs w:val="22"/>
          <w:lang w:val="en-US"/>
        </w:rPr>
        <w:t>the main input to estimate a</w:t>
      </w:r>
      <w:ins w:id="14" w:author="Fabian" w:date="2020-07-19T08:58:00Z">
        <w:r w:rsidR="00D84AE2">
          <w:rPr>
            <w:rFonts w:ascii="Times New Roman" w:hAnsi="Times New Roman" w:cs="Times New Roman"/>
            <w:sz w:val="22"/>
            <w:szCs w:val="22"/>
            <w:lang w:val="en-US"/>
          </w:rPr>
          <w:t>nnual</w:t>
        </w:r>
      </w:ins>
      <w:r w:rsidRPr="00FA0A8B">
        <w:rPr>
          <w:rFonts w:ascii="Times New Roman" w:hAnsi="Times New Roman" w:cs="Times New Roman"/>
          <w:sz w:val="22"/>
          <w:szCs w:val="22"/>
          <w:lang w:val="en-US"/>
        </w:rPr>
        <w:t xml:space="preserve"> quota</w:t>
      </w:r>
      <w:ins w:id="15" w:author="Fabian" w:date="2020-07-19T08:58:00Z">
        <w:r w:rsidR="00D84AE2">
          <w:rPr>
            <w:rFonts w:ascii="Times New Roman" w:hAnsi="Times New Roman" w:cs="Times New Roman"/>
            <w:sz w:val="22"/>
            <w:szCs w:val="22"/>
            <w:lang w:val="en-US"/>
          </w:rPr>
          <w:t>s</w:t>
        </w:r>
      </w:ins>
      <w:del w:id="16" w:author="Fabian" w:date="2020-07-19T08:57:00Z">
        <w:r w:rsidRPr="00FA0A8B" w:rsidDel="00D84AE2">
          <w:rPr>
            <w:rFonts w:ascii="Times New Roman" w:hAnsi="Times New Roman" w:cs="Times New Roman"/>
            <w:sz w:val="22"/>
            <w:szCs w:val="22"/>
            <w:lang w:val="en-US"/>
          </w:rPr>
          <w:delText xml:space="preserve"> and </w:delText>
        </w:r>
      </w:del>
      <w:del w:id="17" w:author="Fabian" w:date="2020-07-19T08:56:00Z">
        <w:r w:rsidRPr="00FA0A8B" w:rsidDel="00D84AE2">
          <w:rPr>
            <w:rFonts w:ascii="Times New Roman" w:hAnsi="Times New Roman" w:cs="Times New Roman"/>
            <w:sz w:val="22"/>
            <w:szCs w:val="22"/>
            <w:lang w:val="en-US"/>
          </w:rPr>
          <w:delText xml:space="preserve">posterior </w:delText>
        </w:r>
      </w:del>
      <w:del w:id="18" w:author="Fabian" w:date="2020-07-19T08:57:00Z">
        <w:r w:rsidRPr="00FA0A8B" w:rsidDel="00D84AE2">
          <w:rPr>
            <w:rFonts w:ascii="Times New Roman" w:hAnsi="Times New Roman" w:cs="Times New Roman"/>
            <w:sz w:val="22"/>
            <w:szCs w:val="22"/>
            <w:lang w:val="en-US"/>
          </w:rPr>
          <w:delText>harvest by fisher</w:delText>
        </w:r>
      </w:del>
      <w:r w:rsidRPr="00FA0A8B">
        <w:rPr>
          <w:rFonts w:ascii="Times New Roman" w:hAnsi="Times New Roman" w:cs="Times New Roman"/>
          <w:sz w:val="22"/>
          <w:szCs w:val="22"/>
          <w:lang w:val="en-US"/>
        </w:rPr>
        <w:t xml:space="preserve">. Nevertheless, </w:t>
      </w:r>
      <w:ins w:id="19" w:author="Fabian" w:date="2020-07-19T08:59:00Z">
        <w:r w:rsidR="00D84AE2">
          <w:rPr>
            <w:rFonts w:ascii="Times New Roman" w:hAnsi="Times New Roman" w:cs="Times New Roman"/>
            <w:sz w:val="22"/>
            <w:szCs w:val="22"/>
            <w:lang w:val="en-US"/>
          </w:rPr>
          <w:t xml:space="preserve">the </w:t>
        </w:r>
      </w:ins>
      <w:ins w:id="20" w:author="Fabian" w:date="2020-07-19T09:00:00Z">
        <w:r w:rsidR="00D84AE2">
          <w:rPr>
            <w:rFonts w:ascii="Times New Roman" w:hAnsi="Times New Roman" w:cs="Times New Roman"/>
            <w:sz w:val="22"/>
            <w:szCs w:val="22"/>
            <w:lang w:val="en-US"/>
          </w:rPr>
          <w:t>adequacy</w:t>
        </w:r>
      </w:ins>
      <w:ins w:id="21" w:author="Fabian" w:date="2020-07-19T08:59:00Z">
        <w:r w:rsidR="00D84AE2">
          <w:rPr>
            <w:rFonts w:ascii="Times New Roman" w:hAnsi="Times New Roman" w:cs="Times New Roman"/>
            <w:sz w:val="22"/>
            <w:szCs w:val="22"/>
            <w:lang w:val="en-US"/>
          </w:rPr>
          <w:t xml:space="preserve"> of </w:t>
        </w:r>
      </w:ins>
      <w:del w:id="22" w:author="Fabian" w:date="2020-07-19T08:59:00Z">
        <w:r w:rsidR="00D633DB" w:rsidDel="00D84AE2">
          <w:rPr>
            <w:rFonts w:ascii="Times New Roman" w:hAnsi="Times New Roman" w:cs="Times New Roman"/>
            <w:sz w:val="22"/>
            <w:szCs w:val="22"/>
            <w:lang w:val="en-US"/>
          </w:rPr>
          <w:delText>the</w:delText>
        </w:r>
        <w:r w:rsidRPr="00FA0A8B" w:rsidDel="00D84AE2">
          <w:rPr>
            <w:rFonts w:ascii="Times New Roman" w:hAnsi="Times New Roman" w:cs="Times New Roman"/>
            <w:sz w:val="22"/>
            <w:szCs w:val="22"/>
            <w:lang w:val="en-US"/>
          </w:rPr>
          <w:delText xml:space="preserve"> </w:delText>
        </w:r>
      </w:del>
      <w:ins w:id="23" w:author="Fabian" w:date="2020-07-19T08:59:00Z">
        <w:r w:rsidR="00D84AE2">
          <w:rPr>
            <w:rFonts w:ascii="Times New Roman" w:hAnsi="Times New Roman" w:cs="Times New Roman"/>
            <w:sz w:val="22"/>
            <w:szCs w:val="22"/>
            <w:lang w:val="en-US"/>
          </w:rPr>
          <w:t xml:space="preserve">such </w:t>
        </w:r>
      </w:ins>
      <w:ins w:id="24" w:author="Fabian" w:date="2020-07-21T22:47:00Z">
        <w:r w:rsidR="003C1D12">
          <w:rPr>
            <w:rFonts w:ascii="Times New Roman" w:hAnsi="Times New Roman" w:cs="Times New Roman"/>
            <w:sz w:val="22"/>
            <w:szCs w:val="22"/>
            <w:lang w:val="en-US"/>
          </w:rPr>
          <w:t>an</w:t>
        </w:r>
      </w:ins>
      <w:ins w:id="25" w:author="Fabian" w:date="2020-07-19T08:59:00Z">
        <w:r w:rsidR="00D84AE2" w:rsidRPr="00FA0A8B">
          <w:rPr>
            <w:rFonts w:ascii="Times New Roman" w:hAnsi="Times New Roman" w:cs="Times New Roman"/>
            <w:sz w:val="22"/>
            <w:szCs w:val="22"/>
            <w:lang w:val="en-US"/>
          </w:rPr>
          <w:t xml:space="preserve"> </w:t>
        </w:r>
      </w:ins>
      <w:r w:rsidRPr="00FA0A8B">
        <w:rPr>
          <w:rFonts w:ascii="Times New Roman" w:hAnsi="Times New Roman" w:cs="Times New Roman"/>
          <w:sz w:val="22"/>
          <w:szCs w:val="22"/>
          <w:lang w:val="en-US"/>
        </w:rPr>
        <w:t xml:space="preserve">MP </w:t>
      </w:r>
      <w:ins w:id="26" w:author="Fabian" w:date="2020-07-14T17:12:00Z">
        <w:r w:rsidR="00EF4F54">
          <w:rPr>
            <w:rFonts w:ascii="Times New Roman" w:hAnsi="Times New Roman" w:cs="Times New Roman"/>
            <w:sz w:val="22"/>
            <w:szCs w:val="22"/>
            <w:lang w:val="en-US"/>
          </w:rPr>
          <w:t>ha</w:t>
        </w:r>
      </w:ins>
      <w:ins w:id="27" w:author="Fabian" w:date="2020-07-19T09:00:00Z">
        <w:r w:rsidR="00D84AE2">
          <w:rPr>
            <w:rFonts w:ascii="Times New Roman" w:hAnsi="Times New Roman" w:cs="Times New Roman"/>
            <w:sz w:val="22"/>
            <w:szCs w:val="22"/>
            <w:lang w:val="en-US"/>
          </w:rPr>
          <w:t>s</w:t>
        </w:r>
      </w:ins>
      <w:del w:id="28" w:author="Fabian" w:date="2020-07-14T17:12:00Z">
        <w:r w:rsidRPr="00FA0A8B" w:rsidDel="00EF4F54">
          <w:rPr>
            <w:rFonts w:ascii="Times New Roman" w:hAnsi="Times New Roman" w:cs="Times New Roman"/>
            <w:sz w:val="22"/>
            <w:szCs w:val="22"/>
            <w:lang w:val="en-US"/>
          </w:rPr>
          <w:delText>have</w:delText>
        </w:r>
      </w:del>
      <w:r w:rsidRPr="00FA0A8B">
        <w:rPr>
          <w:rFonts w:ascii="Times New Roman" w:hAnsi="Times New Roman" w:cs="Times New Roman"/>
          <w:sz w:val="22"/>
          <w:szCs w:val="22"/>
          <w:lang w:val="en-US"/>
        </w:rPr>
        <w:t xml:space="preserve"> not been </w:t>
      </w:r>
      <w:ins w:id="29" w:author="Fabian" w:date="2020-07-19T08:59:00Z">
        <w:r w:rsidR="00D84AE2">
          <w:rPr>
            <w:rFonts w:ascii="Times New Roman" w:hAnsi="Times New Roman" w:cs="Times New Roman"/>
            <w:sz w:val="22"/>
            <w:szCs w:val="22"/>
            <w:lang w:val="en-US"/>
          </w:rPr>
          <w:t xml:space="preserve">assessed </w:t>
        </w:r>
      </w:ins>
      <w:del w:id="30" w:author="Fabian" w:date="2020-07-19T08:59:00Z">
        <w:r w:rsidRPr="00FA0A8B" w:rsidDel="00D84AE2">
          <w:rPr>
            <w:rFonts w:ascii="Times New Roman" w:hAnsi="Times New Roman" w:cs="Times New Roman"/>
            <w:sz w:val="22"/>
            <w:szCs w:val="22"/>
            <w:lang w:val="en-US"/>
          </w:rPr>
          <w:delText xml:space="preserve">evaluated yet and particularly </w:delText>
        </w:r>
      </w:del>
      <w:r w:rsidRPr="00FA0A8B">
        <w:rPr>
          <w:rFonts w:ascii="Times New Roman" w:hAnsi="Times New Roman" w:cs="Times New Roman"/>
          <w:sz w:val="22"/>
          <w:szCs w:val="22"/>
          <w:lang w:val="en-US"/>
        </w:rPr>
        <w:t xml:space="preserve">for cases where recruitment </w:t>
      </w:r>
      <w:ins w:id="31" w:author="Fabian" w:date="2020-07-19T09:00:00Z">
        <w:r w:rsidR="00D84AE2">
          <w:rPr>
            <w:rFonts w:ascii="Times New Roman" w:hAnsi="Times New Roman" w:cs="Times New Roman"/>
            <w:sz w:val="22"/>
            <w:szCs w:val="22"/>
            <w:lang w:val="en-US"/>
          </w:rPr>
          <w:t>does not occur or is not</w:t>
        </w:r>
      </w:ins>
      <w:del w:id="32" w:author="Fabian" w:date="2020-07-19T09:00:00Z">
        <w:r w:rsidRPr="00FA0A8B" w:rsidDel="00D84AE2">
          <w:rPr>
            <w:rFonts w:ascii="Times New Roman" w:hAnsi="Times New Roman" w:cs="Times New Roman"/>
            <w:sz w:val="22"/>
            <w:szCs w:val="22"/>
            <w:lang w:val="en-US"/>
          </w:rPr>
          <w:delText xml:space="preserve">could </w:delText>
        </w:r>
      </w:del>
      <w:del w:id="33" w:author="Fabian" w:date="2020-07-14T17:13:00Z">
        <w:r w:rsidRPr="00FA0A8B" w:rsidDel="00EF4F54">
          <w:rPr>
            <w:rFonts w:ascii="Times New Roman" w:hAnsi="Times New Roman" w:cs="Times New Roman"/>
            <w:sz w:val="22"/>
            <w:szCs w:val="22"/>
            <w:lang w:val="en-US"/>
          </w:rPr>
          <w:delText>be not</w:delText>
        </w:r>
      </w:del>
      <w:r w:rsidRPr="00FA0A8B">
        <w:rPr>
          <w:rFonts w:ascii="Times New Roman" w:hAnsi="Times New Roman" w:cs="Times New Roman"/>
          <w:sz w:val="22"/>
          <w:szCs w:val="22"/>
          <w:lang w:val="en-US"/>
        </w:rPr>
        <w:t xml:space="preserve"> observed</w:t>
      </w:r>
      <w:ins w:id="34" w:author="Fabian" w:date="2020-07-19T09:00:00Z">
        <w:r w:rsidR="00D84AE2">
          <w:rPr>
            <w:rFonts w:ascii="Times New Roman" w:hAnsi="Times New Roman" w:cs="Times New Roman"/>
            <w:sz w:val="22"/>
            <w:szCs w:val="22"/>
            <w:lang w:val="en-US"/>
          </w:rPr>
          <w:t xml:space="preserve"> consistently</w:t>
        </w:r>
      </w:ins>
      <w:r w:rsidRPr="00FA0A8B">
        <w:rPr>
          <w:rFonts w:ascii="Times New Roman" w:hAnsi="Times New Roman" w:cs="Times New Roman"/>
          <w:sz w:val="22"/>
          <w:szCs w:val="22"/>
          <w:lang w:val="en-US"/>
        </w:rPr>
        <w:t xml:space="preserve"> in the </w:t>
      </w:r>
      <w:ins w:id="35" w:author="Fabian" w:date="2020-07-19T09:00:00Z">
        <w:r w:rsidR="00D84AE2">
          <w:rPr>
            <w:rFonts w:ascii="Times New Roman" w:hAnsi="Times New Roman" w:cs="Times New Roman"/>
            <w:sz w:val="22"/>
            <w:szCs w:val="22"/>
            <w:lang w:val="en-US"/>
          </w:rPr>
          <w:t>an</w:t>
        </w:r>
      </w:ins>
      <w:ins w:id="36" w:author="Fabian" w:date="2020-07-19T09:01:00Z">
        <w:r w:rsidR="00D84AE2">
          <w:rPr>
            <w:rFonts w:ascii="Times New Roman" w:hAnsi="Times New Roman" w:cs="Times New Roman"/>
            <w:sz w:val="22"/>
            <w:szCs w:val="22"/>
            <w:lang w:val="en-US"/>
          </w:rPr>
          <w:t xml:space="preserve">nual </w:t>
        </w:r>
      </w:ins>
      <w:r w:rsidRPr="00FA0A8B">
        <w:rPr>
          <w:rFonts w:ascii="Times New Roman" w:hAnsi="Times New Roman" w:cs="Times New Roman"/>
          <w:sz w:val="22"/>
          <w:szCs w:val="22"/>
          <w:lang w:val="en-US"/>
        </w:rPr>
        <w:t xml:space="preserve">surveys. </w:t>
      </w:r>
      <w:ins w:id="37" w:author="Fabian" w:date="2020-07-19T20:55:00Z">
        <w:r w:rsidR="008472A2">
          <w:rPr>
            <w:rFonts w:ascii="Times New Roman" w:hAnsi="Times New Roman" w:cs="Times New Roman"/>
            <w:sz w:val="22"/>
            <w:szCs w:val="22"/>
            <w:lang w:val="en-US"/>
          </w:rPr>
          <w:t xml:space="preserve">One </w:t>
        </w:r>
      </w:ins>
      <w:ins w:id="38" w:author="Fabian" w:date="2020-07-19T20:57:00Z">
        <w:r w:rsidR="008472A2">
          <w:rPr>
            <w:rFonts w:ascii="Times New Roman" w:hAnsi="Times New Roman" w:cs="Times New Roman"/>
            <w:sz w:val="22"/>
            <w:szCs w:val="22"/>
            <w:lang w:val="en-US"/>
          </w:rPr>
          <w:t xml:space="preserve">such case </w:t>
        </w:r>
      </w:ins>
      <w:ins w:id="39" w:author="Fabian" w:date="2020-07-19T20:55:00Z">
        <w:r w:rsidR="008472A2">
          <w:rPr>
            <w:rFonts w:ascii="Times New Roman" w:hAnsi="Times New Roman" w:cs="Times New Roman"/>
            <w:sz w:val="22"/>
            <w:szCs w:val="22"/>
            <w:lang w:val="en-US"/>
          </w:rPr>
          <w:t xml:space="preserve">is the </w:t>
        </w:r>
      </w:ins>
      <w:ins w:id="40" w:author="Fabian" w:date="2020-07-19T20:59:00Z">
        <w:r w:rsidR="008472A2">
          <w:rPr>
            <w:rFonts w:ascii="Times New Roman" w:hAnsi="Times New Roman" w:cs="Times New Roman"/>
            <w:sz w:val="22"/>
            <w:szCs w:val="22"/>
            <w:lang w:val="en-US"/>
          </w:rPr>
          <w:t xml:space="preserve">fishery for </w:t>
        </w:r>
      </w:ins>
      <w:ins w:id="41" w:author="Fabian" w:date="2020-07-19T20:55:00Z">
        <w:r w:rsidR="008472A2">
          <w:rPr>
            <w:rFonts w:ascii="Times New Roman" w:hAnsi="Times New Roman" w:cs="Times New Roman"/>
            <w:sz w:val="22"/>
            <w:szCs w:val="22"/>
            <w:lang w:val="en-US"/>
          </w:rPr>
          <w:t xml:space="preserve">surf clam </w:t>
        </w:r>
        <w:proofErr w:type="spellStart"/>
        <w:r w:rsidR="008472A2" w:rsidRPr="008472A2">
          <w:rPr>
            <w:rFonts w:ascii="Times New Roman" w:hAnsi="Times New Roman" w:cs="Times New Roman"/>
            <w:i/>
            <w:sz w:val="22"/>
            <w:szCs w:val="22"/>
            <w:lang w:val="en-US"/>
            <w:rPrChange w:id="42" w:author="Fabian" w:date="2020-07-19T20:58:00Z">
              <w:rPr>
                <w:rFonts w:ascii="Times New Roman" w:hAnsi="Times New Roman" w:cs="Times New Roman"/>
                <w:sz w:val="22"/>
                <w:szCs w:val="22"/>
                <w:lang w:val="en-US"/>
              </w:rPr>
            </w:rPrChange>
          </w:rPr>
          <w:t>Mesodesma</w:t>
        </w:r>
        <w:proofErr w:type="spellEnd"/>
        <w:r w:rsidR="008472A2" w:rsidRPr="008472A2">
          <w:rPr>
            <w:rFonts w:ascii="Times New Roman" w:hAnsi="Times New Roman" w:cs="Times New Roman"/>
            <w:i/>
            <w:sz w:val="22"/>
            <w:szCs w:val="22"/>
            <w:lang w:val="en-US"/>
            <w:rPrChange w:id="43" w:author="Fabian" w:date="2020-07-19T20:58:00Z">
              <w:rPr>
                <w:rFonts w:ascii="Times New Roman" w:hAnsi="Times New Roman" w:cs="Times New Roman"/>
                <w:sz w:val="22"/>
                <w:szCs w:val="22"/>
                <w:lang w:val="en-US"/>
              </w:rPr>
            </w:rPrChange>
          </w:rPr>
          <w:t xml:space="preserve"> </w:t>
        </w:r>
        <w:proofErr w:type="spellStart"/>
        <w:r w:rsidR="008472A2" w:rsidRPr="008472A2">
          <w:rPr>
            <w:rFonts w:ascii="Times New Roman" w:hAnsi="Times New Roman" w:cs="Times New Roman"/>
            <w:i/>
            <w:sz w:val="22"/>
            <w:szCs w:val="22"/>
            <w:lang w:val="en-US"/>
            <w:rPrChange w:id="44" w:author="Fabian" w:date="2020-07-19T20:58:00Z">
              <w:rPr>
                <w:rFonts w:ascii="Times New Roman" w:hAnsi="Times New Roman" w:cs="Times New Roman"/>
                <w:sz w:val="22"/>
                <w:szCs w:val="22"/>
                <w:lang w:val="en-US"/>
              </w:rPr>
            </w:rPrChange>
          </w:rPr>
          <w:t>donacium</w:t>
        </w:r>
        <w:proofErr w:type="spellEnd"/>
        <w:r w:rsidR="008472A2">
          <w:rPr>
            <w:rFonts w:ascii="Times New Roman" w:hAnsi="Times New Roman" w:cs="Times New Roman"/>
            <w:sz w:val="22"/>
            <w:szCs w:val="22"/>
            <w:lang w:val="en-US"/>
          </w:rPr>
          <w:t xml:space="preserve"> </w:t>
        </w:r>
      </w:ins>
      <w:ins w:id="45" w:author="Fabian" w:date="2020-07-19T20:57:00Z">
        <w:r w:rsidR="008472A2">
          <w:rPr>
            <w:rFonts w:ascii="Times New Roman" w:hAnsi="Times New Roman" w:cs="Times New Roman"/>
            <w:sz w:val="22"/>
            <w:szCs w:val="22"/>
            <w:lang w:val="en-US"/>
          </w:rPr>
          <w:t>in n</w:t>
        </w:r>
      </w:ins>
      <w:ins w:id="46" w:author="Fabian" w:date="2020-07-19T20:58:00Z">
        <w:r w:rsidR="008472A2">
          <w:rPr>
            <w:rFonts w:ascii="Times New Roman" w:hAnsi="Times New Roman" w:cs="Times New Roman"/>
            <w:sz w:val="22"/>
            <w:szCs w:val="22"/>
            <w:lang w:val="en-US"/>
          </w:rPr>
          <w:t xml:space="preserve">orthern Patagonia, which thus far has been managed as though </w:t>
        </w:r>
      </w:ins>
      <w:ins w:id="47" w:author="Fabian" w:date="2020-07-19T21:10:00Z">
        <w:r w:rsidR="00DB5F3A">
          <w:rPr>
            <w:rFonts w:ascii="Times New Roman" w:hAnsi="Times New Roman" w:cs="Times New Roman"/>
            <w:sz w:val="22"/>
            <w:szCs w:val="22"/>
            <w:lang w:val="en-US"/>
          </w:rPr>
          <w:t xml:space="preserve">the population biomass was sustained by </w:t>
        </w:r>
      </w:ins>
      <w:ins w:id="48" w:author="Fabian" w:date="2020-07-19T20:58:00Z">
        <w:r w:rsidR="008472A2">
          <w:rPr>
            <w:rFonts w:ascii="Times New Roman" w:hAnsi="Times New Roman" w:cs="Times New Roman"/>
            <w:sz w:val="22"/>
            <w:szCs w:val="22"/>
            <w:lang w:val="en-US"/>
          </w:rPr>
          <w:t>annual recruitment</w:t>
        </w:r>
      </w:ins>
      <w:ins w:id="49" w:author="Fabian" w:date="2020-07-19T21:11:00Z">
        <w:r w:rsidR="00DB5F3A">
          <w:rPr>
            <w:rFonts w:ascii="Times New Roman" w:hAnsi="Times New Roman" w:cs="Times New Roman"/>
            <w:sz w:val="22"/>
            <w:szCs w:val="22"/>
            <w:lang w:val="en-US"/>
          </w:rPr>
          <w:t xml:space="preserve">, despite the </w:t>
        </w:r>
      </w:ins>
      <w:ins w:id="50" w:author="Fabian" w:date="2020-07-19T21:12:00Z">
        <w:r w:rsidR="00DB5F3A">
          <w:rPr>
            <w:rFonts w:ascii="Times New Roman" w:hAnsi="Times New Roman" w:cs="Times New Roman"/>
            <w:sz w:val="22"/>
            <w:szCs w:val="22"/>
            <w:lang w:val="en-US"/>
          </w:rPr>
          <w:t>frequent</w:t>
        </w:r>
      </w:ins>
      <w:ins w:id="51" w:author="Fabian" w:date="2020-07-19T21:11:00Z">
        <w:r w:rsidR="00DB5F3A">
          <w:rPr>
            <w:rFonts w:ascii="Times New Roman" w:hAnsi="Times New Roman" w:cs="Times New Roman"/>
            <w:sz w:val="22"/>
            <w:szCs w:val="22"/>
            <w:lang w:val="en-US"/>
          </w:rPr>
          <w:t xml:space="preserve"> lack of </w:t>
        </w:r>
      </w:ins>
      <w:ins w:id="52" w:author="Fabian" w:date="2020-07-19T21:12:00Z">
        <w:r w:rsidR="00DB5F3A">
          <w:rPr>
            <w:rFonts w:ascii="Times New Roman" w:hAnsi="Times New Roman" w:cs="Times New Roman"/>
            <w:sz w:val="22"/>
            <w:szCs w:val="22"/>
            <w:lang w:val="en-US"/>
          </w:rPr>
          <w:t xml:space="preserve">small-sized individuals </w:t>
        </w:r>
      </w:ins>
      <w:ins w:id="53" w:author="Fabian" w:date="2020-07-19T21:13:00Z">
        <w:r w:rsidR="00DB5F3A">
          <w:rPr>
            <w:rFonts w:ascii="Times New Roman" w:hAnsi="Times New Roman" w:cs="Times New Roman"/>
            <w:sz w:val="22"/>
            <w:szCs w:val="22"/>
            <w:lang w:val="en-US"/>
          </w:rPr>
          <w:t>found by</w:t>
        </w:r>
      </w:ins>
      <w:ins w:id="54" w:author="Fabian" w:date="2020-07-19T21:12:00Z">
        <w:r w:rsidR="00DB5F3A">
          <w:rPr>
            <w:rFonts w:ascii="Times New Roman" w:hAnsi="Times New Roman" w:cs="Times New Roman"/>
            <w:sz w:val="22"/>
            <w:szCs w:val="22"/>
            <w:lang w:val="en-US"/>
          </w:rPr>
          <w:t xml:space="preserve"> stock assessment surveys.</w:t>
        </w:r>
      </w:ins>
      <w:ins w:id="55" w:author="Fabian" w:date="2020-07-19T21:13:00Z">
        <w:r w:rsidR="00DB5F3A">
          <w:rPr>
            <w:rFonts w:ascii="Times New Roman" w:hAnsi="Times New Roman" w:cs="Times New Roman"/>
            <w:sz w:val="22"/>
            <w:szCs w:val="22"/>
            <w:lang w:val="en-US"/>
          </w:rPr>
          <w:t xml:space="preserve"> </w:t>
        </w:r>
      </w:ins>
      <w:ins w:id="56" w:author="Fabian" w:date="2020-07-19T09:01:00Z">
        <w:r w:rsidR="00D84AE2">
          <w:rPr>
            <w:rFonts w:ascii="Times New Roman" w:hAnsi="Times New Roman" w:cs="Times New Roman"/>
            <w:sz w:val="22"/>
            <w:szCs w:val="22"/>
            <w:lang w:val="en-US"/>
          </w:rPr>
          <w:t xml:space="preserve">Here, </w:t>
        </w:r>
      </w:ins>
      <w:ins w:id="57" w:author="Fabian" w:date="2020-07-19T11:00:00Z">
        <w:r w:rsidR="005A3088">
          <w:rPr>
            <w:rFonts w:ascii="Times New Roman" w:hAnsi="Times New Roman" w:cs="Times New Roman"/>
            <w:sz w:val="22"/>
            <w:szCs w:val="22"/>
            <w:lang w:val="en-US"/>
          </w:rPr>
          <w:t xml:space="preserve">we used data from annual stock assessments </w:t>
        </w:r>
      </w:ins>
      <w:ins w:id="58" w:author="Fabian" w:date="2020-07-19T21:13:00Z">
        <w:r w:rsidR="00DB5F3A">
          <w:rPr>
            <w:rFonts w:ascii="Times New Roman" w:hAnsi="Times New Roman" w:cs="Times New Roman"/>
            <w:sz w:val="22"/>
            <w:szCs w:val="22"/>
            <w:lang w:val="en-US"/>
          </w:rPr>
          <w:t xml:space="preserve">of </w:t>
        </w:r>
        <w:r w:rsidR="00DB5F3A" w:rsidRPr="00DB5F3A">
          <w:rPr>
            <w:rFonts w:ascii="Times New Roman" w:hAnsi="Times New Roman" w:cs="Times New Roman"/>
            <w:i/>
            <w:sz w:val="22"/>
            <w:szCs w:val="22"/>
            <w:lang w:val="en-US"/>
            <w:rPrChange w:id="59" w:author="Fabian" w:date="2020-07-19T21:13:00Z">
              <w:rPr>
                <w:rFonts w:ascii="Times New Roman" w:hAnsi="Times New Roman" w:cs="Times New Roman"/>
                <w:sz w:val="22"/>
                <w:szCs w:val="22"/>
                <w:lang w:val="en-US"/>
              </w:rPr>
            </w:rPrChange>
          </w:rPr>
          <w:t xml:space="preserve">M. </w:t>
        </w:r>
        <w:proofErr w:type="spellStart"/>
        <w:r w:rsidR="00DB5F3A" w:rsidRPr="00DB5F3A">
          <w:rPr>
            <w:rFonts w:ascii="Times New Roman" w:hAnsi="Times New Roman" w:cs="Times New Roman"/>
            <w:i/>
            <w:sz w:val="22"/>
            <w:szCs w:val="22"/>
            <w:lang w:val="en-US"/>
            <w:rPrChange w:id="60" w:author="Fabian" w:date="2020-07-19T21:13:00Z">
              <w:rPr>
                <w:rFonts w:ascii="Times New Roman" w:hAnsi="Times New Roman" w:cs="Times New Roman"/>
                <w:sz w:val="22"/>
                <w:szCs w:val="22"/>
                <w:lang w:val="en-US"/>
              </w:rPr>
            </w:rPrChange>
          </w:rPr>
          <w:t>donacium</w:t>
        </w:r>
        <w:proofErr w:type="spellEnd"/>
        <w:r w:rsidR="00DB5F3A">
          <w:rPr>
            <w:rFonts w:ascii="Times New Roman" w:hAnsi="Times New Roman" w:cs="Times New Roman"/>
            <w:sz w:val="22"/>
            <w:szCs w:val="22"/>
            <w:lang w:val="en-US"/>
          </w:rPr>
          <w:t xml:space="preserve"> </w:t>
        </w:r>
      </w:ins>
      <w:ins w:id="61" w:author="Fabian" w:date="2020-07-19T20:59:00Z">
        <w:r w:rsidR="008472A2">
          <w:rPr>
            <w:rFonts w:ascii="Times New Roman" w:hAnsi="Times New Roman" w:cs="Times New Roman"/>
            <w:sz w:val="22"/>
            <w:szCs w:val="22"/>
            <w:lang w:val="en-US"/>
          </w:rPr>
          <w:t xml:space="preserve">conducted in 2011-2017 </w:t>
        </w:r>
      </w:ins>
      <w:ins w:id="62" w:author="Fabian" w:date="2020-07-19T21:15:00Z">
        <w:r w:rsidR="00DB5F3A">
          <w:rPr>
            <w:rFonts w:ascii="Times New Roman" w:hAnsi="Times New Roman" w:cs="Times New Roman"/>
            <w:sz w:val="22"/>
            <w:szCs w:val="22"/>
            <w:lang w:val="en-US"/>
          </w:rPr>
          <w:t xml:space="preserve">at </w:t>
        </w:r>
        <w:proofErr w:type="spellStart"/>
        <w:r w:rsidR="00DB5F3A">
          <w:rPr>
            <w:rFonts w:ascii="Times New Roman" w:hAnsi="Times New Roman" w:cs="Times New Roman"/>
            <w:sz w:val="22"/>
            <w:szCs w:val="22"/>
            <w:lang w:val="en-US"/>
          </w:rPr>
          <w:t>Cucao</w:t>
        </w:r>
        <w:proofErr w:type="spellEnd"/>
        <w:r w:rsidR="00DB5F3A">
          <w:rPr>
            <w:rFonts w:ascii="Times New Roman" w:hAnsi="Times New Roman" w:cs="Times New Roman"/>
            <w:sz w:val="22"/>
            <w:szCs w:val="22"/>
            <w:lang w:val="en-US"/>
          </w:rPr>
          <w:t xml:space="preserve"> beach, </w:t>
        </w:r>
      </w:ins>
      <w:ins w:id="63" w:author="Fabian" w:date="2020-07-19T11:00:00Z">
        <w:r w:rsidR="005A3088">
          <w:rPr>
            <w:rFonts w:ascii="Times New Roman" w:hAnsi="Times New Roman" w:cs="Times New Roman"/>
            <w:sz w:val="22"/>
            <w:szCs w:val="22"/>
            <w:lang w:val="en-US"/>
          </w:rPr>
          <w:t xml:space="preserve">to condition </w:t>
        </w:r>
      </w:ins>
      <w:del w:id="64" w:author="Fabian" w:date="2020-07-19T09:01:00Z">
        <w:r w:rsidR="00D633DB" w:rsidDel="00D84AE2">
          <w:rPr>
            <w:rFonts w:ascii="Times New Roman" w:hAnsi="Times New Roman" w:cs="Times New Roman"/>
            <w:sz w:val="22"/>
            <w:szCs w:val="22"/>
            <w:lang w:val="en-US"/>
          </w:rPr>
          <w:delText xml:space="preserve">An </w:delText>
        </w:r>
      </w:del>
      <w:ins w:id="65" w:author="Fabian" w:date="2020-07-19T09:01:00Z">
        <w:r w:rsidR="00D84AE2">
          <w:rPr>
            <w:rFonts w:ascii="Times New Roman" w:hAnsi="Times New Roman" w:cs="Times New Roman"/>
            <w:sz w:val="22"/>
            <w:szCs w:val="22"/>
            <w:lang w:val="en-US"/>
          </w:rPr>
          <w:t xml:space="preserve">an </w:t>
        </w:r>
      </w:ins>
      <w:r w:rsidR="00D633DB">
        <w:rPr>
          <w:rFonts w:ascii="Times New Roman" w:hAnsi="Times New Roman" w:cs="Times New Roman"/>
          <w:sz w:val="22"/>
          <w:szCs w:val="22"/>
          <w:lang w:val="en-US"/>
        </w:rPr>
        <w:t>operating model for t</w:t>
      </w:r>
      <w:r w:rsidRPr="00FA0A8B">
        <w:rPr>
          <w:rFonts w:ascii="Times New Roman" w:hAnsi="Times New Roman" w:cs="Times New Roman"/>
          <w:sz w:val="22"/>
          <w:szCs w:val="22"/>
          <w:lang w:val="en-US"/>
        </w:rPr>
        <w:t>he population dynamics</w:t>
      </w:r>
      <w:ins w:id="66" w:author="Fabian" w:date="2020-07-19T21:14:00Z">
        <w:r w:rsidR="00DB5F3A">
          <w:rPr>
            <w:rFonts w:ascii="Times New Roman" w:hAnsi="Times New Roman" w:cs="Times New Roman"/>
            <w:sz w:val="22"/>
            <w:szCs w:val="22"/>
            <w:lang w:val="en-US"/>
          </w:rPr>
          <w:t xml:space="preserve"> of this species. During this period, </w:t>
        </w:r>
      </w:ins>
      <w:ins w:id="67" w:author="Fabian" w:date="2020-07-21T22:47:00Z">
        <w:r w:rsidR="003C1D12">
          <w:rPr>
            <w:rFonts w:ascii="Times New Roman" w:hAnsi="Times New Roman" w:cs="Times New Roman"/>
            <w:sz w:val="22"/>
            <w:szCs w:val="22"/>
            <w:lang w:val="en-US"/>
          </w:rPr>
          <w:t>six</w:t>
        </w:r>
      </w:ins>
      <w:ins w:id="68" w:author="Fabian" w:date="2020-07-19T21:14:00Z">
        <w:r w:rsidR="00DB5F3A">
          <w:rPr>
            <w:rFonts w:ascii="Times New Roman" w:hAnsi="Times New Roman" w:cs="Times New Roman"/>
            <w:sz w:val="22"/>
            <w:szCs w:val="22"/>
            <w:lang w:val="en-US"/>
          </w:rPr>
          <w:t xml:space="preserve"> </w:t>
        </w:r>
      </w:ins>
      <w:ins w:id="69" w:author="Fabian" w:date="2020-07-19T21:15:00Z">
        <w:r w:rsidR="00DB5F3A">
          <w:rPr>
            <w:rFonts w:ascii="Times New Roman" w:hAnsi="Times New Roman" w:cs="Times New Roman"/>
            <w:sz w:val="22"/>
            <w:szCs w:val="22"/>
            <w:lang w:val="en-US"/>
          </w:rPr>
          <w:t>catch</w:t>
        </w:r>
      </w:ins>
      <w:ins w:id="70" w:author="Fabian" w:date="2020-07-19T21:14:00Z">
        <w:r w:rsidR="00DB5F3A">
          <w:rPr>
            <w:rFonts w:ascii="Times New Roman" w:hAnsi="Times New Roman" w:cs="Times New Roman"/>
            <w:sz w:val="22"/>
            <w:szCs w:val="22"/>
            <w:lang w:val="en-US"/>
          </w:rPr>
          <w:t xml:space="preserve"> quotas were established applying the </w:t>
        </w:r>
      </w:ins>
      <w:ins w:id="71" w:author="Fabian" w:date="2020-07-19T21:16:00Z">
        <w:r w:rsidR="00DB5F3A">
          <w:rPr>
            <w:rFonts w:ascii="Times New Roman" w:hAnsi="Times New Roman" w:cs="Times New Roman"/>
            <w:sz w:val="22"/>
            <w:szCs w:val="22"/>
            <w:lang w:val="en-US"/>
          </w:rPr>
          <w:t xml:space="preserve">current MP, which </w:t>
        </w:r>
      </w:ins>
      <w:ins w:id="72" w:author="Fabian" w:date="2020-07-19T21:17:00Z">
        <w:r w:rsidR="00DB5F3A">
          <w:rPr>
            <w:rFonts w:ascii="Times New Roman" w:hAnsi="Times New Roman" w:cs="Times New Roman"/>
            <w:sz w:val="22"/>
            <w:szCs w:val="22"/>
            <w:lang w:val="en-US"/>
          </w:rPr>
          <w:t xml:space="preserve">aims to harvest 25% of the vulnerable stock. </w:t>
        </w:r>
      </w:ins>
      <w:del w:id="73" w:author="Fabian" w:date="2020-07-19T21:00:00Z">
        <w:r w:rsidRPr="00FA0A8B" w:rsidDel="008472A2">
          <w:rPr>
            <w:rFonts w:ascii="Times New Roman" w:hAnsi="Times New Roman" w:cs="Times New Roman"/>
            <w:sz w:val="22"/>
            <w:szCs w:val="22"/>
            <w:lang w:val="en-US"/>
          </w:rPr>
          <w:delText xml:space="preserve"> of the </w:delText>
        </w:r>
        <w:r w:rsidR="000E4827" w:rsidDel="008472A2">
          <w:rPr>
            <w:rFonts w:ascii="Times New Roman" w:hAnsi="Times New Roman" w:cs="Times New Roman"/>
            <w:sz w:val="22"/>
            <w:szCs w:val="22"/>
            <w:lang w:val="en-US"/>
          </w:rPr>
          <w:delText>surf clam</w:delText>
        </w:r>
        <w:r w:rsidRPr="00FA0A8B" w:rsidDel="008472A2">
          <w:rPr>
            <w:rFonts w:ascii="Times New Roman" w:hAnsi="Times New Roman" w:cs="Times New Roman"/>
            <w:sz w:val="22"/>
            <w:szCs w:val="22"/>
            <w:lang w:val="en-US"/>
          </w:rPr>
          <w:delText xml:space="preserve"> </w:delText>
        </w:r>
        <w:r w:rsidRPr="00FA0A8B" w:rsidDel="008472A2">
          <w:rPr>
            <w:rFonts w:ascii="Times New Roman" w:hAnsi="Times New Roman" w:cs="Times New Roman"/>
            <w:i/>
            <w:sz w:val="22"/>
            <w:szCs w:val="22"/>
            <w:lang w:val="en-US"/>
          </w:rPr>
          <w:delText>Mesodesma donacium</w:delText>
        </w:r>
        <w:r w:rsidR="00D633DB" w:rsidDel="008472A2">
          <w:rPr>
            <w:rFonts w:ascii="Times New Roman" w:hAnsi="Times New Roman" w:cs="Times New Roman"/>
            <w:sz w:val="22"/>
            <w:szCs w:val="22"/>
            <w:lang w:val="en-US"/>
          </w:rPr>
          <w:delText xml:space="preserve"> </w:delText>
        </w:r>
      </w:del>
      <w:del w:id="74" w:author="Fabian" w:date="2020-07-19T11:02:00Z">
        <w:r w:rsidR="00D633DB" w:rsidDel="00FA6E0F">
          <w:rPr>
            <w:rFonts w:ascii="Times New Roman" w:hAnsi="Times New Roman" w:cs="Times New Roman"/>
            <w:sz w:val="22"/>
            <w:szCs w:val="22"/>
            <w:lang w:val="en-US"/>
          </w:rPr>
          <w:delText xml:space="preserve">was </w:delText>
        </w:r>
        <w:r w:rsidRPr="00FA0A8B" w:rsidDel="00FA6E0F">
          <w:rPr>
            <w:rFonts w:ascii="Times New Roman" w:hAnsi="Times New Roman" w:cs="Times New Roman"/>
            <w:sz w:val="22"/>
            <w:szCs w:val="22"/>
            <w:lang w:val="en-US"/>
          </w:rPr>
          <w:delText>condition</w:delText>
        </w:r>
        <w:r w:rsidR="00D633DB" w:rsidDel="00FA6E0F">
          <w:rPr>
            <w:rFonts w:ascii="Times New Roman" w:hAnsi="Times New Roman" w:cs="Times New Roman"/>
            <w:sz w:val="22"/>
            <w:szCs w:val="22"/>
            <w:lang w:val="en-US"/>
          </w:rPr>
          <w:delText>ed to data, which was</w:delText>
        </w:r>
        <w:r w:rsidRPr="00FA0A8B" w:rsidDel="00FA6E0F">
          <w:rPr>
            <w:rFonts w:ascii="Times New Roman" w:hAnsi="Times New Roman" w:cs="Times New Roman"/>
            <w:sz w:val="22"/>
            <w:szCs w:val="22"/>
            <w:lang w:val="en-US"/>
          </w:rPr>
          <w:delText xml:space="preserve"> able to </w:delText>
        </w:r>
      </w:del>
      <w:del w:id="75" w:author="Fabian" w:date="2020-07-19T21:17:00Z">
        <w:r w:rsidR="00D633DB" w:rsidDel="00DB5F3A">
          <w:rPr>
            <w:rFonts w:ascii="Times New Roman" w:hAnsi="Times New Roman" w:cs="Times New Roman"/>
            <w:sz w:val="22"/>
            <w:szCs w:val="22"/>
            <w:lang w:val="en-US"/>
          </w:rPr>
          <w:delText xml:space="preserve">simulate </w:delText>
        </w:r>
        <w:r w:rsidRPr="00FA0A8B" w:rsidDel="00DB5F3A">
          <w:rPr>
            <w:rFonts w:ascii="Times New Roman" w:hAnsi="Times New Roman" w:cs="Times New Roman"/>
            <w:sz w:val="22"/>
            <w:szCs w:val="22"/>
            <w:lang w:val="en-US"/>
          </w:rPr>
          <w:delText>a population with non-annual recruitment</w:delText>
        </w:r>
      </w:del>
      <w:del w:id="76" w:author="Fabian" w:date="2020-07-19T11:02:00Z">
        <w:r w:rsidRPr="00FA0A8B" w:rsidDel="00FA6E0F">
          <w:rPr>
            <w:rFonts w:ascii="Times New Roman" w:hAnsi="Times New Roman" w:cs="Times New Roman"/>
            <w:sz w:val="22"/>
            <w:szCs w:val="22"/>
            <w:lang w:val="en-US"/>
          </w:rPr>
          <w:delText>s</w:delText>
        </w:r>
      </w:del>
      <w:del w:id="77" w:author="Fabian" w:date="2020-07-19T21:17:00Z">
        <w:r w:rsidRPr="00FA0A8B" w:rsidDel="00DB5F3A">
          <w:rPr>
            <w:rFonts w:ascii="Times New Roman" w:hAnsi="Times New Roman" w:cs="Times New Roman"/>
            <w:sz w:val="22"/>
            <w:szCs w:val="22"/>
            <w:lang w:val="en-US"/>
          </w:rPr>
          <w:delText>.</w:delText>
        </w:r>
        <w:r w:rsidR="000A60E2" w:rsidDel="00DB5F3A">
          <w:rPr>
            <w:rFonts w:ascii="Times New Roman" w:hAnsi="Times New Roman" w:cs="Times New Roman"/>
            <w:sz w:val="22"/>
            <w:szCs w:val="22"/>
            <w:lang w:val="en-US"/>
          </w:rPr>
          <w:delText xml:space="preserve"> </w:delText>
        </w:r>
        <w:r w:rsidR="000A60E2" w:rsidRPr="00FA0A8B" w:rsidDel="00DB5F3A">
          <w:rPr>
            <w:rFonts w:ascii="Times New Roman" w:hAnsi="Times New Roman" w:cs="Times New Roman"/>
            <w:sz w:val="22"/>
            <w:szCs w:val="22"/>
            <w:lang w:val="en-US"/>
          </w:rPr>
          <w:delText xml:space="preserve">The MP utilized for estimating quotas </w:delText>
        </w:r>
      </w:del>
      <w:del w:id="78" w:author="Fabian" w:date="2020-07-19T11:02:00Z">
        <w:r w:rsidR="000A60E2" w:rsidRPr="00FA0A8B" w:rsidDel="00FA6E0F">
          <w:rPr>
            <w:rFonts w:ascii="Times New Roman" w:hAnsi="Times New Roman" w:cs="Times New Roman"/>
            <w:sz w:val="22"/>
            <w:szCs w:val="22"/>
            <w:lang w:val="en-US"/>
          </w:rPr>
          <w:delText xml:space="preserve">used </w:delText>
        </w:r>
      </w:del>
      <w:del w:id="79" w:author="Fabian" w:date="2020-07-19T21:17:00Z">
        <w:r w:rsidR="000A60E2" w:rsidRPr="00FA0A8B" w:rsidDel="00DB5F3A">
          <w:rPr>
            <w:rFonts w:ascii="Times New Roman" w:hAnsi="Times New Roman" w:cs="Times New Roman"/>
            <w:sz w:val="22"/>
            <w:szCs w:val="22"/>
            <w:lang w:val="en-US"/>
          </w:rPr>
          <w:delText>in this species is common to benthic species and implies annual recruitments su</w:delText>
        </w:r>
        <w:r w:rsidR="000A60E2" w:rsidDel="00DB5F3A">
          <w:rPr>
            <w:rFonts w:ascii="Times New Roman" w:hAnsi="Times New Roman" w:cs="Times New Roman"/>
            <w:sz w:val="22"/>
            <w:szCs w:val="22"/>
            <w:lang w:val="en-US"/>
          </w:rPr>
          <w:delText xml:space="preserve">staining the </w:delText>
        </w:r>
        <w:r w:rsidR="000A60E2" w:rsidRPr="00FA0A8B" w:rsidDel="00DB5F3A">
          <w:rPr>
            <w:rFonts w:ascii="Times New Roman" w:hAnsi="Times New Roman" w:cs="Times New Roman"/>
            <w:sz w:val="22"/>
            <w:szCs w:val="22"/>
            <w:lang w:val="en-US"/>
          </w:rPr>
          <w:delText xml:space="preserve">biomass. </w:delText>
        </w:r>
        <w:r w:rsidR="00D633DB" w:rsidDel="00DB5F3A">
          <w:rPr>
            <w:rFonts w:ascii="Times New Roman" w:hAnsi="Times New Roman" w:cs="Times New Roman"/>
            <w:sz w:val="22"/>
            <w:szCs w:val="22"/>
            <w:lang w:val="en-US"/>
          </w:rPr>
          <w:delText>The d</w:delText>
        </w:r>
        <w:r w:rsidRPr="00FA0A8B" w:rsidDel="00DB5F3A">
          <w:rPr>
            <w:rFonts w:ascii="Times New Roman" w:hAnsi="Times New Roman" w:cs="Times New Roman"/>
            <w:sz w:val="22"/>
            <w:szCs w:val="22"/>
            <w:lang w:val="en-US"/>
          </w:rPr>
          <w:delText xml:space="preserve">ata </w:delText>
        </w:r>
        <w:r w:rsidR="00D633DB" w:rsidDel="00DB5F3A">
          <w:rPr>
            <w:rFonts w:ascii="Times New Roman" w:hAnsi="Times New Roman" w:cs="Times New Roman"/>
            <w:sz w:val="22"/>
            <w:szCs w:val="22"/>
            <w:lang w:val="en-US"/>
          </w:rPr>
          <w:delText xml:space="preserve">come </w:delText>
        </w:r>
        <w:r w:rsidRPr="00FA0A8B" w:rsidDel="00DB5F3A">
          <w:rPr>
            <w:rFonts w:ascii="Times New Roman" w:hAnsi="Times New Roman" w:cs="Times New Roman"/>
            <w:sz w:val="22"/>
            <w:szCs w:val="22"/>
            <w:lang w:val="en-US"/>
          </w:rPr>
          <w:delText>from direct assess</w:delText>
        </w:r>
        <w:r w:rsidR="00D633DB" w:rsidDel="00DB5F3A">
          <w:rPr>
            <w:rFonts w:ascii="Times New Roman" w:hAnsi="Times New Roman" w:cs="Times New Roman"/>
            <w:sz w:val="22"/>
            <w:szCs w:val="22"/>
            <w:lang w:val="en-US"/>
          </w:rPr>
          <w:delText>ments carried out at Cucao</w:delText>
        </w:r>
        <w:r w:rsidRPr="00FA0A8B" w:rsidDel="00DB5F3A">
          <w:rPr>
            <w:rFonts w:ascii="Times New Roman" w:hAnsi="Times New Roman" w:cs="Times New Roman"/>
            <w:sz w:val="22"/>
            <w:szCs w:val="22"/>
            <w:lang w:val="en-US"/>
          </w:rPr>
          <w:delText xml:space="preserve"> between 2011 and 2017, period in which a total of 6 catch quotas were established</w:delText>
        </w:r>
        <w:r w:rsidR="000A60E2" w:rsidDel="00DB5F3A">
          <w:rPr>
            <w:rFonts w:ascii="Times New Roman" w:hAnsi="Times New Roman" w:cs="Times New Roman"/>
            <w:sz w:val="22"/>
            <w:szCs w:val="22"/>
            <w:lang w:val="en-US"/>
          </w:rPr>
          <w:delText xml:space="preserve"> applying the MP</w:delText>
        </w:r>
        <w:r w:rsidRPr="00FA0A8B" w:rsidDel="00DB5F3A">
          <w:rPr>
            <w:rFonts w:ascii="Times New Roman" w:hAnsi="Times New Roman" w:cs="Times New Roman"/>
            <w:sz w:val="22"/>
            <w:szCs w:val="22"/>
            <w:lang w:val="en-US"/>
          </w:rPr>
          <w:delText xml:space="preserve">, which </w:delText>
        </w:r>
      </w:del>
      <w:del w:id="80" w:author="Fabian" w:date="2020-07-14T17:13:00Z">
        <w:r w:rsidRPr="00FA0A8B" w:rsidDel="00EF4F54">
          <w:rPr>
            <w:rFonts w:ascii="Times New Roman" w:hAnsi="Times New Roman" w:cs="Times New Roman"/>
            <w:sz w:val="22"/>
            <w:szCs w:val="22"/>
            <w:lang w:val="en-US"/>
          </w:rPr>
          <w:delText>represent</w:delText>
        </w:r>
      </w:del>
      <w:del w:id="81" w:author="Fabian" w:date="2020-07-19T21:17:00Z">
        <w:r w:rsidRPr="00FA0A8B" w:rsidDel="00DB5F3A">
          <w:rPr>
            <w:rFonts w:ascii="Times New Roman" w:hAnsi="Times New Roman" w:cs="Times New Roman"/>
            <w:sz w:val="22"/>
            <w:szCs w:val="22"/>
            <w:lang w:val="en-US"/>
          </w:rPr>
          <w:delText xml:space="preserve"> </w:delText>
        </w:r>
        <w:r w:rsidR="000A60E2" w:rsidDel="00DB5F3A">
          <w:rPr>
            <w:rFonts w:ascii="Times New Roman" w:hAnsi="Times New Roman" w:cs="Times New Roman"/>
            <w:sz w:val="22"/>
            <w:szCs w:val="22"/>
            <w:lang w:val="en-US"/>
          </w:rPr>
          <w:delText xml:space="preserve">harvest </w:delText>
        </w:r>
        <w:r w:rsidRPr="00FA0A8B" w:rsidDel="00DB5F3A">
          <w:rPr>
            <w:rFonts w:ascii="Times New Roman" w:hAnsi="Times New Roman" w:cs="Times New Roman"/>
            <w:sz w:val="22"/>
            <w:szCs w:val="22"/>
            <w:lang w:val="en-US"/>
          </w:rPr>
          <w:delText>ne</w:delText>
        </w:r>
        <w:r w:rsidR="000A60E2" w:rsidDel="00DB5F3A">
          <w:rPr>
            <w:rFonts w:ascii="Times New Roman" w:hAnsi="Times New Roman" w:cs="Times New Roman"/>
            <w:sz w:val="22"/>
            <w:szCs w:val="22"/>
            <w:lang w:val="en-US"/>
          </w:rPr>
          <w:delText>ar 25% of the vulnerable stock.</w:delText>
        </w:r>
        <w:r w:rsidRPr="00FA0A8B" w:rsidDel="00DB5F3A">
          <w:rPr>
            <w:rFonts w:ascii="Times New Roman" w:hAnsi="Times New Roman" w:cs="Times New Roman"/>
            <w:sz w:val="22"/>
            <w:szCs w:val="22"/>
            <w:lang w:val="en-US"/>
          </w:rPr>
          <w:delText xml:space="preserve"> </w:delText>
        </w:r>
      </w:del>
      <w:r w:rsidRPr="00FA0A8B">
        <w:rPr>
          <w:rFonts w:ascii="Times New Roman" w:hAnsi="Times New Roman" w:cs="Times New Roman"/>
          <w:sz w:val="22"/>
          <w:szCs w:val="22"/>
          <w:lang w:val="en-US"/>
        </w:rPr>
        <w:t>Simulations based on the operating model indicate</w:t>
      </w:r>
      <w:ins w:id="82" w:author="Fabian" w:date="2020-07-19T21:17:00Z">
        <w:r w:rsidR="00DB5F3A">
          <w:rPr>
            <w:rFonts w:ascii="Times New Roman" w:hAnsi="Times New Roman" w:cs="Times New Roman"/>
            <w:sz w:val="22"/>
            <w:szCs w:val="22"/>
            <w:lang w:val="en-US"/>
          </w:rPr>
          <w:t>d</w:t>
        </w:r>
      </w:ins>
      <w:r w:rsidRPr="00FA0A8B">
        <w:rPr>
          <w:rFonts w:ascii="Times New Roman" w:hAnsi="Times New Roman" w:cs="Times New Roman"/>
          <w:sz w:val="22"/>
          <w:szCs w:val="22"/>
          <w:lang w:val="en-US"/>
        </w:rPr>
        <w:t xml:space="preserve"> that recruitment</w:t>
      </w:r>
      <w:ins w:id="83" w:author="Fabian" w:date="2020-07-19T21:18:00Z">
        <w:r w:rsidR="00DB5F3A">
          <w:rPr>
            <w:rFonts w:ascii="Times New Roman" w:hAnsi="Times New Roman" w:cs="Times New Roman"/>
            <w:sz w:val="22"/>
            <w:szCs w:val="22"/>
            <w:lang w:val="en-US"/>
          </w:rPr>
          <w:t xml:space="preserve"> occur</w:t>
        </w:r>
      </w:ins>
      <w:r w:rsidRPr="00FA0A8B">
        <w:rPr>
          <w:rFonts w:ascii="Times New Roman" w:hAnsi="Times New Roman" w:cs="Times New Roman"/>
          <w:sz w:val="22"/>
          <w:szCs w:val="22"/>
          <w:lang w:val="en-US"/>
        </w:rPr>
        <w:t xml:space="preserve">s </w:t>
      </w:r>
      <w:del w:id="84" w:author="Fabian" w:date="2020-07-19T21:18:00Z">
        <w:r w:rsidRPr="00FA0A8B" w:rsidDel="00DB5F3A">
          <w:rPr>
            <w:rFonts w:ascii="Times New Roman" w:hAnsi="Times New Roman" w:cs="Times New Roman"/>
            <w:sz w:val="22"/>
            <w:szCs w:val="22"/>
            <w:lang w:val="en-US"/>
          </w:rPr>
          <w:delText xml:space="preserve">have a frequency </w:delText>
        </w:r>
      </w:del>
      <w:r w:rsidRPr="00FA0A8B">
        <w:rPr>
          <w:rFonts w:ascii="Times New Roman" w:hAnsi="Times New Roman" w:cs="Times New Roman"/>
          <w:sz w:val="22"/>
          <w:szCs w:val="22"/>
          <w:lang w:val="en-US"/>
        </w:rPr>
        <w:t>every 2</w:t>
      </w:r>
      <w:del w:id="85" w:author="Fabian" w:date="2020-07-19T21:18:00Z">
        <w:r w:rsidRPr="00FA0A8B" w:rsidDel="00DB5F3A">
          <w:rPr>
            <w:rFonts w:ascii="Times New Roman" w:hAnsi="Times New Roman" w:cs="Times New Roman"/>
            <w:sz w:val="22"/>
            <w:szCs w:val="22"/>
            <w:lang w:val="en-US"/>
          </w:rPr>
          <w:delText xml:space="preserve"> to </w:delText>
        </w:r>
      </w:del>
      <w:ins w:id="86" w:author="Fabian" w:date="2020-07-19T21:18:00Z">
        <w:r w:rsidR="00DB5F3A">
          <w:rPr>
            <w:rFonts w:ascii="Times New Roman" w:hAnsi="Times New Roman" w:cs="Times New Roman"/>
            <w:sz w:val="22"/>
            <w:szCs w:val="22"/>
            <w:lang w:val="en-US"/>
          </w:rPr>
          <w:t>-</w:t>
        </w:r>
      </w:ins>
      <w:r w:rsidRPr="00FA0A8B">
        <w:rPr>
          <w:rFonts w:ascii="Times New Roman" w:hAnsi="Times New Roman" w:cs="Times New Roman"/>
          <w:sz w:val="22"/>
          <w:szCs w:val="22"/>
          <w:lang w:val="en-US"/>
        </w:rPr>
        <w:t>3 years</w:t>
      </w:r>
      <w:del w:id="87" w:author="Fabian" w:date="2020-07-14T17:13:00Z">
        <w:r w:rsidRPr="00FA0A8B" w:rsidDel="00EF4F54">
          <w:rPr>
            <w:rFonts w:ascii="Times New Roman" w:hAnsi="Times New Roman" w:cs="Times New Roman"/>
            <w:sz w:val="22"/>
            <w:szCs w:val="22"/>
            <w:lang w:val="en-US"/>
          </w:rPr>
          <w:delText>,</w:delText>
        </w:r>
      </w:del>
      <w:r w:rsidR="000A60E2">
        <w:rPr>
          <w:rFonts w:ascii="Times New Roman" w:hAnsi="Times New Roman" w:cs="Times New Roman"/>
          <w:sz w:val="22"/>
          <w:szCs w:val="22"/>
          <w:lang w:val="en-US"/>
        </w:rPr>
        <w:t xml:space="preserve"> and that the </w:t>
      </w:r>
      <w:ins w:id="88" w:author="Fabian" w:date="2020-07-19T21:18:00Z">
        <w:r w:rsidR="00DB5F3A">
          <w:rPr>
            <w:rFonts w:ascii="Times New Roman" w:hAnsi="Times New Roman" w:cs="Times New Roman"/>
            <w:sz w:val="22"/>
            <w:szCs w:val="22"/>
            <w:lang w:val="en-US"/>
          </w:rPr>
          <w:t xml:space="preserve">current </w:t>
        </w:r>
      </w:ins>
      <w:r w:rsidR="000A60E2">
        <w:rPr>
          <w:rFonts w:ascii="Times New Roman" w:hAnsi="Times New Roman" w:cs="Times New Roman"/>
          <w:sz w:val="22"/>
          <w:szCs w:val="22"/>
          <w:lang w:val="en-US"/>
        </w:rPr>
        <w:t>exploitation rate of 25%</w:t>
      </w:r>
      <w:ins w:id="89" w:author="Fabian" w:date="2020-07-19T21:18:00Z">
        <w:r w:rsidR="0097308D">
          <w:rPr>
            <w:rFonts w:ascii="Times New Roman" w:hAnsi="Times New Roman" w:cs="Times New Roman"/>
            <w:sz w:val="22"/>
            <w:szCs w:val="22"/>
            <w:lang w:val="en-US"/>
          </w:rPr>
          <w:t xml:space="preserve"> implies </w:t>
        </w:r>
      </w:ins>
      <w:del w:id="90" w:author="Fabian" w:date="2020-07-19T21:18:00Z">
        <w:r w:rsidR="000A60E2" w:rsidDel="0097308D">
          <w:rPr>
            <w:rFonts w:ascii="Times New Roman" w:hAnsi="Times New Roman" w:cs="Times New Roman"/>
            <w:sz w:val="22"/>
            <w:szCs w:val="22"/>
            <w:lang w:val="en-US"/>
          </w:rPr>
          <w:delText>, as</w:delText>
        </w:r>
        <w:r w:rsidRPr="00FA0A8B" w:rsidDel="0097308D">
          <w:rPr>
            <w:rFonts w:ascii="Times New Roman" w:hAnsi="Times New Roman" w:cs="Times New Roman"/>
            <w:sz w:val="22"/>
            <w:szCs w:val="22"/>
            <w:lang w:val="en-US"/>
          </w:rPr>
          <w:delText xml:space="preserve"> used for this species</w:delText>
        </w:r>
        <w:r w:rsidR="000A60E2" w:rsidDel="0097308D">
          <w:rPr>
            <w:rFonts w:ascii="Times New Roman" w:hAnsi="Times New Roman" w:cs="Times New Roman"/>
            <w:sz w:val="22"/>
            <w:szCs w:val="22"/>
            <w:lang w:val="en-US"/>
          </w:rPr>
          <w:delText>,</w:delText>
        </w:r>
        <w:r w:rsidRPr="00FA0A8B" w:rsidDel="0097308D">
          <w:rPr>
            <w:rFonts w:ascii="Times New Roman" w:hAnsi="Times New Roman" w:cs="Times New Roman"/>
            <w:sz w:val="22"/>
            <w:szCs w:val="22"/>
            <w:lang w:val="en-US"/>
          </w:rPr>
          <w:delText xml:space="preserve"> give</w:delText>
        </w:r>
        <w:r w:rsidR="000A60E2" w:rsidDel="0097308D">
          <w:rPr>
            <w:rFonts w:ascii="Times New Roman" w:hAnsi="Times New Roman" w:cs="Times New Roman"/>
            <w:sz w:val="22"/>
            <w:szCs w:val="22"/>
            <w:lang w:val="en-US"/>
          </w:rPr>
          <w:delText>s</w:delText>
        </w:r>
        <w:r w:rsidRPr="00FA0A8B" w:rsidDel="0097308D">
          <w:rPr>
            <w:rFonts w:ascii="Times New Roman" w:hAnsi="Times New Roman" w:cs="Times New Roman"/>
            <w:sz w:val="22"/>
            <w:szCs w:val="22"/>
            <w:lang w:val="en-US"/>
          </w:rPr>
          <w:delText xml:space="preserve"> </w:delText>
        </w:r>
      </w:del>
      <w:r w:rsidRPr="00FA0A8B">
        <w:rPr>
          <w:rFonts w:ascii="Times New Roman" w:hAnsi="Times New Roman" w:cs="Times New Roman"/>
          <w:sz w:val="22"/>
          <w:szCs w:val="22"/>
          <w:lang w:val="en-US"/>
        </w:rPr>
        <w:t>an 80% probability of future collapse</w:t>
      </w:r>
      <w:ins w:id="91" w:author="Fabian" w:date="2020-07-19T21:19:00Z">
        <w:r w:rsidR="0097308D">
          <w:rPr>
            <w:rFonts w:ascii="Times New Roman" w:hAnsi="Times New Roman" w:cs="Times New Roman"/>
            <w:sz w:val="22"/>
            <w:szCs w:val="22"/>
            <w:lang w:val="en-US"/>
          </w:rPr>
          <w:t xml:space="preserve">. </w:t>
        </w:r>
      </w:ins>
      <w:ins w:id="92" w:author="Fabian" w:date="2020-07-19T21:20:00Z">
        <w:r w:rsidR="0097308D">
          <w:rPr>
            <w:rFonts w:ascii="Times New Roman" w:hAnsi="Times New Roman" w:cs="Times New Roman"/>
            <w:sz w:val="22"/>
            <w:szCs w:val="22"/>
            <w:lang w:val="en-US"/>
          </w:rPr>
          <w:t>E</w:t>
        </w:r>
      </w:ins>
      <w:del w:id="93" w:author="Fabian" w:date="2020-07-19T21:19:00Z">
        <w:r w:rsidRPr="00FA0A8B" w:rsidDel="0097308D">
          <w:rPr>
            <w:rFonts w:ascii="Times New Roman" w:hAnsi="Times New Roman" w:cs="Times New Roman"/>
            <w:sz w:val="22"/>
            <w:szCs w:val="22"/>
            <w:lang w:val="en-US"/>
          </w:rPr>
          <w:delText xml:space="preserve"> and that </w:delText>
        </w:r>
      </w:del>
      <w:del w:id="94" w:author="Fabian" w:date="2020-07-19T21:20:00Z">
        <w:r w:rsidRPr="00FA0A8B" w:rsidDel="0097308D">
          <w:rPr>
            <w:rFonts w:ascii="Times New Roman" w:hAnsi="Times New Roman" w:cs="Times New Roman"/>
            <w:sz w:val="22"/>
            <w:szCs w:val="22"/>
            <w:lang w:val="en-US"/>
          </w:rPr>
          <w:delText>e</w:delText>
        </w:r>
      </w:del>
      <w:r w:rsidRPr="00FA0A8B">
        <w:rPr>
          <w:rFonts w:ascii="Times New Roman" w:hAnsi="Times New Roman" w:cs="Times New Roman"/>
          <w:sz w:val="22"/>
          <w:szCs w:val="22"/>
          <w:lang w:val="en-US"/>
        </w:rPr>
        <w:t xml:space="preserve">xploitation rates </w:t>
      </w:r>
      <w:del w:id="95" w:author="Fabian" w:date="2020-07-19T21:19:00Z">
        <w:r w:rsidRPr="00FA0A8B" w:rsidDel="0097308D">
          <w:rPr>
            <w:rFonts w:ascii="Times New Roman" w:hAnsi="Times New Roman" w:cs="Times New Roman"/>
            <w:sz w:val="22"/>
            <w:szCs w:val="22"/>
            <w:lang w:val="en-US"/>
          </w:rPr>
          <w:delText>of less than</w:delText>
        </w:r>
      </w:del>
      <w:ins w:id="96" w:author="Fabian" w:date="2020-07-19T21:19:00Z">
        <w:r w:rsidR="0097308D">
          <w:rPr>
            <w:rFonts w:ascii="Times New Roman" w:hAnsi="Times New Roman" w:cs="Times New Roman"/>
            <w:sz w:val="22"/>
            <w:szCs w:val="22"/>
            <w:lang w:val="en-US"/>
          </w:rPr>
          <w:t>below</w:t>
        </w:r>
      </w:ins>
      <w:r w:rsidRPr="00FA0A8B">
        <w:rPr>
          <w:rFonts w:ascii="Times New Roman" w:hAnsi="Times New Roman" w:cs="Times New Roman"/>
          <w:sz w:val="22"/>
          <w:szCs w:val="22"/>
          <w:lang w:val="en-US"/>
        </w:rPr>
        <w:t xml:space="preserve"> 15% are required</w:t>
      </w:r>
      <w:ins w:id="97" w:author="Fabian" w:date="2020-07-19T21:20:00Z">
        <w:r w:rsidR="0097308D">
          <w:rPr>
            <w:rFonts w:ascii="Times New Roman" w:hAnsi="Times New Roman" w:cs="Times New Roman"/>
            <w:sz w:val="22"/>
            <w:szCs w:val="22"/>
            <w:lang w:val="en-US"/>
          </w:rPr>
          <w:t xml:space="preserve"> to ensure </w:t>
        </w:r>
      </w:ins>
      <w:ins w:id="98" w:author="Fabian" w:date="2020-07-21T22:47:00Z">
        <w:r w:rsidR="003C1D12">
          <w:rPr>
            <w:rFonts w:ascii="Times New Roman" w:hAnsi="Times New Roman" w:cs="Times New Roman"/>
            <w:sz w:val="22"/>
            <w:szCs w:val="22"/>
            <w:lang w:val="en-US"/>
          </w:rPr>
          <w:t xml:space="preserve">the </w:t>
        </w:r>
      </w:ins>
      <w:ins w:id="99" w:author="Fabian" w:date="2020-07-19T21:20:00Z">
        <w:r w:rsidR="0097308D">
          <w:rPr>
            <w:rFonts w:ascii="Times New Roman" w:hAnsi="Times New Roman" w:cs="Times New Roman"/>
            <w:sz w:val="22"/>
            <w:szCs w:val="22"/>
            <w:lang w:val="en-US"/>
          </w:rPr>
          <w:t>sustainability of this fishery</w:t>
        </w:r>
      </w:ins>
      <w:r w:rsidRPr="00FA0A8B">
        <w:rPr>
          <w:rFonts w:ascii="Times New Roman" w:hAnsi="Times New Roman" w:cs="Times New Roman"/>
          <w:sz w:val="22"/>
          <w:szCs w:val="22"/>
          <w:lang w:val="en-US"/>
        </w:rPr>
        <w:t xml:space="preserve">. </w:t>
      </w:r>
      <w:del w:id="100" w:author="Fabian" w:date="2020-07-19T21:20:00Z">
        <w:r w:rsidRPr="00FA0A8B" w:rsidDel="0097308D">
          <w:rPr>
            <w:rFonts w:ascii="Times New Roman" w:hAnsi="Times New Roman" w:cs="Times New Roman"/>
            <w:sz w:val="22"/>
            <w:szCs w:val="22"/>
            <w:lang w:val="en-US"/>
          </w:rPr>
          <w:delText xml:space="preserve">This </w:delText>
        </w:r>
      </w:del>
      <w:ins w:id="101" w:author="Fabian" w:date="2020-07-19T21:20:00Z">
        <w:r w:rsidR="0097308D" w:rsidRPr="00FA0A8B">
          <w:rPr>
            <w:rFonts w:ascii="Times New Roman" w:hAnsi="Times New Roman" w:cs="Times New Roman"/>
            <w:sz w:val="22"/>
            <w:szCs w:val="22"/>
            <w:lang w:val="en-US"/>
          </w:rPr>
          <w:t>Th</w:t>
        </w:r>
        <w:r w:rsidR="0097308D">
          <w:rPr>
            <w:rFonts w:ascii="Times New Roman" w:hAnsi="Times New Roman" w:cs="Times New Roman"/>
            <w:sz w:val="22"/>
            <w:szCs w:val="22"/>
            <w:lang w:val="en-US"/>
          </w:rPr>
          <w:t>ese</w:t>
        </w:r>
        <w:r w:rsidR="0097308D" w:rsidRPr="00FA0A8B">
          <w:rPr>
            <w:rFonts w:ascii="Times New Roman" w:hAnsi="Times New Roman" w:cs="Times New Roman"/>
            <w:sz w:val="22"/>
            <w:szCs w:val="22"/>
            <w:lang w:val="en-US"/>
          </w:rPr>
          <w:t xml:space="preserve"> </w:t>
        </w:r>
      </w:ins>
      <w:r w:rsidRPr="00FA0A8B">
        <w:rPr>
          <w:rFonts w:ascii="Times New Roman" w:hAnsi="Times New Roman" w:cs="Times New Roman"/>
          <w:sz w:val="22"/>
          <w:szCs w:val="22"/>
          <w:lang w:val="en-US"/>
        </w:rPr>
        <w:t>result</w:t>
      </w:r>
      <w:ins w:id="102" w:author="Fabian" w:date="2020-07-19T21:20:00Z">
        <w:r w:rsidR="0097308D">
          <w:rPr>
            <w:rFonts w:ascii="Times New Roman" w:hAnsi="Times New Roman" w:cs="Times New Roman"/>
            <w:sz w:val="22"/>
            <w:szCs w:val="22"/>
            <w:lang w:val="en-US"/>
          </w:rPr>
          <w:t>s</w:t>
        </w:r>
      </w:ins>
      <w:r w:rsidRPr="00FA0A8B">
        <w:rPr>
          <w:rFonts w:ascii="Times New Roman" w:hAnsi="Times New Roman" w:cs="Times New Roman"/>
          <w:sz w:val="22"/>
          <w:szCs w:val="22"/>
          <w:lang w:val="en-US"/>
        </w:rPr>
        <w:t xml:space="preserve"> highlight</w:t>
      </w:r>
      <w:del w:id="103" w:author="Fabian" w:date="2020-07-19T21:20:00Z">
        <w:r w:rsidRPr="00FA0A8B" w:rsidDel="0097308D">
          <w:rPr>
            <w:rFonts w:ascii="Times New Roman" w:hAnsi="Times New Roman" w:cs="Times New Roman"/>
            <w:sz w:val="22"/>
            <w:szCs w:val="22"/>
            <w:lang w:val="en-US"/>
          </w:rPr>
          <w:delText>s</w:delText>
        </w:r>
      </w:del>
      <w:r w:rsidRPr="00FA0A8B">
        <w:rPr>
          <w:rFonts w:ascii="Times New Roman" w:hAnsi="Times New Roman" w:cs="Times New Roman"/>
          <w:sz w:val="22"/>
          <w:szCs w:val="22"/>
          <w:lang w:val="en-US"/>
        </w:rPr>
        <w:t xml:space="preserve"> the need to consider medium-term approaches in MPs</w:t>
      </w:r>
      <w:ins w:id="104" w:author="Fabian" w:date="2020-07-19T21:21:00Z">
        <w:r w:rsidR="0097308D">
          <w:rPr>
            <w:rFonts w:ascii="Times New Roman" w:hAnsi="Times New Roman" w:cs="Times New Roman"/>
            <w:sz w:val="22"/>
            <w:szCs w:val="22"/>
            <w:lang w:val="en-US"/>
          </w:rPr>
          <w:t>,</w:t>
        </w:r>
      </w:ins>
      <w:r w:rsidRPr="00FA0A8B">
        <w:rPr>
          <w:rFonts w:ascii="Times New Roman" w:hAnsi="Times New Roman" w:cs="Times New Roman"/>
          <w:sz w:val="22"/>
          <w:szCs w:val="22"/>
          <w:lang w:val="en-US"/>
        </w:rPr>
        <w:t xml:space="preserve"> and </w:t>
      </w:r>
      <w:ins w:id="105" w:author="Fabian" w:date="2020-07-19T21:26:00Z">
        <w:r w:rsidR="0097308D">
          <w:rPr>
            <w:rFonts w:ascii="Times New Roman" w:hAnsi="Times New Roman" w:cs="Times New Roman"/>
            <w:sz w:val="22"/>
            <w:szCs w:val="22"/>
            <w:lang w:val="en-US"/>
          </w:rPr>
          <w:t xml:space="preserve">to establish how often </w:t>
        </w:r>
      </w:ins>
      <w:del w:id="106" w:author="Fabian" w:date="2020-07-19T21:21:00Z">
        <w:r w:rsidRPr="00FA0A8B" w:rsidDel="0097308D">
          <w:rPr>
            <w:rFonts w:ascii="Times New Roman" w:hAnsi="Times New Roman" w:cs="Times New Roman"/>
            <w:sz w:val="22"/>
            <w:szCs w:val="22"/>
            <w:lang w:val="en-US"/>
          </w:rPr>
          <w:delText xml:space="preserve">leaves the </w:delText>
        </w:r>
      </w:del>
      <w:del w:id="107" w:author="Fabian" w:date="2020-07-19T21:26:00Z">
        <w:r w:rsidRPr="00FA0A8B" w:rsidDel="0097308D">
          <w:rPr>
            <w:rFonts w:ascii="Times New Roman" w:hAnsi="Times New Roman" w:cs="Times New Roman"/>
            <w:sz w:val="22"/>
            <w:szCs w:val="22"/>
            <w:lang w:val="en-US"/>
          </w:rPr>
          <w:delText xml:space="preserve">concern about whether or not </w:delText>
        </w:r>
      </w:del>
      <w:r w:rsidRPr="00FA0A8B">
        <w:rPr>
          <w:rFonts w:ascii="Times New Roman" w:hAnsi="Times New Roman" w:cs="Times New Roman"/>
          <w:sz w:val="22"/>
          <w:szCs w:val="22"/>
          <w:lang w:val="en-US"/>
        </w:rPr>
        <w:t>the existence of annual rec</w:t>
      </w:r>
      <w:r w:rsidR="000A60E2">
        <w:rPr>
          <w:rFonts w:ascii="Times New Roman" w:hAnsi="Times New Roman" w:cs="Times New Roman"/>
          <w:sz w:val="22"/>
          <w:szCs w:val="22"/>
          <w:lang w:val="en-US"/>
        </w:rPr>
        <w:t>ruitment</w:t>
      </w:r>
      <w:ins w:id="108" w:author="Fabian" w:date="2020-07-19T21:26:00Z">
        <w:r w:rsidR="0097308D">
          <w:rPr>
            <w:rFonts w:ascii="Times New Roman" w:hAnsi="Times New Roman" w:cs="Times New Roman"/>
            <w:sz w:val="22"/>
            <w:szCs w:val="22"/>
            <w:lang w:val="en-US"/>
          </w:rPr>
          <w:t xml:space="preserve"> is a </w:t>
        </w:r>
      </w:ins>
      <w:ins w:id="109" w:author="Fabian" w:date="2020-07-19T21:27:00Z">
        <w:r w:rsidR="0097308D">
          <w:rPr>
            <w:rFonts w:ascii="Times New Roman" w:hAnsi="Times New Roman" w:cs="Times New Roman"/>
            <w:sz w:val="22"/>
            <w:szCs w:val="22"/>
            <w:lang w:val="en-US"/>
          </w:rPr>
          <w:t xml:space="preserve">valid assumption in the management of </w:t>
        </w:r>
      </w:ins>
      <w:del w:id="110" w:author="Fabian" w:date="2020-07-19T21:27:00Z">
        <w:r w:rsidR="000A60E2" w:rsidDel="0097308D">
          <w:rPr>
            <w:rFonts w:ascii="Times New Roman" w:hAnsi="Times New Roman" w:cs="Times New Roman"/>
            <w:sz w:val="22"/>
            <w:szCs w:val="22"/>
            <w:lang w:val="en-US"/>
          </w:rPr>
          <w:delText xml:space="preserve">s is regular </w:delText>
        </w:r>
        <w:r w:rsidRPr="00FA0A8B" w:rsidDel="0097308D">
          <w:rPr>
            <w:rFonts w:ascii="Times New Roman" w:hAnsi="Times New Roman" w:cs="Times New Roman"/>
            <w:sz w:val="22"/>
            <w:szCs w:val="22"/>
            <w:lang w:val="en-US"/>
          </w:rPr>
          <w:delText xml:space="preserve">in </w:delText>
        </w:r>
      </w:del>
      <w:r w:rsidRPr="00FA0A8B">
        <w:rPr>
          <w:rFonts w:ascii="Times New Roman" w:hAnsi="Times New Roman" w:cs="Times New Roman"/>
          <w:sz w:val="22"/>
          <w:szCs w:val="22"/>
          <w:lang w:val="en-US"/>
        </w:rPr>
        <w:t xml:space="preserve">benthic </w:t>
      </w:r>
      <w:del w:id="111" w:author="Fabian" w:date="2020-07-19T21:27:00Z">
        <w:r w:rsidRPr="00FA0A8B" w:rsidDel="0097308D">
          <w:rPr>
            <w:rFonts w:ascii="Times New Roman" w:hAnsi="Times New Roman" w:cs="Times New Roman"/>
            <w:sz w:val="22"/>
            <w:szCs w:val="22"/>
            <w:lang w:val="en-US"/>
          </w:rPr>
          <w:delText>species</w:delText>
        </w:r>
      </w:del>
      <w:ins w:id="112" w:author="Fabian" w:date="2020-07-19T21:27:00Z">
        <w:r w:rsidR="0097308D">
          <w:rPr>
            <w:rFonts w:ascii="Times New Roman" w:hAnsi="Times New Roman" w:cs="Times New Roman"/>
            <w:sz w:val="22"/>
            <w:szCs w:val="22"/>
            <w:lang w:val="en-US"/>
          </w:rPr>
          <w:t>fisheries</w:t>
        </w:r>
      </w:ins>
      <w:r w:rsidRPr="00FA0A8B">
        <w:rPr>
          <w:rFonts w:ascii="Times New Roman" w:hAnsi="Times New Roman" w:cs="Times New Roman"/>
          <w:sz w:val="22"/>
          <w:szCs w:val="22"/>
          <w:lang w:val="en-US"/>
        </w:rPr>
        <w:t xml:space="preserve">. </w:t>
      </w:r>
      <w:ins w:id="113" w:author="Fabian" w:date="2020-07-19T21:32:00Z">
        <w:r w:rsidR="003A6508">
          <w:rPr>
            <w:rFonts w:ascii="Times New Roman" w:hAnsi="Times New Roman" w:cs="Times New Roman"/>
            <w:sz w:val="22"/>
            <w:szCs w:val="22"/>
            <w:lang w:val="en-US"/>
          </w:rPr>
          <w:t xml:space="preserve">In order to improve the MP currently utilized in </w:t>
        </w:r>
      </w:ins>
      <w:ins w:id="114" w:author="Fabian" w:date="2020-07-19T21:33:00Z">
        <w:r w:rsidR="003A6508">
          <w:rPr>
            <w:rFonts w:ascii="Times New Roman" w:hAnsi="Times New Roman" w:cs="Times New Roman"/>
            <w:sz w:val="22"/>
            <w:szCs w:val="22"/>
            <w:lang w:val="en-US"/>
          </w:rPr>
          <w:t xml:space="preserve">most artisanal fisheries along the Chilean coast, and probably </w:t>
        </w:r>
      </w:ins>
      <w:ins w:id="115" w:author="Fabian" w:date="2020-07-19T21:34:00Z">
        <w:r w:rsidR="003A6508">
          <w:rPr>
            <w:rFonts w:ascii="Times New Roman" w:hAnsi="Times New Roman" w:cs="Times New Roman"/>
            <w:sz w:val="22"/>
            <w:szCs w:val="22"/>
            <w:lang w:val="en-US"/>
          </w:rPr>
          <w:t>other regions, it</w:t>
        </w:r>
      </w:ins>
      <w:del w:id="116" w:author="Fabian" w:date="2020-07-19T21:34:00Z">
        <w:r w:rsidRPr="00FA0A8B" w:rsidDel="003A6508">
          <w:rPr>
            <w:rFonts w:ascii="Times New Roman" w:hAnsi="Times New Roman" w:cs="Times New Roman"/>
            <w:sz w:val="22"/>
            <w:szCs w:val="22"/>
            <w:lang w:val="en-US"/>
          </w:rPr>
          <w:delText>It</w:delText>
        </w:r>
      </w:del>
      <w:r w:rsidRPr="00FA0A8B">
        <w:rPr>
          <w:rFonts w:ascii="Times New Roman" w:hAnsi="Times New Roman" w:cs="Times New Roman"/>
          <w:sz w:val="22"/>
          <w:szCs w:val="22"/>
          <w:lang w:val="en-US"/>
        </w:rPr>
        <w:t xml:space="preserve"> is </w:t>
      </w:r>
      <w:ins w:id="117" w:author="Fabian" w:date="2020-07-19T21:27:00Z">
        <w:r w:rsidR="0097308D">
          <w:rPr>
            <w:rFonts w:ascii="Times New Roman" w:hAnsi="Times New Roman" w:cs="Times New Roman"/>
            <w:sz w:val="22"/>
            <w:szCs w:val="22"/>
            <w:lang w:val="en-US"/>
          </w:rPr>
          <w:t xml:space="preserve">advisable </w:t>
        </w:r>
      </w:ins>
      <w:del w:id="118" w:author="Fabian" w:date="2020-07-19T21:27:00Z">
        <w:r w:rsidRPr="00FA0A8B" w:rsidDel="0097308D">
          <w:rPr>
            <w:rFonts w:ascii="Times New Roman" w:hAnsi="Times New Roman" w:cs="Times New Roman"/>
            <w:sz w:val="22"/>
            <w:szCs w:val="22"/>
            <w:lang w:val="en-US"/>
          </w:rPr>
          <w:delText xml:space="preserve">recommendable </w:delText>
        </w:r>
      </w:del>
      <w:r w:rsidRPr="00FA0A8B">
        <w:rPr>
          <w:rFonts w:ascii="Times New Roman" w:hAnsi="Times New Roman" w:cs="Times New Roman"/>
          <w:sz w:val="22"/>
          <w:szCs w:val="22"/>
          <w:lang w:val="en-US"/>
        </w:rPr>
        <w:t xml:space="preserve">to study alternative </w:t>
      </w:r>
      <w:del w:id="119" w:author="Fabian" w:date="2020-07-19T21:27:00Z">
        <w:r w:rsidRPr="00FA0A8B" w:rsidDel="0097308D">
          <w:rPr>
            <w:rFonts w:ascii="Times New Roman" w:hAnsi="Times New Roman" w:cs="Times New Roman"/>
            <w:sz w:val="22"/>
            <w:szCs w:val="22"/>
            <w:lang w:val="en-US"/>
          </w:rPr>
          <w:delText xml:space="preserve">harvest </w:delText>
        </w:r>
      </w:del>
      <w:ins w:id="120" w:author="Fabian" w:date="2020-07-19T21:27:00Z">
        <w:r w:rsidR="0097308D" w:rsidRPr="00FA0A8B">
          <w:rPr>
            <w:rFonts w:ascii="Times New Roman" w:hAnsi="Times New Roman" w:cs="Times New Roman"/>
            <w:sz w:val="22"/>
            <w:szCs w:val="22"/>
            <w:lang w:val="en-US"/>
          </w:rPr>
          <w:t>harvest</w:t>
        </w:r>
        <w:r w:rsidR="0097308D">
          <w:rPr>
            <w:rFonts w:ascii="Times New Roman" w:hAnsi="Times New Roman" w:cs="Times New Roman"/>
            <w:sz w:val="22"/>
            <w:szCs w:val="22"/>
            <w:lang w:val="en-US"/>
          </w:rPr>
          <w:t>-</w:t>
        </w:r>
      </w:ins>
      <w:r w:rsidRPr="00FA0A8B">
        <w:rPr>
          <w:rFonts w:ascii="Times New Roman" w:hAnsi="Times New Roman" w:cs="Times New Roman"/>
          <w:sz w:val="22"/>
          <w:szCs w:val="22"/>
          <w:lang w:val="en-US"/>
        </w:rPr>
        <w:t>control rule</w:t>
      </w:r>
      <w:ins w:id="121" w:author="Fabian" w:date="2020-07-19T21:27:00Z">
        <w:r w:rsidR="0097308D">
          <w:rPr>
            <w:rFonts w:ascii="Times New Roman" w:hAnsi="Times New Roman" w:cs="Times New Roman"/>
            <w:sz w:val="22"/>
            <w:szCs w:val="22"/>
            <w:lang w:val="en-US"/>
          </w:rPr>
          <w:t>s</w:t>
        </w:r>
      </w:ins>
      <w:r w:rsidR="000A60E2">
        <w:rPr>
          <w:rFonts w:ascii="Times New Roman" w:hAnsi="Times New Roman" w:cs="Times New Roman"/>
          <w:sz w:val="22"/>
          <w:szCs w:val="22"/>
          <w:lang w:val="en-US"/>
        </w:rPr>
        <w:t xml:space="preserve">, </w:t>
      </w:r>
      <w:ins w:id="122" w:author="Fabian" w:date="2020-07-19T21:27:00Z">
        <w:r w:rsidR="0097308D">
          <w:rPr>
            <w:rFonts w:ascii="Times New Roman" w:hAnsi="Times New Roman" w:cs="Times New Roman"/>
            <w:sz w:val="22"/>
            <w:szCs w:val="22"/>
            <w:lang w:val="en-US"/>
          </w:rPr>
          <w:t xml:space="preserve">and to </w:t>
        </w:r>
      </w:ins>
      <w:r w:rsidRPr="00FA0A8B">
        <w:rPr>
          <w:rFonts w:ascii="Times New Roman" w:hAnsi="Times New Roman" w:cs="Times New Roman"/>
          <w:sz w:val="22"/>
          <w:szCs w:val="22"/>
          <w:lang w:val="en-US"/>
        </w:rPr>
        <w:t xml:space="preserve">take advantage of </w:t>
      </w:r>
      <w:ins w:id="123" w:author="Fabian" w:date="2020-07-14T17:13:00Z">
        <w:r w:rsidR="00EF4F54">
          <w:rPr>
            <w:rFonts w:ascii="Times New Roman" w:hAnsi="Times New Roman" w:cs="Times New Roman"/>
            <w:sz w:val="22"/>
            <w:szCs w:val="22"/>
            <w:lang w:val="en-US"/>
          </w:rPr>
          <w:t>direct annual</w:t>
        </w:r>
      </w:ins>
      <w:del w:id="124" w:author="Fabian" w:date="2020-07-14T17:13:00Z">
        <w:r w:rsidRPr="00FA0A8B" w:rsidDel="00EF4F54">
          <w:rPr>
            <w:rFonts w:ascii="Times New Roman" w:hAnsi="Times New Roman" w:cs="Times New Roman"/>
            <w:sz w:val="22"/>
            <w:szCs w:val="22"/>
            <w:lang w:val="en-US"/>
          </w:rPr>
          <w:delText>ann</w:delText>
        </w:r>
        <w:r w:rsidR="000A60E2" w:rsidDel="00EF4F54">
          <w:rPr>
            <w:rFonts w:ascii="Times New Roman" w:hAnsi="Times New Roman" w:cs="Times New Roman"/>
            <w:sz w:val="22"/>
            <w:szCs w:val="22"/>
            <w:lang w:val="en-US"/>
          </w:rPr>
          <w:delText>ual direct</w:delText>
        </w:r>
      </w:del>
      <w:r w:rsidR="000A60E2">
        <w:rPr>
          <w:rFonts w:ascii="Times New Roman" w:hAnsi="Times New Roman" w:cs="Times New Roman"/>
          <w:sz w:val="22"/>
          <w:szCs w:val="22"/>
          <w:lang w:val="en-US"/>
        </w:rPr>
        <w:t xml:space="preserve"> estimates of biomass</w:t>
      </w:r>
      <w:r w:rsidRPr="00FA0A8B">
        <w:rPr>
          <w:rFonts w:ascii="Times New Roman" w:hAnsi="Times New Roman" w:cs="Times New Roman"/>
          <w:sz w:val="22"/>
          <w:szCs w:val="22"/>
          <w:lang w:val="en-US"/>
        </w:rPr>
        <w:t xml:space="preserve"> to </w:t>
      </w:r>
      <w:r w:rsidR="000A60E2">
        <w:rPr>
          <w:rFonts w:ascii="Times New Roman" w:hAnsi="Times New Roman" w:cs="Times New Roman"/>
          <w:sz w:val="22"/>
          <w:szCs w:val="22"/>
          <w:lang w:val="en-US"/>
        </w:rPr>
        <w:t>develop</w:t>
      </w:r>
      <w:r w:rsidRPr="00FA0A8B">
        <w:rPr>
          <w:rFonts w:ascii="Times New Roman" w:hAnsi="Times New Roman" w:cs="Times New Roman"/>
          <w:sz w:val="22"/>
          <w:szCs w:val="22"/>
          <w:lang w:val="en-US"/>
        </w:rPr>
        <w:t xml:space="preserve"> integrated </w:t>
      </w:r>
      <w:del w:id="125" w:author="Fabian" w:date="2020-07-21T22:47:00Z">
        <w:r w:rsidRPr="00FA0A8B" w:rsidDel="003C1D12">
          <w:rPr>
            <w:rFonts w:ascii="Times New Roman" w:hAnsi="Times New Roman" w:cs="Times New Roman"/>
            <w:sz w:val="22"/>
            <w:szCs w:val="22"/>
            <w:lang w:val="en-US"/>
          </w:rPr>
          <w:delText xml:space="preserve">stock </w:delText>
        </w:r>
      </w:del>
      <w:ins w:id="126" w:author="Fabian" w:date="2020-07-21T22:47:00Z">
        <w:r w:rsidR="003C1D12" w:rsidRPr="00FA0A8B">
          <w:rPr>
            <w:rFonts w:ascii="Times New Roman" w:hAnsi="Times New Roman" w:cs="Times New Roman"/>
            <w:sz w:val="22"/>
            <w:szCs w:val="22"/>
            <w:lang w:val="en-US"/>
          </w:rPr>
          <w:t>stock</w:t>
        </w:r>
        <w:r w:rsidR="003C1D12">
          <w:rPr>
            <w:rFonts w:ascii="Times New Roman" w:hAnsi="Times New Roman" w:cs="Times New Roman"/>
            <w:sz w:val="22"/>
            <w:szCs w:val="22"/>
            <w:lang w:val="en-US"/>
          </w:rPr>
          <w:t>-</w:t>
        </w:r>
      </w:ins>
      <w:r w:rsidRPr="00FA0A8B">
        <w:rPr>
          <w:rFonts w:ascii="Times New Roman" w:hAnsi="Times New Roman" w:cs="Times New Roman"/>
          <w:sz w:val="22"/>
          <w:szCs w:val="22"/>
          <w:lang w:val="en-US"/>
        </w:rPr>
        <w:t>assessment model</w:t>
      </w:r>
      <w:ins w:id="127" w:author="Fabian" w:date="2020-07-19T21:29:00Z">
        <w:r w:rsidR="003A6508">
          <w:rPr>
            <w:rFonts w:ascii="Times New Roman" w:hAnsi="Times New Roman" w:cs="Times New Roman"/>
            <w:sz w:val="22"/>
            <w:szCs w:val="22"/>
            <w:lang w:val="en-US"/>
          </w:rPr>
          <w:t>s</w:t>
        </w:r>
      </w:ins>
      <w:del w:id="128" w:author="Fabian" w:date="2020-07-19T21:29:00Z">
        <w:r w:rsidRPr="00FA0A8B" w:rsidDel="003A6508">
          <w:rPr>
            <w:rFonts w:ascii="Times New Roman" w:hAnsi="Times New Roman" w:cs="Times New Roman"/>
            <w:sz w:val="22"/>
            <w:szCs w:val="22"/>
            <w:lang w:val="en-US"/>
          </w:rPr>
          <w:delText>s</w:delText>
        </w:r>
      </w:del>
      <w:del w:id="129" w:author="Fabian" w:date="2020-07-14T17:13:00Z">
        <w:r w:rsidR="000A60E2" w:rsidDel="00EF4F54">
          <w:rPr>
            <w:rFonts w:ascii="Times New Roman" w:hAnsi="Times New Roman" w:cs="Times New Roman"/>
            <w:sz w:val="22"/>
            <w:szCs w:val="22"/>
            <w:lang w:val="en-US"/>
          </w:rPr>
          <w:delText>,</w:delText>
        </w:r>
      </w:del>
      <w:del w:id="130" w:author="Fabian" w:date="2020-07-19T21:34:00Z">
        <w:r w:rsidRPr="00FA0A8B" w:rsidDel="003A6508">
          <w:rPr>
            <w:rFonts w:ascii="Times New Roman" w:hAnsi="Times New Roman" w:cs="Times New Roman"/>
            <w:sz w:val="22"/>
            <w:szCs w:val="22"/>
            <w:lang w:val="en-US"/>
          </w:rPr>
          <w:delText xml:space="preserve"> and to improve the current management procedure utilized in management areas for artisanal-fisher in Chile</w:delText>
        </w:r>
      </w:del>
      <w:r w:rsidRPr="00FA0A8B">
        <w:rPr>
          <w:rFonts w:ascii="Times New Roman" w:hAnsi="Times New Roman" w:cs="Times New Roman"/>
          <w:sz w:val="22"/>
          <w:szCs w:val="22"/>
          <w:lang w:val="en-US"/>
        </w:rPr>
        <w:t>.</w:t>
      </w:r>
    </w:p>
    <w:p w14:paraId="4A02FCC6" w14:textId="77777777" w:rsidR="000E4827" w:rsidRPr="001A52CC" w:rsidRDefault="000E4827" w:rsidP="00F8313E">
      <w:pPr>
        <w:spacing w:line="360" w:lineRule="auto"/>
        <w:rPr>
          <w:rFonts w:ascii="Times New Roman" w:hAnsi="Times New Roman" w:cs="Times New Roman"/>
          <w:sz w:val="22"/>
          <w:szCs w:val="22"/>
          <w:lang w:val="en-US"/>
        </w:rPr>
      </w:pPr>
    </w:p>
    <w:p w14:paraId="2EA3EA69" w14:textId="795B0DBE" w:rsidR="001A52CC" w:rsidRPr="00B362C1" w:rsidRDefault="00EF4F54" w:rsidP="00F8313E">
      <w:pPr>
        <w:spacing w:line="360" w:lineRule="auto"/>
        <w:rPr>
          <w:rFonts w:ascii="Times New Roman" w:hAnsi="Times New Roman" w:cs="Times New Roman"/>
          <w:sz w:val="22"/>
          <w:szCs w:val="22"/>
          <w:lang w:val="en-US"/>
        </w:rPr>
      </w:pPr>
      <w:ins w:id="131" w:author="Fabian" w:date="2020-07-14T17:13:00Z">
        <w:r>
          <w:rPr>
            <w:rFonts w:ascii="Times New Roman" w:hAnsi="Times New Roman" w:cs="Times New Roman"/>
            <w:b/>
            <w:sz w:val="22"/>
            <w:szCs w:val="22"/>
            <w:lang w:val="en-US"/>
          </w:rPr>
          <w:t>Keywords</w:t>
        </w:r>
      </w:ins>
      <w:del w:id="132" w:author="Fabian" w:date="2020-07-14T17:13:00Z">
        <w:r w:rsidR="001A52CC" w:rsidRPr="001A52CC" w:rsidDel="00EF4F54">
          <w:rPr>
            <w:rFonts w:ascii="Times New Roman" w:hAnsi="Times New Roman" w:cs="Times New Roman"/>
            <w:b/>
            <w:sz w:val="22"/>
            <w:szCs w:val="22"/>
            <w:lang w:val="en-US"/>
          </w:rPr>
          <w:delText>Key words</w:delText>
        </w:r>
      </w:del>
      <w:r w:rsidR="001A52CC" w:rsidRPr="001A52CC">
        <w:rPr>
          <w:rFonts w:ascii="Times New Roman" w:hAnsi="Times New Roman" w:cs="Times New Roman"/>
          <w:b/>
          <w:sz w:val="22"/>
          <w:szCs w:val="22"/>
          <w:lang w:val="en-US"/>
        </w:rPr>
        <w:t>:</w:t>
      </w:r>
      <w:r w:rsidR="00B362C1">
        <w:rPr>
          <w:rFonts w:ascii="Times New Roman" w:hAnsi="Times New Roman" w:cs="Times New Roman"/>
          <w:b/>
          <w:sz w:val="22"/>
          <w:szCs w:val="22"/>
          <w:lang w:val="en-US"/>
        </w:rPr>
        <w:t xml:space="preserve"> </w:t>
      </w:r>
      <w:r w:rsidR="00FA0A8B">
        <w:rPr>
          <w:rFonts w:ascii="Times New Roman" w:hAnsi="Times New Roman" w:cs="Times New Roman"/>
          <w:sz w:val="22"/>
          <w:szCs w:val="22"/>
          <w:lang w:val="en-US"/>
        </w:rPr>
        <w:t>data-poor fisheries, management strategy evaluation</w:t>
      </w:r>
      <w:r w:rsidR="00B362C1" w:rsidRPr="00B362C1">
        <w:rPr>
          <w:rFonts w:ascii="Times New Roman" w:hAnsi="Times New Roman" w:cs="Times New Roman"/>
          <w:sz w:val="22"/>
          <w:szCs w:val="22"/>
          <w:lang w:val="en-US"/>
        </w:rPr>
        <w:t>, artisanal</w:t>
      </w:r>
      <w:r w:rsidR="00FA0A8B">
        <w:rPr>
          <w:rFonts w:ascii="Times New Roman" w:hAnsi="Times New Roman" w:cs="Times New Roman"/>
          <w:sz w:val="22"/>
          <w:szCs w:val="22"/>
          <w:lang w:val="en-US"/>
        </w:rPr>
        <w:t>-fisher</w:t>
      </w:r>
      <w:r w:rsidR="00B362C1" w:rsidRPr="00B362C1">
        <w:rPr>
          <w:rFonts w:ascii="Times New Roman" w:hAnsi="Times New Roman" w:cs="Times New Roman"/>
          <w:sz w:val="22"/>
          <w:szCs w:val="22"/>
          <w:lang w:val="en-US"/>
        </w:rPr>
        <w:t>, management areas</w:t>
      </w:r>
      <w:r w:rsidR="00FA0A8B">
        <w:rPr>
          <w:rFonts w:ascii="Times New Roman" w:hAnsi="Times New Roman" w:cs="Times New Roman"/>
          <w:sz w:val="22"/>
          <w:szCs w:val="22"/>
          <w:lang w:val="en-US"/>
        </w:rPr>
        <w:t>.</w:t>
      </w:r>
    </w:p>
    <w:p w14:paraId="6958A50A" w14:textId="77777777" w:rsidR="001A52CC" w:rsidRPr="001A52CC" w:rsidRDefault="001A52CC" w:rsidP="00F8313E">
      <w:pPr>
        <w:spacing w:line="360" w:lineRule="auto"/>
        <w:rPr>
          <w:rFonts w:ascii="Times New Roman" w:hAnsi="Times New Roman" w:cs="Times New Roman"/>
          <w:sz w:val="22"/>
          <w:szCs w:val="22"/>
          <w:lang w:val="en-US"/>
        </w:rPr>
      </w:pPr>
    </w:p>
    <w:p w14:paraId="1D2BEAD6" w14:textId="77777777" w:rsidR="000E4827" w:rsidRDefault="000E4827">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08C05557" w14:textId="6FA80DF2" w:rsidR="001A52CC" w:rsidRPr="001A52CC" w:rsidRDefault="001A52CC" w:rsidP="00F8313E">
      <w:pPr>
        <w:spacing w:line="360" w:lineRule="auto"/>
        <w:rPr>
          <w:rFonts w:ascii="Times New Roman" w:hAnsi="Times New Roman" w:cs="Times New Roman"/>
          <w:b/>
          <w:sz w:val="22"/>
          <w:szCs w:val="22"/>
          <w:lang w:val="en-US"/>
        </w:rPr>
      </w:pPr>
      <w:r w:rsidRPr="001A52CC">
        <w:rPr>
          <w:rFonts w:ascii="Times New Roman" w:hAnsi="Times New Roman" w:cs="Times New Roman"/>
          <w:b/>
          <w:sz w:val="22"/>
          <w:szCs w:val="22"/>
          <w:lang w:val="en-US"/>
        </w:rPr>
        <w:lastRenderedPageBreak/>
        <w:t>Introduction</w:t>
      </w:r>
    </w:p>
    <w:p w14:paraId="0B8561FB" w14:textId="77777777" w:rsidR="000E4827" w:rsidRDefault="000E4827" w:rsidP="00F8313E">
      <w:pPr>
        <w:spacing w:line="360" w:lineRule="auto"/>
        <w:rPr>
          <w:rFonts w:ascii="Times New Roman" w:hAnsi="Times New Roman" w:cs="Times New Roman"/>
          <w:sz w:val="22"/>
          <w:szCs w:val="22"/>
          <w:lang w:val="en-US"/>
        </w:rPr>
      </w:pPr>
    </w:p>
    <w:p w14:paraId="5596A2E0" w14:textId="5546CBFC" w:rsidR="00B027A3" w:rsidRDefault="001A52CC" w:rsidP="00F8313E">
      <w:pPr>
        <w:spacing w:line="360" w:lineRule="auto"/>
        <w:rPr>
          <w:rFonts w:ascii="Times New Roman" w:hAnsi="Times New Roman" w:cs="Times New Roman"/>
          <w:sz w:val="22"/>
          <w:szCs w:val="22"/>
          <w:lang w:val="en-US"/>
        </w:rPr>
      </w:pPr>
      <w:r w:rsidRPr="001A52CC">
        <w:rPr>
          <w:rFonts w:ascii="Times New Roman" w:hAnsi="Times New Roman" w:cs="Times New Roman"/>
          <w:sz w:val="22"/>
          <w:szCs w:val="22"/>
          <w:lang w:val="en-US"/>
        </w:rPr>
        <w:t xml:space="preserve">Reproductive processes strongly influence </w:t>
      </w:r>
      <w:ins w:id="133" w:author="Fabian" w:date="2020-07-14T17:14:00Z">
        <w:r w:rsidR="00EF4F54">
          <w:rPr>
            <w:rFonts w:ascii="Times New Roman" w:hAnsi="Times New Roman" w:cs="Times New Roman"/>
            <w:sz w:val="22"/>
            <w:szCs w:val="22"/>
            <w:lang w:val="en-US"/>
          </w:rPr>
          <w:t xml:space="preserve">the </w:t>
        </w:r>
      </w:ins>
      <w:r w:rsidRPr="001A52CC">
        <w:rPr>
          <w:rFonts w:ascii="Times New Roman" w:hAnsi="Times New Roman" w:cs="Times New Roman"/>
          <w:sz w:val="22"/>
          <w:szCs w:val="22"/>
          <w:lang w:val="en-US"/>
        </w:rPr>
        <w:t xml:space="preserve">distribution and abundance patterns of benthic species. These aspects are influenced mainly by local coastal dynamics, which can transport or retain larvae near spawning areas, modify the duration of larval development through changes in water temperature </w:t>
      </w:r>
      <w:r w:rsidR="00507443">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ADDIN CSL_CITATION {"citationItems":[{"id":"ITEM-1","itemData":{"DOI":"10.1073/pnas.0603422104","ISSN":"00278424","PMID":"17213327","abstract":"Temperature controls the rate of fundamental biochemical processes and thereby regulates organismal attributes including development rate and survival. The increase in metabolic rate with temperature explains substantial among-species variation in life-history traits, population dynamics, and ecosystem processes. Temperature can also cause variability in metabolic rate within species. Here, we compare the effect of temperature on a key component of marine life cycles among a geographically and taxonomically diverse group of marine fish and invertebrates. Although innumerable lab studies document the negative effect of temperature on larval development time, little is known about the generality versus taxon-dependence of this relationship. We present a unified, parameterized model for the temperature dependence of larval development in marine animals. Because the duration of the larval period is known to influence larval dispersal distance and survival, changes in ocean temperature could have a direct and predictable influence on population connectivity, community structure, and regional-to-global scale patterns of biodiversity. © 2007 by The National Academy of Sciences of the USA.","author":[{"dropping-particle":"","family":"O'Connor","given":"Mary I.","non-dropping-particle":"","parse-names":false,"suffix":""},{"dropping-particle":"","family":"Bruno","given":"John F","non-dropping-particle":"","parse-names":false,"suffix":""},{"dropping-particle":"","family":"Gaines","given":"Steven D","non-dropping-particle":"","parse-names":false,"suffix":""},{"dropping-particle":"","family":"Halpern","given":"Benjamin S","non-dropping-particle":"","parse-names":false,"suffix":""},{"dropping-particle":"","family":"Lester","given":"Sarah E","non-dropping-particle":"","parse-names":false,"suffix":""},{"dropping-particle":"","family":"Kinlan","given":"Brian P","non-dropping-particle":"","parse-names":false,"suffix":""},{"dropping-particle":"","family":"Weiss","given":"Jack M","non-dropping-particle":"","parse-names":false,"suffix":""}],"container-title":"Proceedings of the National Academy of Sciences of the United States of America","id":"ITEM-1","issue":"4","issued":{"date-parts":[["2007"]]},"page":"1266-1271","title":"Temperature control of larval dispersal and the implications for marine ecology, evolution, and conservation","type":"article-journal","volume":"104"},"uris":["http://www.mendeley.com/documents/?uuid=edca415a-4075-4bf5-b2f9-a4d883cc8a10"]}],"mendeley":{"formattedCitation":"(O’Connor &lt;i&gt;et al.&lt;/i&gt;, 2007)","plainTextFormattedCitation":"(O’Connor et al., 2007)","previouslyFormattedCitation":"(O’Connor &lt;i&gt;et al.&lt;/i&gt;, 2007)"},"properties":{"noteIndex":0},"schema":"https://github.com/citation-style-language/schema/raw/master/csl-citation.json"}</w:instrText>
      </w:r>
      <w:r w:rsidR="00507443">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 xml:space="preserve">(O’Connor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2007)</w:t>
      </w:r>
      <w:r w:rsidR="00507443">
        <w:rPr>
          <w:rFonts w:ascii="Times New Roman" w:hAnsi="Times New Roman" w:cs="Times New Roman"/>
          <w:sz w:val="22"/>
          <w:szCs w:val="22"/>
          <w:lang w:val="en-US"/>
        </w:rPr>
        <w:fldChar w:fldCharType="end"/>
      </w:r>
      <w:r w:rsidRPr="001A52CC">
        <w:rPr>
          <w:rFonts w:ascii="Times New Roman" w:hAnsi="Times New Roman" w:cs="Times New Roman"/>
          <w:sz w:val="22"/>
          <w:szCs w:val="22"/>
          <w:lang w:val="en-US"/>
        </w:rPr>
        <w:t xml:space="preserve">, and affect the distribution of adults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 xml:space="preserve">ADDIN CSL_CITATION {"citationItems":[{"id":"ITEM-1","itemData":{"ISSN":"03991784","abstract":"From a faunal list of 216 of the most common species of prosobranch gastropods at Beaufort, North Carolina, a group of 87 species was selected on the basis of known life cycles and geographic distributions. The larval types were categorized as teleplanic, actaeplanic, or nonplanktonic. The presence of these species in eight approximatley equivalent latitudinal zones along the western shore of the Atlantic Ocean was then recorded. This list is here used to identify homogeneity or heterogeneity of spatial distribution of the three biological groups; to record the presence of species in geographic sectors defined on the basis of average annual sea surface temperature, and to compare, at the two extremes of the region studied, the areas occupied by species having a particular type of development in common. 1) The dominant type of development within a latitudinal zone depends on the geographic position of this zone; 2) the extent of the area of distribution of species with a given type of reproduction varies with latitude; 3) in terms of sea surface temperature limits, teleplanic and nonplanktonic species have similar patterns of distribution; 4) the distributions observed, whether along the coastline or transoceanic, are not fully accounted for by the inherent dispersal capacities related to larval type. -Author","author":[{"dropping-particle":"","family":"Bhaud","given":"Michel R","non-dropping-particle":"","parse-names":false,"suffix":""}],"container-title":"Oceanologica Acta","id":"ITEM-1","issue":"2","issued":{"date-parts":[["1993"]]},"page":"191-198","title":"Relationship between larval type and geographic range in marine species: complementary observations on gastropods","type":"article-journal","volume":"16"},"uris":["http://www.mendeley.com/documents/?uuid=9e5efc09-e0d7-4f8c-98e6-dc8f85be8874"]},{"id":"ITEM-2","itemData":{"abstract":"The existence of pelagic stages in the cycle of benthic organisms may be seen as a migration into a different trophic compartment, and dispersal may be interpreted as a by-product. Reproductive traits are varied and differ even within the same taxonomic group. Scant knowledge on marine invertebrate life cycles prevents broad generalizations. Also the covariability of life-history traits and phylogenetical and morpho-functional constraints further complicate the observed patterns. Demographic aspects have implications in community dynamics, especially considering larval and juvenile mortality compared with successful recruitment. Community structure is controlled by larval supply, settlement success, and larval transport mechanisms acting at a considered site. These components, as well as the presence of resting stages in the life cycle, are of great importance in explaining species fluctuations in space and time. -from Authors","author":[{"dropping-particle":"","family":"Giangrande","given":"A","non-dropping-particle":"","parse-names":false,"suffix":""},{"dropping-particle":"","family":"Geraci","given":"S","non-dropping-particle":"","parse-names":false,"suffix":""},{"dropping-particle":"","family":"Belmonte","given":"Genuario","non-dropping-particle":"","parse-names":false,"suffix":""}],"container-title":"Oceanography and marine biology: an annual review. Vol. 32","id":"ITEM-2","issued":{"date-parts":[["1994"]]},"page":"305-333","title":"Life-cycle and life-history diversity in marine invertebrates and the implications in community dynamics","type":"article-journal","volume":"32"},"uris":["http://www.mendeley.com/documents/?uuid=42f861b6-6d80-4f34-96e0-1b2b69bfb90a"]},{"id":"ITEM-3","itemData":{"DOI":"https://doi.org/10.1890/1051-0761(2003)013[0108:DPOMII]2.0.CO;2","abstract":"Life-history parameters were used to estimate the dispersal potential of 1021 marine macroinvertebrates recorded in species lists from 91 sites comprising rocky inter- tidal, subtidal, kelp forest, sandy beach, and soft-bottom habitats in Washington, Oregon, and California. Mean species richness was significantly greater in the California rocky subtidal habitat. Data on development mode, planktonic larval duration, rafting potential, and adult mobility were compiled, and summaries of the dispersal potentials of taxa within each habitat type were generated and compared. In summary, development mode was known or estimated for 76% of species; larval planktonic duration for 49%; adult mobility for 76%; and rafting potential for 46%. In comparisons of species’ life-history traits among habitats, sand-dominated habitats were distinct from rocky habitats. In rocky habitats, </w:instrText>
      </w:r>
      <w:r w:rsidR="00D63B69">
        <w:rPr>
          <w:rFonts w:ascii="Segoe UI Symbol" w:hAnsi="Segoe UI Symbol" w:cs="Segoe UI Symbol"/>
          <w:sz w:val="22"/>
          <w:szCs w:val="22"/>
          <w:lang w:val="en-US"/>
        </w:rPr>
        <w:instrText>⬃</w:instrText>
      </w:r>
      <w:r w:rsidR="00D63B69">
        <w:rPr>
          <w:rFonts w:ascii="Times New Roman" w:hAnsi="Times New Roman" w:cs="Times New Roman"/>
          <w:sz w:val="22"/>
          <w:szCs w:val="22"/>
          <w:lang w:val="en-US"/>
        </w:rPr>
        <w:instrText xml:space="preserve">42% of species had planktonic feeding larvae, 43% had planktonic nonfeeding larvae, and 15% had nonplanktonic larvae. Sandy intertidal habitats had higher proportions of taxa with nondispersing, nonplanktonic larvae and lower proportions of planktonic feeding and non- feeding larvae than all other sites. Soft-bottom subtidal communities had the highest pro- portion of taxa with planktonic feeding development and larvae with planktonic lifespans </w:instrText>
      </w:r>
      <w:r w:rsidR="00D63B69">
        <w:rPr>
          <w:rFonts w:ascii="Segoe UI Symbol" w:hAnsi="Segoe UI Symbol" w:cs="Segoe UI Symbol"/>
          <w:sz w:val="22"/>
          <w:szCs w:val="22"/>
          <w:lang w:val="en-US"/>
        </w:rPr>
        <w:instrText>⬎</w:instrText>
      </w:r>
      <w:r w:rsidR="00D63B69">
        <w:rPr>
          <w:rFonts w:ascii="Times New Roman" w:hAnsi="Times New Roman" w:cs="Times New Roman"/>
          <w:sz w:val="22"/>
          <w:szCs w:val="22"/>
          <w:lang w:val="en-US"/>
        </w:rPr>
        <w:instrText>30 d. Species in soft-bottom subtidal sites, therefore, have the greatest potential for extensive larval dispersal, whereas species in soft-bottom intertidal sites have the least potential for larval dispersal. In these sites with limited larval dispersal potential, there is greater potential for adult dispersal through adult movement and rafting. These differences in the dispersal potential of larvae and adults suggest that the effect of environmental changes and the effectiveness of reserves may differ between habitats. Conservation meth- ods, including the use of marine reserves, must therefore be tailored to the habitat of interest if effective protection of community resources is to be achieved.","author":[{"dropping-particle":"","family":"Grantham","given":"Brian A","non-dropping-particle":"","parse-names":false,"suffix":""},{"dropping-particle":"","family":"Eckert","given":"Ginny L","non-dropping-particle":"","parse-names":false,"suffix":""},{"dropping-particle":"","family":"Shanks","given":"Alan L","non-dropping-particle":"","parse-names":false,"suffix":""}],"container-title":"Ecological Applications","id":"ITEM-3","issued":{"date-parts":[["2003"]]},"page":"S108-S116","title":"Dispersal potential of marine invertebrates in diverse habitats","type":"article-journal","volume":"Supplement"},"uris":["http://www.mendeley.com/documents/?uuid=5c316ff5-2a92-4160-b3dd-935db8eb3de8"]},{"id":"ITEM-4","itemData":{"DOI":"10.1016/j.scitotenv.2020.139367","ISSN":"00489697","author":[{"dropping-particle":"","family":"Ospina-Alvarez","given":"Andres","non-dropping-particle":"","parse-names":false,"suffix":""},{"dropping-particle":"","family":"Juan","given":"Silvia","non-dropping-particle":"de","parse-names":false,"suffix":""},{"dropping-particle":"","family":"Davis","given":"Katrina J.","non-dropping-particle":"","parse-names":false,"suffix":""},{"dropping-particle":"","family":"González","given":"Catherine","non-dropping-particle":"","parse-names":false,"suffix":""},{"dropping-particle":"","family":"Fernández","given":"Miriam","non-dropping-particle":"","parse-names":false,"suffix":""},{"dropping-particle":"","family":"Navarrete","given":"Sergio","non-dropping-particle":"","parse-names":false,"suffix":""}],"container-title":"Science of The Total Environment","id":"ITEM-4","issued":{"date-parts":[["2020"]]},"page":"139367","publisher":"Elsevier B.V","title":"Integration of biophysical connectivity in the spatial optimization of coastal ecosystem services","type":"article-journal"},"uris":["http://www.mendeley.com/documents/?uuid=1c77ae1b-f67c-49e5-bc28-d13bd82ab03f"]}],"mendeley":{"formattedCitation":"(Bhaud, 1993; Giangrande &lt;i&gt;et al.&lt;/i&gt;, 1994; Grantham &lt;i&gt;et al.&lt;/i&gt;, 2003; Ospina-Alvarez &lt;i&gt;et al.&lt;/i&gt;, 2020)","plainTextFormattedCitation":"(Bhaud, 1993; Giangrande et al., 1994; Grantham et al., 2003; Ospina-Alvarez et al., 2020)","previouslyFormattedCitation":"(Bhaud, 1993; Giangrande &lt;i&gt;et al.&lt;/i&gt;, 1994; Grantham &lt;i&gt;et al.&lt;/i&gt;, 2003; Ospina-Alvarez &lt;i&gt;et al.&lt;/i&gt;, 2020)"},"properties":{"noteIndex":0},"schema":"https://github.com/citation-style-language/schema/raw/master/csl-citation.json"}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s-CL"/>
        </w:rPr>
        <w:t xml:space="preserve">(Bhaud, 1993; Giangrande </w:t>
      </w:r>
      <w:r w:rsidR="00D63B69" w:rsidRPr="00D63B69">
        <w:rPr>
          <w:rFonts w:ascii="Times New Roman" w:hAnsi="Times New Roman" w:cs="Times New Roman"/>
          <w:i/>
          <w:noProof/>
          <w:sz w:val="22"/>
          <w:szCs w:val="22"/>
          <w:lang w:val="es-CL"/>
        </w:rPr>
        <w:t>et al.</w:t>
      </w:r>
      <w:r w:rsidR="00D63B69" w:rsidRPr="00D63B69">
        <w:rPr>
          <w:rFonts w:ascii="Times New Roman" w:hAnsi="Times New Roman" w:cs="Times New Roman"/>
          <w:noProof/>
          <w:sz w:val="22"/>
          <w:szCs w:val="22"/>
          <w:lang w:val="es-CL"/>
        </w:rPr>
        <w:t xml:space="preserve">, 1994; Grantham </w:t>
      </w:r>
      <w:r w:rsidR="00D63B69" w:rsidRPr="00D63B69">
        <w:rPr>
          <w:rFonts w:ascii="Times New Roman" w:hAnsi="Times New Roman" w:cs="Times New Roman"/>
          <w:i/>
          <w:noProof/>
          <w:sz w:val="22"/>
          <w:szCs w:val="22"/>
          <w:lang w:val="es-CL"/>
        </w:rPr>
        <w:t>et al.</w:t>
      </w:r>
      <w:r w:rsidR="00D63B69" w:rsidRPr="00D63B69">
        <w:rPr>
          <w:rFonts w:ascii="Times New Roman" w:hAnsi="Times New Roman" w:cs="Times New Roman"/>
          <w:noProof/>
          <w:sz w:val="22"/>
          <w:szCs w:val="22"/>
          <w:lang w:val="es-CL"/>
        </w:rPr>
        <w:t xml:space="preserve">, 2003; Ospina-Alvarez </w:t>
      </w:r>
      <w:r w:rsidR="00D63B69" w:rsidRPr="00D63B69">
        <w:rPr>
          <w:rFonts w:ascii="Times New Roman" w:hAnsi="Times New Roman" w:cs="Times New Roman"/>
          <w:i/>
          <w:noProof/>
          <w:sz w:val="22"/>
          <w:szCs w:val="22"/>
          <w:lang w:val="es-CL"/>
        </w:rPr>
        <w:t>et al.</w:t>
      </w:r>
      <w:r w:rsidR="00D63B69" w:rsidRPr="00D63B69">
        <w:rPr>
          <w:rFonts w:ascii="Times New Roman" w:hAnsi="Times New Roman" w:cs="Times New Roman"/>
          <w:noProof/>
          <w:sz w:val="22"/>
          <w:szCs w:val="22"/>
          <w:lang w:val="es-CL"/>
        </w:rPr>
        <w:t>, 2020)</w:t>
      </w:r>
      <w:r w:rsidR="00D63B69">
        <w:rPr>
          <w:rFonts w:ascii="Times New Roman" w:hAnsi="Times New Roman" w:cs="Times New Roman"/>
          <w:sz w:val="22"/>
          <w:szCs w:val="22"/>
          <w:lang w:val="en-US"/>
        </w:rPr>
        <w:fldChar w:fldCharType="end"/>
      </w:r>
      <w:r w:rsidRPr="00D63B69">
        <w:rPr>
          <w:rFonts w:ascii="Times New Roman" w:hAnsi="Times New Roman" w:cs="Times New Roman"/>
          <w:sz w:val="22"/>
          <w:szCs w:val="22"/>
          <w:lang w:val="es-CL"/>
        </w:rPr>
        <w:t xml:space="preserve">. </w:t>
      </w:r>
      <w:r w:rsidR="00702773">
        <w:rPr>
          <w:rFonts w:ascii="Times New Roman" w:hAnsi="Times New Roman" w:cs="Times New Roman"/>
          <w:sz w:val="22"/>
          <w:szCs w:val="22"/>
          <w:lang w:val="en-US"/>
        </w:rPr>
        <w:t>Moreover, t</w:t>
      </w:r>
      <w:r w:rsidR="00702773" w:rsidRPr="00702773">
        <w:rPr>
          <w:rFonts w:ascii="Times New Roman" w:hAnsi="Times New Roman" w:cs="Times New Roman"/>
          <w:sz w:val="22"/>
          <w:szCs w:val="22"/>
          <w:lang w:val="en-US"/>
        </w:rPr>
        <w:t xml:space="preserve">he recruitment of benthic </w:t>
      </w:r>
      <w:r w:rsidR="00702773">
        <w:rPr>
          <w:rFonts w:ascii="Times New Roman" w:hAnsi="Times New Roman" w:cs="Times New Roman"/>
          <w:sz w:val="22"/>
          <w:szCs w:val="22"/>
          <w:lang w:val="en-US"/>
        </w:rPr>
        <w:t>species</w:t>
      </w:r>
      <w:r w:rsidR="00702773" w:rsidRPr="00702773">
        <w:rPr>
          <w:rFonts w:ascii="Times New Roman" w:hAnsi="Times New Roman" w:cs="Times New Roman"/>
          <w:sz w:val="22"/>
          <w:szCs w:val="22"/>
          <w:lang w:val="en-US"/>
        </w:rPr>
        <w:t xml:space="preserve"> depends on reproductive success, larval abundance and dispersal, settlement success, and post-settlement survival under environmental conditions that may be subject to anthropogenic effects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 xml:space="preserve">ADDIN CSL_CITATION {"citationItems":[{"id":"ITEM-1","itemData":{"DOI":"10.3354/meps155269","ISSN":"01718630","abstract":"Newly settled invertebrates usually are subject to high rates of mortality (Type III survivorship). Therefore, knowledge of early post-settlement events is critical in determining if and when patterns of abundance and distribution of juveniles reflect settlement patterns. Causes of mortality of early juvenile invertebrates include delay of metamorphosis, biological disturbance, physical disturbance and hydrodynamics, physiological stress, predation, and competition. Predation is the best documented cause of early mortality, particularly for mobile species. Other possible causes which have not yet been investigated are developmental abnormalities, insufficient energy reserves, disease and parasitism. In most studies of sessile invertebrates, early post-settlement mortality did not obscure the relationship between recruit and settler abundance. This relationship appears to be more variable among mobile species for which migration also can modify the distribution of settlers. There is still insufficient data to support general conclusions about the conditions under which recruitment rate can be predicted from settlement rate. Studies have found evidence of the effects of both settlement and early post-settlement mortality on the distribution of some sessile species at small spatial scales, but mortality appears to have less influence at larger scales. Much of the present knowledge of the early post-settlement period has come from studies of barnacles and ascidians and more information is needed for other groups of benthic marine invertebrates, particularly mobile species. The relative importance of mortality during the early post-settlement period compared to other life history stages can only be determined in studies which examine several stages.","author":[{"dropping-particle":"","family":"Hunt","given":"Heather L","non-dropping-particle":"","parse-names":false,"suffix":""},{"dropping-particle":"","family":"Scheibling","given":"Robert E","non-dropping-particle":"","parse-names":false,"suffix":""}],"container-title":"Marine Ecology Progress Series","id":"ITEM-1","issue":"August","issued":{"date-parts":[["1997"]]},"page":"269-301","title":"Role of early post-settlement mortality in recruitment of benthic marine invertebrates","type":"article-journal","volume":"155"},"uris":["http://www.mendeley.com/documents/?uuid=d3b59319-56a2-405b-aebd-3858e566c6e3"]},{"id":"ITEM-2","itemData":{"DOI":"10.1093/icesjms/fst201","ISSN":"10959289","abstract":"We studied the spatial variation in recruitment and the population dynamics of the sea urchin Paracentrotus lividus, analysing the effect of depth and presence of sea urchin aggregations on population structure. Over 90% of the observed recruits (individuals under 1 year of age) were concentrated in aggregations found in shallow waters. In these areas, a positive linear relationship was found between adult and recruit density, possibly due to higher survival rates of juveniles taking refuge among the spines of adults. The scarcity of recruits and the presence of adult sea urchins at depths of 8 and 12 m suggest the migration of part of the population towards deep areas when individuals reach a size of </w:instrText>
      </w:r>
      <w:r w:rsidR="00D63B69">
        <w:rPr>
          <w:rFonts w:ascii="Cambria Math" w:hAnsi="Cambria Math" w:cs="Cambria Math"/>
          <w:sz w:val="22"/>
          <w:szCs w:val="22"/>
          <w:lang w:val="en-US"/>
        </w:rPr>
        <w:instrText>∼</w:instrText>
      </w:r>
      <w:r w:rsidR="00D63B69">
        <w:rPr>
          <w:rFonts w:ascii="Times New Roman" w:hAnsi="Times New Roman" w:cs="Times New Roman"/>
          <w:sz w:val="22"/>
          <w:szCs w:val="22"/>
          <w:lang w:val="en-US"/>
        </w:rPr>
        <w:instrText>40 mm. In light of these results, the implementation of harvest refugia for sea urchins in shallow areas could constitute an effective fishery management tool for this species. High population densities could enhance recruitment, given the inverse density dependence of this process, while their migratory pattern would guarantee biomass exportation towards deeper fishing grounds. © 2014 International Council for the Exploration of the Sea. All rights reserved.","author":[{"dropping-particle":"","family":"Ouréns","given":"Rosana","non-dropping-particle":"","parse-names":false,"suffix":""},{"dropping-particle":"","family":"Freire","given":"Juan","non-dropping-particle":"","parse-names":false,"suffix":""},{"dropping-particle":"","family":"Vilar","given":"Jose A.","non-dropping-particle":"","parse-names":false,"suffix":""},{"dropping-particle":"","family":"Fernández","given":"Luis","non-dropping-particle":"","parse-names":false,"suffix":""}],"container-title":"ICES Journal of Marine Science","id":"ITEM-2","issue":"5","issued":{"date-parts":[["2014"]]},"page":"1064-1072","title":"Influence of habitat and population density on recruitment and spatial dynamics of the sea urchin Paracentrotus lividus: Implications for harvest refugia","type":"article-journal","volume":"71"},"uris":["http://www.mendeley.com/documents/?uuid=4bc2b2d7-14ae-4ca4-8607-b8cf673fc2c0"]}],"mendeley":{"formattedCitation":"(Hunt and Scheibling, 1997; Ouréns &lt;i&gt;et al.&lt;/i&gt;, 2014)","plainTextFormattedCitation":"(Hunt and Scheibling, 1997; Ouréns et al., 2014)","previouslyFormattedCitation":"(Hunt and Scheibling, 1997; Ouréns &lt;i&gt;et al.&lt;/i&gt;, 2014)"},"properties":{"noteIndex":0},"schema":"https://github.com/citation-style-language/schema/raw/master/csl-citation.json"}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 xml:space="preserve">(Hunt and Scheibling, 1997; Ouréns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2014)</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 xml:space="preserve">. All of these factors interact at different scales, inducing high levels of spatial and temporal variability in recruitment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ADDIN CSL_CITATION {"citationItems":[{"id":"ITEM-1","itemData":{"abstract":"Settlement rate time series of nearshore invertebrate taxa can be helpful for posing questions about larval transport processes. However, the potential of these time series remains mostly unexplored, and the assumptions in this inquiring process are rarely identified. This contribution discusses the potentials and pitfalls of using settlement rate time series in posing questions about larval transport. I discuss why physical processes are distinct in the nearshore, up to ~30 m depth, as compared to the offshore, and briefly consider the likely problems in uncritically transferring meso-scale (~100’s km) arguments to nearshore discussions. I consider the assumptions of available and shared larval pools often used in shoreward larval transport studies, and then the hierarchical nature of the different processes influencing settlement-rate, developing an argument about their relative importance. Large-scale offshore processes operate first on more larvae than small-scale nearshore processes, which operate last on fewer larvae; it is argued that large-scale offshore processes are disproportionally important in determining population fluctuations. Many field studies using settlement plates or larval collectors assume that settlement rate is only influenced by the rate of arrival of larvae. I discuss how the sampling interval, and the “settlement environment”, the background where plates or larval collectors are installed, can influence settlement rate. Settlement often does not correlate directly with larval supply, and settlement interval should be kept as short as possible as settlement and time do not scale proportionally. Finally, I discuss the processes that generate smooth and peaked settlement time series, and the use of settlement time-series in identifying the temporal and spatial scales of physical transport.","author":[{"dropping-particle":"","family":"Pineda","given":"Jesus","non-dropping-particle":"","parse-names":false,"suffix":""}],"container-title":"Oceanography of the Eastern Pacific","id":"ITEM-1","issued":{"date-parts":[["2000"]]},"page":"84-105","title":"Linking larval settlement to larval transport: assumptions, potentials and pitfalls","type":"article-journal"},"uris":["http://www.mendeley.com/documents/?uuid=aeea31c7-f80e-4445-b245-40a07e1bc979"]},{"id":"ITEM-2","itemData":{"DOI":"10.1006/jmsc.2001.1085","ISSN":"10543139","abstract":"Studies of recruitment to Dungeness crab (Cancer magister) and red sea urchin (Strongylocentrotus franciscanus) populations have focused on recruitment variability on interannual, 1000-km scales. These studies have identified correlations between recruitment and variables indicating ENSO conditions and wind-forced larval transport. On longer scales, our understanding of biologically important physical variability in the California Current has recently been enhanced by an appreciation of semi-basin, decadal changes. Intensification of the Aleutian low-pressure zone in the mid-1970s had a clear positive effect of biological productivity in the Gulf of Alaska, and less obvious negative effects on productivity in the California Current. On shorter scales, an increasing appreciation of the effect of dispersal patterns on population dynamics and the potential of spatially explicit management schemes provide the impetus for studying processes such as alongshore spatial variability in recruitment and the underlying daily variability in circulation over 100-km distances. In the 1980s, physical studies of coastal circulation in response to daily fluctuations in upwelling winds identified brief periods of northward, onshore flow interrupting the offshore, southward flows associated with active upwelling. In the 1990s, concurrent monitoring of biological and physical conditions revealed that these flows transport late-stage invertebrate larvae from a retention zone in the lee of a local promontory to settlement locations, producing specific spatial patterns of recruitment. Variability in recruitment of both crabs and sea urchins is thus driven by daily temporal variability in upwelling winds and 100-km spatial variability in coastal topography. Interannual recruitment variability appears to depend on ENSO-related biological productivity and larval transport in ways that vary among species, but are not completely understood. Observations are consistent with coastwide, interannual variability being driven by biological productivity (i.e. ENSO/non-ENSO conditions), while the upwelling relaxation mechanism sets the spatial scale, and decadal, semi-basin variability modulates the frequency of ENSO conditions. © 2001 International Council for the Exploration of the Sea.","author":[{"dropping-particle":"","family":"Botsford","given":"Louis W","non-dropping-particle":"","parse-names":false,"suffix":""}],"container-title":"ICES Journal of Marine Science","id":"ITEM-2","issue":"5","issued":{"date-parts":[["2001"]]},"page":"1081-1091","title":"Physical influences on recruitment to California current invertebrate populations on multiple scales","type":"paper-conference","volume":"58"},"uris":["http://www.mendeley.com/documents/?uuid=e58a6f70-6944-44ba-852d-a19161ea4497"]},{"id":"ITEM-3","itemData":{"DOI":"10.1007/s10144-008-0118-0","ISBN":"1014400801180","ISSN":"14383896","abstract":"Research of complex systems and problems, entities with many dependencies, is often reductionist. The reductionist approach splits systems or problems into different components, and then addresses these components one by one. This approach has been used in the study of recruitment and population dynamics of marine benthic (bottom-dwelling) species. Another approach examines benthic population dynamics by looking at a small set of processes. This approach is statistical or model-oriented. Simplified approaches identify \"macroecological\" patterns or attempt to identify and model the essential, \"first-order\" elements of the system. The complexity of the recruitment and population dynamics problems stems from the number of processes that can potentially influence benthic populations, including (1) larval pool dynamics, (2) larval transport, (3) settlement, and (4) post-settlement biotic and abiotic processes, and larval production. Moreover, these processes are non-linear, some interact, and they may operate on disparate scales. This contribution discusses reductionist and simplified approaches to study benthic recruitment and population dynamics of bottom-dwelling marine invertebrates. We first address complexity in two processes known to influence recruitment, larval transport, and post-settlement survival to reproduction, and discuss the difficulty in understanding recruitment by looking at relevant processes individually and in isolation. We then address the simplified approach, which reduces the number of processes and makes the problem manageable. We discuss how simplifications and \"broad-brush first-order approaches\" may muddle our understanding of recruitment. Lack of empirical determination of the fundamental processes often results in mistaken inferences, and processes and parameters used in some models can bias our view of processes influencing recruitment. We conclude with a discussion on how to reconcile complex and simplified approaches. Although it appears impossible to achieve a full mechanistic understanding of recruitment by studying all components of the problem in isolation, we suggest that knowledge of these components is essential for simplifying and understanding the system beyond probabilistic description and modeling. © 2008 The Society of Population Ecology and Springer.","author":[{"dropping-particle":"","family":"Pineda","given":"Jesús","non-dropping-particle":"","parse-names":false,"suffix":""},{"dropping-particle":"","family":"Reyns","given":"Nathalie B.","non-dropping-particle":"","parse-names":false,"suffix":""},{"dropping-particle":"","family":"Starczak","given":"Victoria R.","non-dropping-particle":"","parse-names":false,"suffix":""}],"container-title":"Population Ecology","id":"ITEM-3","issue":"1","issued":{"date-parts":[["2009"]]},"page":"17-32","title":"Complexity and simplification in understanding recruitment in benthic populations","type":"article","volume":"51"},"uris":["http://www.mendeley.com/documents/?uuid=b1e89767-2b91-43aa-ab6d-7167b8661615"]}],"mendeley":{"formattedCitation":"(Pineda, 2000; Botsford, 2001; Pineda &lt;i&gt;et al.&lt;/i&gt;, 2009)","plainTextFormattedCitation":"(Pineda, 2000; Botsford, 2001; Pineda et al., 2009)","previouslyFormattedCitation":"(Pineda, 2000; Botsford, 2001; Pineda &lt;i&gt;et al.&lt;/i&gt;, 2009)"},"properties":{"noteIndex":0},"schema":"https://github.com/citation-style-language/schema/raw/master/csl-citation.json"}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 xml:space="preserve">(Pineda, 2000; Botsford, 2001; Pineda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2009)</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 At a regional scale (i.e.</w:t>
      </w:r>
      <w:ins w:id="134" w:author="Fabian" w:date="2020-07-14T17:14:00Z">
        <w:r w:rsidR="00EF4F54">
          <w:rPr>
            <w:rFonts w:ascii="Times New Roman" w:hAnsi="Times New Roman" w:cs="Times New Roman"/>
            <w:sz w:val="22"/>
            <w:szCs w:val="22"/>
            <w:lang w:val="en-US"/>
          </w:rPr>
          <w:t>,</w:t>
        </w:r>
      </w:ins>
      <w:r w:rsidR="00702773" w:rsidRPr="00702773">
        <w:rPr>
          <w:rFonts w:ascii="Times New Roman" w:hAnsi="Times New Roman" w:cs="Times New Roman"/>
          <w:sz w:val="22"/>
          <w:szCs w:val="22"/>
          <w:lang w:val="en-US"/>
        </w:rPr>
        <w:t xml:space="preserve"> 10-1000 km), changes in geomorphology and coastal oceanographic regimes affect the advective loss of larvae from settlement areas and, consequently, the recruitment success of many species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ADDIN CSL_CITATION {"citationItems":[{"id":"ITEM-1","itemData":{"DOI":"10.1139/f00-046","ISBN":"0706-652X","ISSN":"12057533","abstract":"Natural and fishing mortality rates of the red sea urchin, Strongylocentrotus franciscanus, in northern California were estimated from growth increment and size distribution data under the assumption of a constant recruitment rate. Mean asymptotic test diameter, standard deviation of asymptotic test diameter, growth rate coefficient, and natural mortality rate were first estimated for three nominally unharvested sites, Bodega Marine Reserve, Caspar Closure, and Salt Point. These estimated growth and mortality parameters differed among sites, leading to substantially different yield-per-recruit surfaces. Estimates of fishing mortality rate from size distributions collected at 11 harvested sites were then calculated based on the growth and natural mortality estimates obtained from the Caspar Closure and Bodega Marine Reserve sites. Estimates of fishing mortality rate ranged from 0.11 to 1.87.year(-1). The alongshore pattern of fishing mortality rate was moderately correlated with landings and effort, but the spatial pattern of rare, strong recruitment events also appeared to influence values of fishing mortality rate. The positive bias in estimates of fishing mortality rate due to recruitment variability indicated that our observed pattern in estimated values for fishing mortality rate could have been caused by the historical spatial pattern of interannual variability in recruitment.","author":[{"dropping-particle":"","family":"Morgan","given":"Lance E","non-dropping-particle":"","parse-names":false,"suffix":""},{"dropping-particle":"","family":"Botsford","given":"Louis W","non-dropping-particle":"","parse-names":false,"suffix":""},{"dropping-particle":"","family":"Wing","given":"Stephen R","non-dropping-particle":"","parse-names":false,"suffix":""},{"dropping-particle":"","family":"Smith","given":"Barry D","non-dropping-particle":"","parse-names":false,"suffix":""}],"container-title":"Canadian Journal of Fisheries and Aquatic Sciences","id":"ITEM-1","issue":"5","issued":{"date-parts":[["2000"]]},"page":"980-992","title":"Spatial variability in growth and mortality of the red sea urchin, Strongylocentrotus franciscanus, in northern California","type":"article-journal","volume":"57"},"uris":["http://www.mendeley.com/documents/?uuid=712f9241-ce59-48e7-863a-f1d06119c6cb"]},{"id":"ITEM-2","itemData":{"DOI":"10.1890/07-0041.1","ISSN":"00129615","abstract":"Nearshore circulation processes and local geomorphological patterns are thought to be important correlates of spatial variation in larval recruitment of benthic organisms. However, few studies have attempted to quantitatively separate their relative influences upon recruitment dynamics. Here we use 12 study sites spanning 250 km of the northern Chile upwelling ecosystem and the intertidal barnacles Jehlius cirratus and Notochthamalus scabrosus to examine the extent to which spatial variation in larval recruitment is related to environmental variability and how these relationships depend on spatial autocorrelation. We find that upwelling intensity and wind velocity are negatively related to larval recruitment while surface slicks showed a positive correlation. However, the pure effect of each environmental variable was lower than its combined effects. Taking spatial autocorrelation into account, we find that the spatially structured variation of upwelling dynamics, distance to upwelling fronts, wind velocity, and slick occurrence explained most of the variation in barnacle recruitment. Spatial variation in recruitment rates of barnacles showed a characteristic length scale of 60-70 km, similar to the scale estimated for the spatially structured variables (upwelling, wind velocity, and surface slicks). We find that conditions for the occurrence of surface slicks (as surrogates of internal waves activity) seem to operate across several sites, suggesting a meso- instead local-scale influence over spatial variation in barnacle recruitment. Our results suggest that spatial variation in barnacle recruitment is modulated by the combined influence of several spatially structured nearshore processes operating at scales of 60-70 km and that spatial autocorrelation must be taken into account in the study of the recruitment-environment relationship. However, the influence of local and small-scale factors on recruitment dynamics of benthic invertebrates should be interpreted cautiously. © 2008 by the Ecological Socity of America.","author":[{"dropping-particle":"","family":"Lagos","given":"Nelson A.","non-dropping-particle":"","parse-names":false,"suffix":""},{"dropping-particle":"","family":"Castilla","given":"Juan Carlos","non-dropping-particle":"","parse-names":false,"suffix":""},{"dropping-particle":"","family":"Broitman","given":"Bernardo R.","non-dropping-particle":"","parse-names":false,"suffix":""}],"container-title":"Ecological Monographs","id":"ITEM-2","issue":"2","issued":{"date-parts":[["2008"]]},"page":"245-261","title":"Spatial environmental correlates of intertidal recruitment: A test using barnacles in northern chile","type":"article-journal","volume":"78"},"uris":["http://www.mendeley.com/documents/?uuid=e7fcf492-1250-46a5-bbdf-f3cb28caaf0f"]},{"id":"ITEM-3","itemData":{"DOI":"10.3354/meps08547","ISSN":"01718630","abstract":"The abundant center model of geographic distribution has been tested for the purple sea urchin by others who found highest densities and reproduction towards the southern end rather than in the center of the range and so rejected the model. A question is whether size, growth, and survival data would yield other or contrary results. Intertidal densities and size structures were measured for purple sea urchins along the Pacific coast of North America during 1985-1987 from 29.93 to 50.47°N, covering about 65% of the reported geographic range; these historical data were used to explore latitudinal patterns. Recruitment was based on the fractions of individuals in the smallest mode of the size distributions. Growth was determined by tagging with tetracycline and survival was estimated using size distributions and growth. Density of purple sea urchins was highest between 35 and 37°N and the samples with the highest numbers of recruits occurred between 34 and 38° N. Maximum diameter was largest at 43 to 44°N and smallest at about 34° N. There was no latitudinal pattern to growth or survival. Patterns of population traits did not fit simple models or previously published results. The interplay of coastal topography and currents are suggested as the primary determinants of density and recruitment. No general models for describing geographic distributions predict the observed patterns. The southern range limit is best explained by thermal tolerance and the northern limit by development times of larvae at low temperatures. © Inter-Research 2010.","author":[{"dropping-particle":"","family":"Ebert","given":"Thomas A","non-dropping-particle":"","parse-names":false,"suffix":""}],"container-title":"Marine Ecology Progress Series","id":"ITEM-3","issue":"September","issued":{"date-parts":[["2010"]]},"page":"105-120","title":"Demographic patterns of the purple sea urchin Strongylocentrotus purpuratus along a latitudinal gradient, 1985-1987","type":"article-journal","volume":"406"},"uris":["http://www.mendeley.com/documents/?uuid=246e0e87-a99b-46f2-ba8d-e56d332b8dee"]}],"mendeley":{"formattedCitation":"(Morgan &lt;i&gt;et al.&lt;/i&gt;, 2000; Lagos &lt;i&gt;et al.&lt;/i&gt;, 2008; Ebert, 2010)","plainTextFormattedCitation":"(Morgan et al., 2000; Lagos et al., 2008; Ebert, 2010)","previouslyFormattedCitation":"(Morgan &lt;i&gt;et al.&lt;/i&gt;, 2000; Lagos &lt;i&gt;et al.&lt;/i&gt;, 2008; Ebert, 2010)"},"properties":{"noteIndex":0},"schema":"https://github.com/citation-style-language/schema/raw/master/csl-citation.json"}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 xml:space="preserve">(Morgan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xml:space="preserve">, 2000; Lagos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2008; Ebert, 2010)</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 xml:space="preserve">. At smaller scales (0.1-10 km), local factors can strongly affect nearshore larval distributions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ADDIN CSL_CITATION {"citationItems":[{"id":"ITEM-1","itemData":{"DOI":"10.3354/meps342177","ISBN":"0171-8630","ISSN":"01718630","abstract":"The stage-specific spatial distribution and mortality of Balanus glandula and Chthamalus spp. larvae were assessed with a series of daily vertical plankton tows collected from innershelf waters in La Jolla, Southern California, in March 2003. Sampling stations were located within 1.1 km of the shoreline, at depths of 10 to 45 m. For both groups, we observed a spatial segregation of naupliar stages and cyprids, although this pattern was statistically significant for Chthamalus spp. only. Early nauplii (NII and NIII) were more abundant at the inshore stations, whereas later stages (NIV to NVI) occurred in greater numbers offshore. Cyprids were consistently more abundant at the inshore station. Such striking differences in the horizontal distributions of late nauplii and cyprids suggest limited dispersal of barnacle larvae in nearshore waters. Particle trajectories computed from current velocities measured in the area indicated that changes in vertical distribution may indeed affect dispersal, and, in some cases, enhance the retention of larvae in shallow, inner-shelf waters. Vertical life tables were used to estimate naupliar mortality rates from pooled daily stage distributions. Average estimates (±SE) for the instantaneous rate of larval mortality in B. glandula (0.33 ± 0.05 larvae d1) and Chthamalus spp. (0.23 ± 0.03 larvae d1) were substantially higher than previously assumed for these species. We discuss the implications of limited dispersal and high mortality rates for the exchange of larvae among disjunct populations of intertidal barnacles and other coastal benthic invertebrates.","author":[{"dropping-particle":"","family":"Tapia","given":"Fabian J.","non-dropping-particle":"","parse-names":false,"suffix":""},{"dropping-particle":"","family":"Pineda","given":"Jesús","non-dropping-particle":"","parse-names":false,"suffix":""}],"container-title":"Marine Ecology Progress Series","id":"ITEM-1","issued":{"date-parts":[["2007"]]},"page":"177-190","title":"Stage-specific distribution of barnacle larvae in nearshore waters: Potential for limited dispersal and high mortality rates","type":"article-journal","volume":"342"},"uris":["http://www.mendeley.com/documents/?uuid=fc525447-b611-43e2-b787-86288c0f394c"]},{"id":"ITEM-2","itemData":{"DOI":"10.3354/meps08043","ISSN":"01718630","abstract":"We tested the hypothesis that larvae of intertidal invertebrates are swept offshore dur ing upwelling and shoreward during downwelling. During summer 2007, vertically stratified zoo-plankton samples and oceanographic data were collected at 7 stations located from 0.7 to 27 km from shore near Coos Bay, Oregon, USA. Half the sample dates (27 June and 14 August) were characterized by upwelling conditions (lines of constant temperature and salinity tilted upward, and a band of cold surface water was against the coast) and the other half (3 and 18 July) were characterized by downwelling or relaxation (lines of constant temperature and salinity were flat, and warm surface waters were in contact with the shore). We identified and staged larvae of Neotrypaea californiensis, Balanus glandula, B. nubilus, Chthamalus dalli, Pollicipes polymerus, and Semibalanus cariosus/B. crenatus and identified (to species or taxa level) Mytilus californianus, M. trossulus, Hiatella arctica, Dendraster excentricus, and pinnotherid and pagurid zoea. On all sample dates, all taxa and larval stages were rare in surface waters (0 to 10 m depth) and, with one exception (B. nubilus cyprids), were abundant at the 3 inshore stations (0.7 to 4.5 km offshore) and very rare or absent at seaward stations. The average distance offshore of all taxa and larval stages ranged from 0.9 to 4 km from shore and did not vary with upwelling and downwelling. Upwelling and downwelling had no effect on the cross-shelf distribution of the larvae of intertidal invertebrates; the hypothesis that upwelling carries larvae offshore and downwelling carries them back onshore was not supported. © Inter-Research 2009.","author":[{"dropping-particle":"","family":"Shanks","given":"Alan L","non-dropping-particle":"","parse-names":false,"suffix":""},{"dropping-particle":"","family":"Shearman","given":"R Kipp","non-dropping-particle":"","parse-names":false,"suffix":""}],"container-title":"Marine Ecology Progress Series","id":"ITEM-2","issue":"1988","issued":{"date-parts":[["2009"]]},"page":"189-204","title":"Paradigm lost? Cross-shelf distributions of intertidal invertebrate larvae are unaffected by upwelling or downwelling","type":"article-journal","volume":"385"},"uris":["http://www.mendeley.com/documents/?uuid=ce1ca480-6584-4081-8885-5130df1365e3"]}],"mendeley":{"formattedCitation":"(Tapia and Pineda, 2007; Shanks and Shearman, 2009)","plainTextFormattedCitation":"(Tapia and Pineda, 2007; Shanks and Shearman, 2009)","previouslyFormattedCitation":"(Tapia and Pineda, 2007; Shanks and Shearman, 2009)"},"properties":{"noteIndex":0},"schema":"https://github.com/citation-style-language/schema/raw/master/csl-citation.json"}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(Tapia and Pineda, 2007; Shanks and Shearman, 2009)</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 xml:space="preserve">, patterns of settlement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ADDIN CSL_CITATION {"citationItems":[{"id":"ITEM-1","itemData":{"DOI":"10.3354/meps107125","ISSN":"01718630","author":[{"dropping-particle":"","family":"Pineda","given":"Jesus","non-dropping-particle":"","parse-names":false,"suffix":""}],"container-title":"Marine Ecology Progress Series","id":"ITEM-1","issue":"1-2","issued":{"date-parts":[["1994"]]},"page":"125-138","title":"Spatial and temporal patterns in barnacle settlement rate along a Southern California rocky shore","type":"article-journal","volume":"107"},"uris":["http://www.mendeley.com/documents/?uuid=283dbbdc-778e-42f5-8737-287bde0ee148"]},{"id":"ITEM-2","itemData":{"DOI":"10.3354/meps302177","ISSN":"01718630","abstract":"We evaluated the spatial variability in barnacle settlement at scales of 10s to 100s of meters (among-sites: 300 m; within-site: 30 m) along 1 km of coastline in the Bay of Todos Santos, northern Baja California, Mexico. Settlement of the intertidal barnacles Chthamalus spp. was monitored daily from April 1 to May 10, 2002, and thereafter every other day to September 18, 2002. Concurrently, temperature of the water column was measured every 15 min, and hourly wind speed and direction data were acquired from a nearby site. We identified 12 settlement pulses during our study, with all but 2 pulses showing significant differences in mean settlement at either or both spatial scales. Despite a high variability in numbers, settlement pulses were synchronous between sites. The occurrence of settlement pulses was significantly correlated with a rapid increase in the stratification of nearshore waters, but not correlated with sudden fluctuations in the direction of winds perpendicular to the shore. Sudden changes in the stratification of nearshore waters have been associated with the occurrence of internal tidal bores. Our results suggest that internal motions, more specifically internal tidal bores, could be an important mechanism for the onshore transport of larvae in the Bay of Todos Santos.","author":[{"dropping-particle":"","family":"Ladah","given":"Lydia B.","non-dropping-particle":"","parse-names":false,"suffix":""},{"dropping-particle":"","family":"Tapia","given":"Fabián J.","non-dropping-particle":"","parse-names":false,"suffix":""},{"dropping-particle":"","family":"Pineda","given":"Jesús","non-dropping-particle":"","parse-names":false,"suffix":""},{"dropping-particle":"","family":"López","given":"Manuel","non-dropping-particle":"","parse-names":false,"suffix":""}],"container-title":"Marine Ecology Progress Series","id":"ITEM-2","issue":"Pineda 2000","issued":{"date-parts":[["2005"]]},"page":"177-185","title":"Spatially heterogeneous, synchronous settlement of Chthamalus spp. larvae in northern Baja California","type":"article-journal","volume":"302"},"uris":["http://www.mendeley.com/documents/?uuid=890a424b-1f89-4dcf-9a29-375def5a5ef5"]}],"mendeley":{"formattedCitation":"(Pineda, 1994; Ladah &lt;i&gt;et al.&lt;/i&gt;, 2005)","plainTextFormattedCitation":"(Pineda, 1994; Ladah et al., 2005)","previouslyFormattedCitation":"(Pineda, 1994; Ladah &lt;i&gt;et al.&lt;/i&gt;, 2005)"},"properties":{"noteIndex":0},"schema":"https://github.com/citation-style-language/schema/raw/master/csl-citation.json"}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 xml:space="preserve">(Pineda, 1994; Ladah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2005)</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 xml:space="preserve">, or early mortality of benthic individuals </w:t>
      </w:r>
      <w:r w:rsidR="00D63B69">
        <w:rPr>
          <w:rFonts w:ascii="Times New Roman" w:hAnsi="Times New Roman" w:cs="Times New Roman"/>
          <w:sz w:val="22"/>
          <w:szCs w:val="22"/>
          <w:lang w:val="en-US"/>
        </w:rPr>
        <w:fldChar w:fldCharType="begin" w:fldLock="1"/>
      </w:r>
      <w:r w:rsidR="00D02799">
        <w:rPr>
          <w:rFonts w:ascii="Times New Roman" w:hAnsi="Times New Roman" w:cs="Times New Roman"/>
          <w:sz w:val="22"/>
          <w:szCs w:val="22"/>
          <w:lang w:val="en-US"/>
        </w:rPr>
        <w:instrText>ADDIN CSL_CITATION {"citationItems":[{"id":"ITEM-1","itemData":{"DOI":"10.3354/meps155269","ISSN":"01718630","abstract":"Newly settled invertebrates usually are subject to high rates of mortality (Type III survivorship). Therefore, knowledge of early post-settlement events is critical in determining if and when patterns of abundance and distribution of juveniles reflect settlement patterns. Causes of mortality of early juvenile invertebrates include delay of metamorphosis, biological disturbance, physical disturbance and hydrodynamics, physiological stress, predation, and competition. Predation is the best documented cause of early mortality, particularly for mobile species. Other possible causes which have not yet been investigated are developmental abnormalities, insufficient energy reserves, disease and parasitism. In most studies of sessile invertebrates, early post-settlement mortality did not obscure the relationship between recruit and settler abundance. This relationship appears to be more variable among mobile species for which migration also can modify the distribution of settlers. There is still insufficient data to support general conclusions about the conditions under which recruitment rate can be predicted from settlement rate. Studies have found evidence of the effects of both settlement and early post-settlement mortality on the distribution of some sessile species at small spatial scales, but mortality appears to have less influence at larger scales. Much of the present knowledge of the early post-settlement period has come from studies of barnacles and ascidians and more information is needed for other groups of benthic marine invertebrates, particularly mobile species. The relative importance of mortality during the early post-settlement period compared to other life history stages can only be determined in studies which examine several stages.","author":[{"dropping-particle":"","family":"Hunt","given":"Heather L","non-dropping-particle":"","parse-names":false,"suffix":""},{"dropping-particle":"","family":"Scheibling","given":"Robert E","non-dropping-particle":"","parse-names":false,"suffix":""}],"container-title":"Marine Ecology Progress Series","id":"ITEM-1","issue":"August","issued":{"date-parts":[["1997"]]},"page":"269-301","title":"Role of early post-settlement mortality in recruitment of benthic marine invertebrates","type":"article-journal","volume":"155"},"uris":["http://www.mendeley.com/documents/?uuid=d3b59319-56a2-405b-aebd-3858e566c6e3"]}],"mendeley":{"formattedCitation":"(Hunt and Scheibling, 1997)","plainTextFormattedCitation":"(Hunt and Scheibling, 1997)","previouslyFormattedCitation":"(Hunt and Scheibling, 1997)"},"properties":{"noteIndex":0},"schema":"https://github.com/citation-style-language/schema/raw/master/csl-citation.json"}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(Hunt and Scheibling, 1997)</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w:t>
      </w:r>
    </w:p>
    <w:p w14:paraId="58D4105B" w14:textId="77777777" w:rsidR="000E4827" w:rsidRPr="00AC7DBA" w:rsidRDefault="000E4827" w:rsidP="00F8313E">
      <w:pPr>
        <w:spacing w:line="360" w:lineRule="auto"/>
        <w:rPr>
          <w:lang w:val="en-US"/>
        </w:rPr>
      </w:pPr>
    </w:p>
    <w:p w14:paraId="0EF35507" w14:textId="59AAADCD" w:rsidR="001A52CC" w:rsidRDefault="00B027A3" w:rsidP="001A52CC">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In Chile, one of the most important and commercially exploited benthic species is t</w:t>
      </w:r>
      <w:r w:rsidRPr="00B027A3">
        <w:rPr>
          <w:rFonts w:ascii="Times New Roman" w:hAnsi="Times New Roman" w:cs="Times New Roman"/>
          <w:sz w:val="22"/>
          <w:szCs w:val="22"/>
          <w:lang w:val="en-US"/>
        </w:rPr>
        <w:t xml:space="preserve">he </w:t>
      </w:r>
      <w:r w:rsidR="000E4827">
        <w:rPr>
          <w:rFonts w:ascii="Times New Roman" w:hAnsi="Times New Roman" w:cs="Times New Roman"/>
          <w:sz w:val="22"/>
          <w:szCs w:val="22"/>
          <w:lang w:val="en-US"/>
        </w:rPr>
        <w:t>surf clam</w:t>
      </w:r>
      <w:r w:rsidRPr="00B027A3">
        <w:rPr>
          <w:rFonts w:ascii="Times New Roman" w:hAnsi="Times New Roman" w:cs="Times New Roman"/>
          <w:sz w:val="22"/>
          <w:szCs w:val="22"/>
          <w:lang w:val="en-US"/>
        </w:rPr>
        <w:t xml:space="preserve"> </w:t>
      </w:r>
      <w:proofErr w:type="spellStart"/>
      <w:r w:rsidRPr="00B027A3">
        <w:rPr>
          <w:rFonts w:ascii="Times New Roman" w:hAnsi="Times New Roman" w:cs="Times New Roman"/>
          <w:i/>
          <w:sz w:val="22"/>
          <w:szCs w:val="22"/>
          <w:lang w:val="en-US"/>
        </w:rPr>
        <w:t>Mesodesma</w:t>
      </w:r>
      <w:proofErr w:type="spellEnd"/>
      <w:r w:rsidRPr="00B027A3">
        <w:rPr>
          <w:rFonts w:ascii="Times New Roman" w:hAnsi="Times New Roman" w:cs="Times New Roman"/>
          <w:i/>
          <w:sz w:val="22"/>
          <w:szCs w:val="22"/>
          <w:lang w:val="en-US"/>
        </w:rPr>
        <w:t xml:space="preserve"> </w:t>
      </w:r>
      <w:proofErr w:type="spellStart"/>
      <w:r w:rsidRPr="00B027A3">
        <w:rPr>
          <w:rFonts w:ascii="Times New Roman" w:hAnsi="Times New Roman" w:cs="Times New Roman"/>
          <w:i/>
          <w:sz w:val="22"/>
          <w:szCs w:val="22"/>
          <w:lang w:val="en-US"/>
        </w:rPr>
        <w:t>donacium</w:t>
      </w:r>
      <w:proofErr w:type="spellEnd"/>
      <w:r>
        <w:rPr>
          <w:rFonts w:ascii="Times New Roman" w:hAnsi="Times New Roman" w:cs="Times New Roman"/>
          <w:sz w:val="22"/>
          <w:szCs w:val="22"/>
          <w:lang w:val="en-US"/>
        </w:rPr>
        <w:t xml:space="preserve">. </w:t>
      </w:r>
      <w:ins w:id="135" w:author="Fabian" w:date="2020-07-19T21:37:00Z">
        <w:r w:rsidR="001B363B">
          <w:rPr>
            <w:rFonts w:ascii="Times New Roman" w:hAnsi="Times New Roman" w:cs="Times New Roman"/>
            <w:sz w:val="22"/>
            <w:szCs w:val="22"/>
            <w:lang w:val="en-US"/>
          </w:rPr>
          <w:t xml:space="preserve">This species </w:t>
        </w:r>
      </w:ins>
      <w:del w:id="136" w:author="Fabian" w:date="2020-07-19T21:37:00Z">
        <w:r w:rsidR="000E4827" w:rsidDel="001B363B">
          <w:rPr>
            <w:rFonts w:ascii="Times New Roman" w:hAnsi="Times New Roman" w:cs="Times New Roman"/>
            <w:sz w:val="22"/>
            <w:szCs w:val="22"/>
            <w:lang w:val="en-US"/>
          </w:rPr>
          <w:delText>Surf clam</w:delText>
        </w:r>
        <w:r w:rsidDel="001B363B">
          <w:rPr>
            <w:rFonts w:ascii="Times New Roman" w:hAnsi="Times New Roman" w:cs="Times New Roman"/>
            <w:sz w:val="22"/>
            <w:szCs w:val="22"/>
            <w:lang w:val="en-US"/>
          </w:rPr>
          <w:delText xml:space="preserve"> </w:delText>
        </w:r>
        <w:r w:rsidRPr="00B027A3" w:rsidDel="001B363B">
          <w:rPr>
            <w:rFonts w:ascii="Times New Roman" w:hAnsi="Times New Roman" w:cs="Times New Roman"/>
            <w:i/>
            <w:sz w:val="22"/>
            <w:szCs w:val="22"/>
            <w:lang w:val="en-US"/>
          </w:rPr>
          <w:delText>M. donacium</w:delText>
        </w:r>
        <w:r w:rsidDel="001B363B">
          <w:rPr>
            <w:rFonts w:ascii="Times New Roman" w:hAnsi="Times New Roman" w:cs="Times New Roman"/>
            <w:sz w:val="22"/>
            <w:szCs w:val="22"/>
            <w:lang w:val="en-US"/>
          </w:rPr>
          <w:delText xml:space="preserve"> </w:delText>
        </w:r>
      </w:del>
      <w:r w:rsidRPr="00B027A3">
        <w:rPr>
          <w:rFonts w:ascii="Times New Roman" w:hAnsi="Times New Roman" w:cs="Times New Roman"/>
          <w:sz w:val="22"/>
          <w:szCs w:val="22"/>
          <w:lang w:val="en-US"/>
        </w:rPr>
        <w:t>inhabits sandy beaches along the Chilean coast</w:t>
      </w:r>
      <w:r>
        <w:rPr>
          <w:rFonts w:ascii="Times New Roman" w:hAnsi="Times New Roman" w:cs="Times New Roman"/>
          <w:sz w:val="22"/>
          <w:szCs w:val="22"/>
          <w:lang w:val="en-US"/>
        </w:rPr>
        <w:t xml:space="preserve">, from Arica to southern </w:t>
      </w:r>
      <w:proofErr w:type="spellStart"/>
      <w:r>
        <w:rPr>
          <w:rFonts w:ascii="Times New Roman" w:hAnsi="Times New Roman" w:cs="Times New Roman"/>
          <w:sz w:val="22"/>
          <w:szCs w:val="22"/>
          <w:lang w:val="en-US"/>
        </w:rPr>
        <w:t>Chiloé</w:t>
      </w:r>
      <w:proofErr w:type="spellEnd"/>
      <w:r>
        <w:rPr>
          <w:rFonts w:ascii="Times New Roman" w:hAnsi="Times New Roman" w:cs="Times New Roman"/>
          <w:sz w:val="22"/>
          <w:szCs w:val="22"/>
          <w:lang w:val="en-US"/>
        </w:rPr>
        <w:t xml:space="preserve"> (18</w:t>
      </w:r>
      <w:del w:id="137" w:author="Fabian" w:date="2020-07-19T21:37:00Z">
        <w:r w:rsidDel="001B363B">
          <w:rPr>
            <w:rFonts w:ascii="Times New Roman" w:hAnsi="Times New Roman" w:cs="Times New Roman"/>
            <w:sz w:val="22"/>
            <w:szCs w:val="22"/>
            <w:lang w:val="en-US"/>
          </w:rPr>
          <w:delText>ºS</w:delText>
        </w:r>
      </w:del>
      <w:r w:rsidRPr="00B027A3">
        <w:rPr>
          <w:rFonts w:ascii="Times New Roman" w:hAnsi="Times New Roman" w:cs="Times New Roman"/>
          <w:sz w:val="22"/>
          <w:szCs w:val="22"/>
          <w:lang w:val="en-US"/>
        </w:rPr>
        <w:t>-43</w:t>
      </w:r>
      <w:r>
        <w:rPr>
          <w:rFonts w:ascii="Times New Roman" w:hAnsi="Times New Roman" w:cs="Times New Roman"/>
          <w:sz w:val="22"/>
          <w:szCs w:val="22"/>
          <w:lang w:val="en-US"/>
        </w:rPr>
        <w:t>º</w:t>
      </w:r>
      <w:r w:rsidRPr="00B027A3">
        <w:rPr>
          <w:rFonts w:ascii="Times New Roman" w:hAnsi="Times New Roman" w:cs="Times New Roman"/>
          <w:sz w:val="22"/>
          <w:szCs w:val="22"/>
          <w:lang w:val="en-US"/>
        </w:rPr>
        <w:t xml:space="preserve">S). It forms dense aggregations that are associated with morpho-dynamic </w:t>
      </w:r>
      <w:ins w:id="138" w:author="Fabian" w:date="2020-07-19T21:38:00Z">
        <w:r w:rsidR="001B363B">
          <w:rPr>
            <w:rFonts w:ascii="Times New Roman" w:hAnsi="Times New Roman" w:cs="Times New Roman"/>
            <w:sz w:val="22"/>
            <w:szCs w:val="22"/>
            <w:lang w:val="en-US"/>
          </w:rPr>
          <w:t xml:space="preserve">beach features </w:t>
        </w:r>
      </w:ins>
      <w:del w:id="139" w:author="Fabian" w:date="2020-07-19T21:38:00Z">
        <w:r w:rsidRPr="00B027A3" w:rsidDel="001B363B">
          <w:rPr>
            <w:rFonts w:ascii="Times New Roman" w:hAnsi="Times New Roman" w:cs="Times New Roman"/>
            <w:sz w:val="22"/>
            <w:szCs w:val="22"/>
            <w:lang w:val="en-US"/>
          </w:rPr>
          <w:delText xml:space="preserve">aspects </w:delText>
        </w:r>
      </w:del>
      <w:r w:rsidRPr="00B027A3">
        <w:rPr>
          <w:rFonts w:ascii="Times New Roman" w:hAnsi="Times New Roman" w:cs="Times New Roman"/>
          <w:sz w:val="22"/>
          <w:szCs w:val="22"/>
          <w:lang w:val="en-US"/>
        </w:rPr>
        <w:t xml:space="preserve">such as grain-size distribution, </w:t>
      </w:r>
      <w:del w:id="140" w:author="Fabian" w:date="2020-07-19T21:39:00Z">
        <w:r w:rsidDel="008D5FDD">
          <w:rPr>
            <w:rFonts w:ascii="Times New Roman" w:hAnsi="Times New Roman" w:cs="Times New Roman"/>
            <w:sz w:val="22"/>
            <w:szCs w:val="22"/>
            <w:lang w:val="en-US"/>
          </w:rPr>
          <w:delText xml:space="preserve">beach </w:delText>
        </w:r>
      </w:del>
      <w:r w:rsidRPr="00B027A3">
        <w:rPr>
          <w:rFonts w:ascii="Times New Roman" w:hAnsi="Times New Roman" w:cs="Times New Roman"/>
          <w:sz w:val="22"/>
          <w:szCs w:val="22"/>
          <w:lang w:val="en-US"/>
        </w:rPr>
        <w:t>steepness</w:t>
      </w:r>
      <w:ins w:id="141" w:author="Fabian" w:date="2020-07-14T17:14:00Z">
        <w:r w:rsidR="00EF4F54">
          <w:rPr>
            <w:rFonts w:ascii="Times New Roman" w:hAnsi="Times New Roman" w:cs="Times New Roman"/>
            <w:sz w:val="22"/>
            <w:szCs w:val="22"/>
            <w:lang w:val="en-US"/>
          </w:rPr>
          <w:t>,</w:t>
        </w:r>
      </w:ins>
      <w:r>
        <w:rPr>
          <w:rFonts w:ascii="Times New Roman" w:hAnsi="Times New Roman" w:cs="Times New Roman"/>
          <w:sz w:val="22"/>
          <w:szCs w:val="22"/>
          <w:lang w:val="en-US"/>
        </w:rPr>
        <w:t xml:space="preserve"> and</w:t>
      </w:r>
      <w:r w:rsidRPr="00B027A3">
        <w:rPr>
          <w:rFonts w:ascii="Times New Roman" w:hAnsi="Times New Roman" w:cs="Times New Roman"/>
          <w:sz w:val="22"/>
          <w:szCs w:val="22"/>
          <w:lang w:val="en-US"/>
        </w:rPr>
        <w:t xml:space="preserve"> profile </w:t>
      </w:r>
      <w:r w:rsidR="00D02799">
        <w:rPr>
          <w:rFonts w:ascii="Times New Roman" w:hAnsi="Times New Roman" w:cs="Times New Roman"/>
          <w:sz w:val="22"/>
          <w:szCs w:val="22"/>
          <w:lang w:val="en-US"/>
        </w:rPr>
        <w:fldChar w:fldCharType="begin" w:fldLock="1"/>
      </w:r>
      <w:r w:rsidR="00D02799">
        <w:rPr>
          <w:rFonts w:ascii="Times New Roman" w:hAnsi="Times New Roman" w:cs="Times New Roman"/>
          <w:sz w:val="22"/>
          <w:szCs w:val="22"/>
          <w:lang w:val="en-US"/>
        </w:rPr>
        <w:instrText>ADDIN CSL_CITATION {"citationItems":[{"id":"ITEM-1","itemData":{"ISSN":"0042-3211","abstract":"Monthly samples were taken from February 1989 to january 1990 to evalute the longshore distribution and density of the bivalve Mesodesma donacium in a dissipative beach in southern Chile. The results showed that its distribution was patchy. Adult clams were confined to the surf zone, while the vast majority of juveniles occurred in the swash zone. The highest densities of adults were found in summer and autumn (up to 1.59 individuals per 0.25 m2 in February 1989), while the minimum occurred during winter. juveniles had similar densities all year round (up to 16-20 individuals per 0.25 m2). Most clams collected in the surf zone had similar shell lengths (70-75 mm); those collected in the swash zone were smaller than 25 mm. No relationships were found between distribution and abundances of clams and variability in textural characteristics of the surf or swash zone. Due to the limited longshore variability in grain size and sorting of sands, it is suggested that the variabilities in distribution and abundances of clams may be related to large-scale habitat characteristics rather than to small-scale textural variability.","author":[{"dropping-particle":"","family":"Jaramillo","given":"Eduardo","non-dropping-particle":"","parse-names":false,"suffix":""},{"dropping-particle":"","family":"Pino","given":"Mario","non-dropping-particle":"","parse-names":false,"suffix":""},{"dropping-particle":"","family":"Filun","given":"Luis","non-dropping-particle":"","parse-names":false,"suffix":""},{"dropping-particle":"","family":"Gonzalez","given":"M","non-dropping-particle":"","parse-names":false,"suffix":""}],"container-title":"The Veliger","id":"ITEM-1","issue":"2","issued":{"date-parts":[["1994"]]},"page":"192-200","title":"Longshore distribution of Mesodesma donacium (Bivalvia: Mesodesmatidae) on a sandy beach of the south of Chile","type":"article-journal","volume":"37"},"uris":["http://www.mendeley.com/documents/?uuid=07cce8df-1c1e-4afd-b491-40c13ccea8b4"]}],"mendeley":{"formattedCitation":"(Jaramillo &lt;i&gt;et al.&lt;/i&gt;, 1994)","plainTextFormattedCitation":"(Jaramillo et al., 1994)","previouslyFormattedCitation":"(Jaramillo &lt;i&gt;et al.&lt;/i&gt;, 1994)"},"properties":{"noteIndex":0},"schema":"https://github.com/citation-style-language/schema/raw/master/csl-citation.json"}</w:instrText>
      </w:r>
      <w:r w:rsidR="00D02799">
        <w:rPr>
          <w:rFonts w:ascii="Times New Roman" w:hAnsi="Times New Roman" w:cs="Times New Roman"/>
          <w:sz w:val="22"/>
          <w:szCs w:val="22"/>
          <w:lang w:val="en-US"/>
        </w:rPr>
        <w:fldChar w:fldCharType="separate"/>
      </w:r>
      <w:r w:rsidR="00D02799" w:rsidRPr="00D02799">
        <w:rPr>
          <w:rFonts w:ascii="Times New Roman" w:hAnsi="Times New Roman" w:cs="Times New Roman"/>
          <w:noProof/>
          <w:sz w:val="22"/>
          <w:szCs w:val="22"/>
          <w:lang w:val="en-US"/>
        </w:rPr>
        <w:t xml:space="preserve">(Jaramillo </w:t>
      </w:r>
      <w:r w:rsidR="00D02799" w:rsidRPr="00D02799">
        <w:rPr>
          <w:rFonts w:ascii="Times New Roman" w:hAnsi="Times New Roman" w:cs="Times New Roman"/>
          <w:i/>
          <w:noProof/>
          <w:sz w:val="22"/>
          <w:szCs w:val="22"/>
          <w:lang w:val="en-US"/>
        </w:rPr>
        <w:t>et al.</w:t>
      </w:r>
      <w:r w:rsidR="00D02799" w:rsidRPr="00D02799">
        <w:rPr>
          <w:rFonts w:ascii="Times New Roman" w:hAnsi="Times New Roman" w:cs="Times New Roman"/>
          <w:noProof/>
          <w:sz w:val="22"/>
          <w:szCs w:val="22"/>
          <w:lang w:val="en-US"/>
        </w:rPr>
        <w:t>, 1994)</w:t>
      </w:r>
      <w:r w:rsidR="00D02799">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 xml:space="preserve">. The </w:t>
      </w:r>
      <w:r>
        <w:rPr>
          <w:rFonts w:ascii="Times New Roman" w:hAnsi="Times New Roman" w:cs="Times New Roman"/>
          <w:sz w:val="22"/>
          <w:szCs w:val="22"/>
          <w:lang w:val="en-US"/>
        </w:rPr>
        <w:t>landing</w:t>
      </w:r>
      <w:r w:rsidRPr="00B027A3">
        <w:rPr>
          <w:rFonts w:ascii="Times New Roman" w:hAnsi="Times New Roman" w:cs="Times New Roman"/>
          <w:sz w:val="22"/>
          <w:szCs w:val="22"/>
          <w:lang w:val="en-US"/>
        </w:rPr>
        <w:t xml:space="preserve"> records for </w:t>
      </w:r>
      <w:r w:rsidRPr="00B027A3">
        <w:rPr>
          <w:rFonts w:ascii="Times New Roman" w:hAnsi="Times New Roman" w:cs="Times New Roman"/>
          <w:i/>
          <w:sz w:val="22"/>
          <w:szCs w:val="22"/>
          <w:lang w:val="en-US"/>
        </w:rPr>
        <w:t xml:space="preserve">M. </w:t>
      </w:r>
      <w:proofErr w:type="spellStart"/>
      <w:r w:rsidRPr="00B027A3">
        <w:rPr>
          <w:rFonts w:ascii="Times New Roman" w:hAnsi="Times New Roman" w:cs="Times New Roman"/>
          <w:i/>
          <w:sz w:val="22"/>
          <w:szCs w:val="22"/>
          <w:lang w:val="en-US"/>
        </w:rPr>
        <w:t>donacium</w:t>
      </w:r>
      <w:proofErr w:type="spellEnd"/>
      <w:r w:rsidRPr="00B027A3">
        <w:rPr>
          <w:rFonts w:ascii="Times New Roman" w:hAnsi="Times New Roman" w:cs="Times New Roman"/>
          <w:sz w:val="22"/>
          <w:szCs w:val="22"/>
          <w:lang w:val="en-US"/>
        </w:rPr>
        <w:t xml:space="preserve"> reveal boom and bust cycles, with significant spatial and temporal fluctuations in landings, which have been described as serial depletion in the populations distributed along the Chilean coast </w:t>
      </w:r>
      <w:r w:rsidR="00D02799">
        <w:rPr>
          <w:rFonts w:ascii="Times New Roman" w:hAnsi="Times New Roman" w:cs="Times New Roman"/>
          <w:sz w:val="22"/>
          <w:szCs w:val="22"/>
          <w:lang w:val="en-US"/>
        </w:rPr>
        <w:fldChar w:fldCharType="begin" w:fldLock="1"/>
      </w:r>
      <w:r w:rsidR="00D02799">
        <w:rPr>
          <w:rFonts w:ascii="Times New Roman" w:hAnsi="Times New Roman" w:cs="Times New Roman"/>
          <w:sz w:val="22"/>
          <w:szCs w:val="22"/>
          <w:lang w:val="en-US"/>
        </w:rPr>
        <w:instrText>ADDIN CSL_CITATION {"citationItems":[{"id":"ITEM-1","itemData":{"DOI":"Book_Doi 10.1201/9781420050943","ISBN":"0078-3218\\r978-1-4200-5093-6","ISSN":"00783218","abstract":"The Humboldt Current System (HCS) is one of the most productive marine ecosystems on earth. It extends along the west coast of South America from southern Chile (similar to 42 degrees S) up to Ecuador and the Galapagos Islands near the equator. The general oceanography of the HCS is characterised by a predominant northward flow of surface waters of subantarctic origin and by strong upwelling of cool nutrient-rich subsurface waters of equatorial origin. Along the coast of northern and central Chile, upwelling is localised and its occurrence changes from being mostly continuous (aseasonal) in northern Chile to a more seasonal pattern in southern-central Chile. Several important upwelling centres along the Chilean coast are interspersed with long stretches of coast without or with sporadic and less intense upwelling. Large-scale climatic phenomena (El Nino Southern Oscillation, ENSO) are superimposed onto this regional pattern, which results in a high spatiotemporal heterogeneity, complicating the prediction of ecological processes along the Chilean coast. This limited predictability becomes particularly critical in light of increasing human activities during the past decades, at present mainly in the form of exploitation of renewable resources (fish, invertebrates and macroalgae). This review examines current knowledge of ecological processes in the HCS of northern and central Chile, with a particular focus on oceanographic factors and the influence of human activities, and further suggests conservation strategies for this high-priority large marine ecosystem. Along the Chilean coast, the injection of nutrients into surface waters through upwelling events results in extremely high primary production. This fuels zooplankton and fish production over extensive areas, which also supports higher trophic levels, including large populations of seabirds and marine mammals. Pelagic fisheries, typically concentrated near main upwelling centres (20-22 degrees S, 32-34 degrees S, 36-38 degrees S), take an important share of the fish production, thereby affecting trophic interactions in the HCS. Interestingly, El Nino (EN) events in northern Chile do not appear to cause a dramatic decline in primary or zooplankton production but rather a shift in species composition, which affects trophic efficiency of and interactions among higher-level consumers. The low oxygen concentrations in subsurface waters of the HCS (oxygen-minimum zone, OMZ) influence predator-prey interact…","author":[{"dropping-particle":"","family":"Thiel","given":"M","non-dropping-particle":"","parse-names":false,"suffix":""},{"dropping-particle":"","family":"Macaya","given":"E C","non-dropping-particle":"","parse-names":false,"suffix":""},{"dropping-particle":"","family":"Acuña","given":"Enzo","non-dropping-particle":"","parse-names":false,"suffix":""},{"dropping-particle":"","family":"Arntz","given":"Wolf E.","non-dropping-particle":"","parse-names":false,"suffix":""},{"dropping-particle":"","family":"Bastias","given":"H","non-dropping-particle":"","parse-names":false,"suffix":""},{"dropping-particle":"","family":"Brokordt","given":"K","non-dropping-particle":"","parse-names":false,"suffix":""},{"dropping-particle":"","family":"Camus","given":"P. A.","non-dropping-particle":"","parse-names":false,"suffix":""},{"dropping-particle":"","family":"Castilla","given":"Juan Carlos","non-dropping-particle":"","parse-names":false,"suffix":""},{"dropping-particle":"","family":"Castro","given":"L R","non-dropping-particle":"","parse-names":false,"suffix":""},{"dropping-particle":"","family":"Cortes","given":"M","non-dropping-particle":"","parse-names":false,"suffix":""},{"dropping-particle":"","family":"Dumont","given":"C P","non-dropping-particle":"","parse-names":false,"suffix":""},{"dropping-particle":"","family":"Escribano","given":"R","non-dropping-particle":"","parse-names":false,"suffix":""},{"dropping-particle":"","family":"Fernandez","given":"M","non-dropping-particle":"","parse-names":false,"suffix":""},{"dropping-particle":"","family":"Gajardo","given":"J A","non-dropping-particle":"","parse-names":false,"suffix":""},{"dropping-particle":"","family":"Gaymer","given":"C F","non-dropping-particle":"","parse-names":false,"suffix":""},{"dropping-particle":"","family":"Gomez","given":"I","non-dropping-particle":"","parse-names":false,"suffix":""},{"dropping-particle":"","family":"Gonzalez","given":"A E","non-dropping-particle":"","parse-names":false,"suffix":""},{"dropping-particle":"","family":"Gonzalez","given":"H E","non-dropping-particle":"","parse-names":false,"suffix":""},{"dropping-particle":"","family":"Haye","given":"Pilar A.","non-dropping-particle":"","parse-names":false,"suffix":""},{"dropping-particle":"","family":"Illanes","given":"J E","non-dropping-particle":"","parse-names":false,"suffix":""},{"dropping-particle":"","family":"Iriarte","given":"J L","non-dropping-particle":"","parse-names":false,"suffix":""},{"dropping-particle":"","family":"Lancellotti","given":"D A","non-dropping-particle":"","parse-names":false,"suffix":""},{"dropping-particle":"","family":"Luna-Jorquerai","given":"G","non-dropping-particle":"","parse-names":false,"suffix":""},{"dropping-particle":"","family":"Luxoroi","given":"C","non-dropping-particle":"","parse-names":false,"suffix":""},{"dropping-particle":"","family":"Manríquez","given":"Patricio H.","non-dropping-particle":"","parse-names":false,"suffix":""},{"dropping-particle":"","family":"Marin","given":"V","non-dropping-particle":"","parse-names":false,"suffix":""},{"dropping-particle":"","family":"Munoz","given":"P","non-dropping-particle":"","parse-names":false,"suffix":""},{"dropping-particle":"","family":"Navarrete","given":"S. A.","non-dropping-particle":"","parse-names":false,"suffix":""},{"dropping-particle":"","family":"Perez","given":"E","non-dropping-particle":"","parse-names":false,"suffix":""},{"dropping-particle":"","family":"Poulin","given":"E","non-dropping-particle":"","parse-names":false,"suffix":""},{"dropping-particle":"","family":"Sellanes","given":"J","non-dropping-particle":"","parse-names":false,"suffix":""},{"dropping-particle":"","family":"Sepulveda","given":"H H","non-dropping-particle":"","parse-names":false,"suffix":""},{"dropping-particle":"","family":"Stotz","given":"W","non-dropping-particle":"","parse-names":false,"suffix":""},{"dropping-particle":"","family":"Tala","given":"F","non-dropping-particle":"","parse-names":false,"suffix":""},{"dropping-particle":"","family":"Thomas","given":"A","non-dropping-particle":"","parse-names":false,"suffix":""},{"dropping-particle":"","family":"Vargas","given":"C A","non-dropping-particle":"","parse-names":false,"suffix":""},{"dropping-particle":"","family":"Vasquez","given":"J A","non-dropping-particle":"","parse-names":false,"suffix":""},{"dropping-particle":"","family":"Vega","given":"J M A","non-dropping-particle":"","parse-names":false,"suffix":""}],"container-title":"Oceanography and Marine Biology Vol 45","id":"ITEM-1","issued":{"date-parts":[["2007"]]},"page":"195-344","title":"The Humboldt Current System of northern and central Chile","type":"article-journal","volume":"45"},"uris":["http://www.mendeley.com/documents/?uuid=87eb7378-3f9c-4509-907a-7a61a2b5f895"]}],"mendeley":{"formattedCitation":"(Thiel &lt;i&gt;et al.&lt;/i&gt;, 2007)","plainTextFormattedCitation":"(Thiel et al., 2007)","previouslyFormattedCitation":"(Thiel &lt;i&gt;et al.&lt;/i&gt;, 2007)"},"properties":{"noteIndex":0},"schema":"https://github.com/citation-style-language/schema/raw/master/csl-citation.json"}</w:instrText>
      </w:r>
      <w:r w:rsidR="00D02799">
        <w:rPr>
          <w:rFonts w:ascii="Times New Roman" w:hAnsi="Times New Roman" w:cs="Times New Roman"/>
          <w:sz w:val="22"/>
          <w:szCs w:val="22"/>
          <w:lang w:val="en-US"/>
        </w:rPr>
        <w:fldChar w:fldCharType="separate"/>
      </w:r>
      <w:r w:rsidR="00D02799" w:rsidRPr="00D02799">
        <w:rPr>
          <w:rFonts w:ascii="Times New Roman" w:hAnsi="Times New Roman" w:cs="Times New Roman"/>
          <w:noProof/>
          <w:sz w:val="22"/>
          <w:szCs w:val="22"/>
          <w:lang w:val="en-US"/>
        </w:rPr>
        <w:t xml:space="preserve">(Thiel </w:t>
      </w:r>
      <w:r w:rsidR="00D02799" w:rsidRPr="00D02799">
        <w:rPr>
          <w:rFonts w:ascii="Times New Roman" w:hAnsi="Times New Roman" w:cs="Times New Roman"/>
          <w:i/>
          <w:noProof/>
          <w:sz w:val="22"/>
          <w:szCs w:val="22"/>
          <w:lang w:val="en-US"/>
        </w:rPr>
        <w:t>et al.</w:t>
      </w:r>
      <w:r w:rsidR="00D02799" w:rsidRPr="00D02799">
        <w:rPr>
          <w:rFonts w:ascii="Times New Roman" w:hAnsi="Times New Roman" w:cs="Times New Roman"/>
          <w:noProof/>
          <w:sz w:val="22"/>
          <w:szCs w:val="22"/>
          <w:lang w:val="en-US"/>
        </w:rPr>
        <w:t>, 2007)</w:t>
      </w:r>
      <w:r w:rsidR="00D02799">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 xml:space="preserve">. Initially, in the 1960s and 1970s, harvesting for this species was concentrated mainly in the northern region </w:t>
      </w:r>
      <w:r w:rsidR="00D02799">
        <w:rPr>
          <w:rFonts w:ascii="Times New Roman" w:hAnsi="Times New Roman" w:cs="Times New Roman"/>
          <w:sz w:val="22"/>
          <w:szCs w:val="22"/>
          <w:lang w:val="en-US"/>
        </w:rPr>
        <w:fldChar w:fldCharType="begin" w:fldLock="1"/>
      </w:r>
      <w:r w:rsidR="00566AA8">
        <w:rPr>
          <w:rFonts w:ascii="Times New Roman" w:hAnsi="Times New Roman" w:cs="Times New Roman"/>
          <w:sz w:val="22"/>
          <w:szCs w:val="22"/>
          <w:lang w:val="en-US"/>
        </w:rPr>
        <w:instrText>ADDIN CSL_CITATION {"citationItems":[{"id":"ITEM-1","itemData":{"author":[{"dropping-particle":"","family":"Matamala","given":"Manira","non-dropping-particle":"","parse-names":false,"suffix":""},{"dropping-particle":"","family":"Ther","given":"Francisco","non-dropping-particle":"","parse-names":false,"suffix":""},{"dropping-particle":"","family":"Almanza","given":"Viviana","non-dropping-particle":"","parse-names":false,"suffix":""},{"dropping-particle":"","family":"Bello","given":"Bernardo","non-dropping-particle":"","parse-names":false,"suffix":""},{"dropping-particle":"","family":"Gutierrez","given":"Juan","non-dropping-particle":"","parse-names":false,"suffix":""}],"id":"ITEM-1","issued":{"date-parts":[["2008"]]},"number-of-pages":"230","title":"Bases biológicas para la administración del recurso macha en la X Región. Informe Final FIP 2006-26","type":"report"},"uris":["http://www.mendeley.com/documents/?uuid=b7095caf-4221-454f-85e3-97f3cc94661a"]}],"mendeley":{"formattedCitation":"(Matamala &lt;i&gt;et al.&lt;/i&gt;, 2008)","plainTextFormattedCitation":"(Matamala et al., 2008)","previouslyFormattedCitation":"(Matamala &lt;i&gt;et al.&lt;/i&gt;, 2008)"},"properties":{"noteIndex":0},"schema":"https://github.com/citation-style-language/schema/raw/master/csl-citation.json"}</w:instrText>
      </w:r>
      <w:r w:rsidR="00D02799">
        <w:rPr>
          <w:rFonts w:ascii="Times New Roman" w:hAnsi="Times New Roman" w:cs="Times New Roman"/>
          <w:sz w:val="22"/>
          <w:szCs w:val="22"/>
          <w:lang w:val="en-US"/>
        </w:rPr>
        <w:fldChar w:fldCharType="separate"/>
      </w:r>
      <w:r w:rsidR="00D02799" w:rsidRPr="00D02799">
        <w:rPr>
          <w:rFonts w:ascii="Times New Roman" w:hAnsi="Times New Roman" w:cs="Times New Roman"/>
          <w:noProof/>
          <w:sz w:val="22"/>
          <w:szCs w:val="22"/>
          <w:lang w:val="en-US"/>
        </w:rPr>
        <w:t xml:space="preserve">(Matamala </w:t>
      </w:r>
      <w:r w:rsidR="00D02799" w:rsidRPr="00D02799">
        <w:rPr>
          <w:rFonts w:ascii="Times New Roman" w:hAnsi="Times New Roman" w:cs="Times New Roman"/>
          <w:i/>
          <w:noProof/>
          <w:sz w:val="22"/>
          <w:szCs w:val="22"/>
          <w:lang w:val="en-US"/>
        </w:rPr>
        <w:t>et al.</w:t>
      </w:r>
      <w:r w:rsidR="00D02799" w:rsidRPr="00D02799">
        <w:rPr>
          <w:rFonts w:ascii="Times New Roman" w:hAnsi="Times New Roman" w:cs="Times New Roman"/>
          <w:noProof/>
          <w:sz w:val="22"/>
          <w:szCs w:val="22"/>
          <w:lang w:val="en-US"/>
        </w:rPr>
        <w:t>, 2008)</w:t>
      </w:r>
      <w:r w:rsidR="00D02799">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 xml:space="preserve">, particularly in the sandy banks of Coquimbo. During the late 1980s, banks in the southern zone near </w:t>
      </w:r>
      <w:proofErr w:type="spellStart"/>
      <w:r w:rsidRPr="00B027A3">
        <w:rPr>
          <w:rFonts w:ascii="Times New Roman" w:hAnsi="Times New Roman" w:cs="Times New Roman"/>
          <w:sz w:val="22"/>
          <w:szCs w:val="22"/>
          <w:lang w:val="en-US"/>
        </w:rPr>
        <w:t>Mehuin</w:t>
      </w:r>
      <w:proofErr w:type="spellEnd"/>
      <w:r w:rsidRPr="00B027A3">
        <w:rPr>
          <w:rFonts w:ascii="Times New Roman" w:hAnsi="Times New Roman" w:cs="Times New Roman"/>
          <w:sz w:val="22"/>
          <w:szCs w:val="22"/>
          <w:lang w:val="en-US"/>
        </w:rPr>
        <w:t xml:space="preserve"> were under significant extraction pressure. The fishery practically disappeared in the </w:t>
      </w:r>
      <w:ins w:id="142" w:author="Fabian" w:date="2020-07-14T17:14:00Z">
        <w:r w:rsidR="00EF4F54">
          <w:rPr>
            <w:rFonts w:ascii="Times New Roman" w:hAnsi="Times New Roman" w:cs="Times New Roman"/>
            <w:sz w:val="22"/>
            <w:szCs w:val="22"/>
            <w:lang w:val="en-US"/>
          </w:rPr>
          <w:t>mid-1990s</w:t>
        </w:r>
      </w:ins>
      <w:del w:id="143" w:author="Fabian" w:date="2020-07-14T17:14:00Z">
        <w:r w:rsidRPr="00B027A3" w:rsidDel="00EF4F54">
          <w:rPr>
            <w:rFonts w:ascii="Times New Roman" w:hAnsi="Times New Roman" w:cs="Times New Roman"/>
            <w:sz w:val="22"/>
            <w:szCs w:val="22"/>
            <w:lang w:val="en-US"/>
          </w:rPr>
          <w:delText>mid 1990s,</w:delText>
        </w:r>
      </w:del>
      <w:r w:rsidRPr="00B027A3">
        <w:rPr>
          <w:rFonts w:ascii="Times New Roman" w:hAnsi="Times New Roman" w:cs="Times New Roman"/>
          <w:sz w:val="22"/>
          <w:szCs w:val="22"/>
          <w:lang w:val="en-US"/>
        </w:rPr>
        <w:t xml:space="preserve"> and started again in 1998 with the simultaneous harvesting of 10 banks in the southern Los Lag</w:t>
      </w:r>
      <w:r>
        <w:rPr>
          <w:rFonts w:ascii="Times New Roman" w:hAnsi="Times New Roman" w:cs="Times New Roman"/>
          <w:sz w:val="22"/>
          <w:szCs w:val="22"/>
          <w:lang w:val="en-US"/>
        </w:rPr>
        <w:t xml:space="preserve">os Region </w:t>
      </w:r>
      <w:r w:rsidR="00566AA8">
        <w:rPr>
          <w:rFonts w:ascii="Times New Roman" w:hAnsi="Times New Roman" w:cs="Times New Roman"/>
          <w:sz w:val="22"/>
          <w:szCs w:val="22"/>
          <w:lang w:val="en-US"/>
        </w:rPr>
        <w:fldChar w:fldCharType="begin" w:fldLock="1"/>
      </w:r>
      <w:r w:rsidR="0014239C">
        <w:rPr>
          <w:rFonts w:ascii="Times New Roman" w:hAnsi="Times New Roman" w:cs="Times New Roman"/>
          <w:sz w:val="22"/>
          <w:szCs w:val="22"/>
          <w:lang w:val="en-US"/>
        </w:rPr>
        <w:instrText>ADDIN CSL_CITATION {"citationItems":[{"id":"ITEM-1","itemData":{"author":[{"dropping-particle":"","family":"Rubilar","given":"Pedro","non-dropping-particle":"","parse-names":false,"suffix":""},{"dropping-particle":"","family":"Ariz","given":"Luis","non-dropping-particle":"","parse-names":false,"suffix":""},{"dropping-particle":"","family":"Ojeda","given":"Vilma","non-dropping-particle":"","parse-names":false,"suffix":""},{"dropping-particle":"","family":"Lozada","given":"Eliana","non-dropping-particle":"","parse-names":false,"suffix":""},{"dropping-particle":"","family":"Campos","given":"Patricio","non-dropping-particle":"","parse-names":false,"suffix":""},{"dropping-particle":"","family":"Jerez","given":"Gabriel","non-dropping-particle":"","parse-names":false,"suffix":""},{"dropping-particle":"","family":"Osorio","given":"Cecilia","non-dropping-particle":"","parse-names":false,"suffix":""},{"dropping-particle":"","family":"Olivares","given":"Isabel","non-dropping-particle":"","parse-names":false,"suffix":""}],"id":"ITEM-1","issued":{"date-parts":[["2001"]]},"number-of-pages":"242","title":"Estudio biológico pesquero del recurso macha en la X Región. Informe Final FIP 2000-17","type":"report"},"uris":["http://www.mendeley.com/documents/?uuid=5244f196-f4fe-43d1-b59e-15908543b907"]},{"id":"ITEM-2","itemData":{"abstract":"El proyecto tuvo como objetivo general desarrollar protocolos de trabajo y de protección ambiental que permitieran establecer las condiciones en que se debieran realizar las actividades de repoblación de organismos bentónicos. Una vez desarrollados los protocolos debieron ser aplicados a través de una actividad de repoblamiento del recurso macha en el sector de “Playa Las Machas” en Arica. Con el fin de lograr este objetivo se diseñó una estrategia de análisis que implicó (a) resumir la información disponible en la literatura pertinente, (b) la realización de un workshop internacional y (c) el diseño de experimentos en laboratorio y terreno en relación a (i) riesgos de propagar plagas, enfermedades y parásitos, (ii) riesgos de propagar características genéticas que desde el punto de vista antropocéntrico sean indeseables, (iii) transporte de organismos bentónicos y (iv) liberación de estos. La primera versión de los protocolos fue el resultado de las revisiones bibliográficas para cada uno de los cuatro tópicos. Esta fue discutida con profesionales de la SUBPESCA y generó un versión borrador utilizada como plataforma de discusión en el workshop internacional, “INTERNATIONAL WORKSHOP RESTORATION OF BENTHIC INVERTEBRATE POPULATIONS: Genetics, Diseases &amp; Ecology”. Este workshop fue realizado como parte del proyecto tendiente a conocer las experiencias realizadas mundialmente en el campo del repoblamiento, ranching y stock enhancement. De los resultados producto de las exposiciones de especialistas y de las rondas de discusiones, se generó una segunda versión de los protocolos los que fueron aplicados en una acción de repoblamiento del recurso macha en el sector Playa Las Machas de Arica. De la experiencia obtenida en la acción de repoblamiento y de las conclusiones llegadas en una segunda reunión con profesionales de la SUBPESCA, se logró una versión final de los protocolos que compatibilizó criterios científicos y administrativos. Para la operatividad de los protocolos se diseñó un procedimiento a ser aplicado por la Autoridad, llamado Proceso para la Autorización de una Acción de Repoblamiento. En este proceso, se debiera documentar debidamente que la acción y estrategia de repoblamiento propuesta posee las bases técnicas, biológicas y ecológicas que aseguran el relativo éxito del repoblamiento. La estrategia de repoblamiento usada en el presente proyecto fue el resultado de las revisiones bibliográficas y de las conclusiones que arrojaron las rondas de …","author":[{"dropping-particle":"","family":"Stotz","given":"Wolfgang","non-dropping-particle":"","parse-names":false,"suffix":""},{"dropping-particle":"","family":"Lancellotti","given":"Domingo A","non-dropping-particle":"","parse-names":false,"suffix":""},{"dropping-particle":"","family":"Lohrmann","given":"Karin","non-dropping-particle":"","parse-names":false,"suffix":""},{"dropping-particle":"","family":"Brand","given":"Elisabeth","non-dropping-particle":"von","parse-names":false,"suffix":""},{"dropping-particle":"","family":"Aburto","given":"Jaime","non-dropping-particle":"","parse-names":false,"suffix":""},{"dropping-particle":"","family":"Caillaux","given":"Luis Marcelo","non-dropping-particle":"","parse-names":false,"suffix":""},{"dropping-particle":"","family":"Valdebenito","given":"Marcelo","non-dropping-particle":"","parse-names":false,"suffix":""},{"dropping-particle":"","family":"Rodríguez","given":"Loreto","non-dropping-particle":"","parse-names":false,"suffix":""},{"dropping-particle":"","family":"Araya","given":"Pablo","non-dropping-particle":"","parse-names":false,"suffix":""},{"dropping-particle":"","family":"Cerda","given":"Claudio","non-dropping-particle":"","parse-names":false,"suffix":""}],"id":"ITEM-2","issued":{"date-parts":[["2003"]]},"number-of-pages":"207","title":"Repoblamiento de bancos de macha en playa \"Las machas\" de Arica, I Región. Informe Final FIP 2001-24","type":"report"},"uris":["http://www.mendeley.com/documents/?uuid=1d81106a-983f-409a-aaf0-1500a20846bd"]}],"mendeley":{"formattedCitation":"(Rubilar &lt;i&gt;et al.&lt;/i&gt;, 2001; Stotz &lt;i&gt;et al.&lt;/i&gt;, 2003)","plainTextFormattedCitation":"(Rubilar et al., 2001; Stotz et al., 2003)","previouslyFormattedCitation":"(Rubilar &lt;i&gt;et al.&lt;/i&gt;, 2001; Stotz &lt;i&gt;et al.&lt;/i&gt;, 2003)"},"properties":{"noteIndex":0},"schema":"https://github.com/citation-style-language/schema/raw/master/csl-citation.json"}</w:instrText>
      </w:r>
      <w:r w:rsidR="00566AA8">
        <w:rPr>
          <w:rFonts w:ascii="Times New Roman" w:hAnsi="Times New Roman" w:cs="Times New Roman"/>
          <w:sz w:val="22"/>
          <w:szCs w:val="22"/>
          <w:lang w:val="en-US"/>
        </w:rPr>
        <w:fldChar w:fldCharType="separate"/>
      </w:r>
      <w:r w:rsidR="00566AA8" w:rsidRPr="00566AA8">
        <w:rPr>
          <w:rFonts w:ascii="Times New Roman" w:hAnsi="Times New Roman" w:cs="Times New Roman"/>
          <w:noProof/>
          <w:sz w:val="22"/>
          <w:szCs w:val="22"/>
          <w:lang w:val="en-US"/>
        </w:rPr>
        <w:t xml:space="preserve">(Rubilar </w:t>
      </w:r>
      <w:r w:rsidR="00566AA8" w:rsidRPr="00566AA8">
        <w:rPr>
          <w:rFonts w:ascii="Times New Roman" w:hAnsi="Times New Roman" w:cs="Times New Roman"/>
          <w:i/>
          <w:noProof/>
          <w:sz w:val="22"/>
          <w:szCs w:val="22"/>
          <w:lang w:val="en-US"/>
        </w:rPr>
        <w:t>et al.</w:t>
      </w:r>
      <w:r w:rsidR="00566AA8" w:rsidRPr="00566AA8">
        <w:rPr>
          <w:rFonts w:ascii="Times New Roman" w:hAnsi="Times New Roman" w:cs="Times New Roman"/>
          <w:noProof/>
          <w:sz w:val="22"/>
          <w:szCs w:val="22"/>
          <w:lang w:val="en-US"/>
        </w:rPr>
        <w:t xml:space="preserve">, 2001; Stotz </w:t>
      </w:r>
      <w:r w:rsidR="00566AA8" w:rsidRPr="00566AA8">
        <w:rPr>
          <w:rFonts w:ascii="Times New Roman" w:hAnsi="Times New Roman" w:cs="Times New Roman"/>
          <w:i/>
          <w:noProof/>
          <w:sz w:val="22"/>
          <w:szCs w:val="22"/>
          <w:lang w:val="en-US"/>
        </w:rPr>
        <w:t>et al.</w:t>
      </w:r>
      <w:r w:rsidR="00566AA8" w:rsidRPr="00566AA8">
        <w:rPr>
          <w:rFonts w:ascii="Times New Roman" w:hAnsi="Times New Roman" w:cs="Times New Roman"/>
          <w:noProof/>
          <w:sz w:val="22"/>
          <w:szCs w:val="22"/>
          <w:lang w:val="en-US"/>
        </w:rPr>
        <w:t>, 2003)</w:t>
      </w:r>
      <w:r w:rsidR="00566AA8">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 The high variability obs</w:t>
      </w:r>
      <w:r>
        <w:rPr>
          <w:rFonts w:ascii="Times New Roman" w:hAnsi="Times New Roman" w:cs="Times New Roman"/>
          <w:sz w:val="22"/>
          <w:szCs w:val="22"/>
          <w:lang w:val="en-US"/>
        </w:rPr>
        <w:t xml:space="preserve">erved in the harvesting of </w:t>
      </w:r>
      <w:r w:rsidR="000E4827">
        <w:rPr>
          <w:rFonts w:ascii="Times New Roman" w:hAnsi="Times New Roman" w:cs="Times New Roman"/>
          <w:sz w:val="22"/>
          <w:szCs w:val="22"/>
          <w:lang w:val="en-US"/>
        </w:rPr>
        <w:t>surf clam</w:t>
      </w:r>
      <w:r w:rsidRPr="00B027A3">
        <w:rPr>
          <w:rFonts w:ascii="Times New Roman" w:hAnsi="Times New Roman" w:cs="Times New Roman"/>
          <w:sz w:val="22"/>
          <w:szCs w:val="22"/>
          <w:lang w:val="en-US"/>
        </w:rPr>
        <w:t xml:space="preserve"> has been attributed to ENSO effects on their survival and reproductive biology </w:t>
      </w:r>
      <w:r w:rsidR="004B1E6E">
        <w:rPr>
          <w:rFonts w:ascii="Times New Roman" w:hAnsi="Times New Roman" w:cs="Times New Roman"/>
          <w:sz w:val="22"/>
          <w:szCs w:val="22"/>
          <w:lang w:val="en-US"/>
        </w:rPr>
        <w:fldChar w:fldCharType="begin" w:fldLock="1"/>
      </w:r>
      <w:r w:rsidR="004B1E6E">
        <w:rPr>
          <w:rFonts w:ascii="Times New Roman" w:hAnsi="Times New Roman" w:cs="Times New Roman"/>
          <w:sz w:val="22"/>
          <w:szCs w:val="22"/>
          <w:lang w:val="en-US"/>
        </w:rPr>
        <w:instrText>ADDIN CSL_CITATION {"citationItems":[{"id":"ITEM-1","itemData":{"DOI":"10.2989/025776187784522504","ISSN":"02577615","abstract":"Many infaunal sandy-bottom communities in shallow waters of the Peruvian upwelling system are inhabited by large coexisting populations of the surf clams Mesodesma donacium and Donax peruvianus as well as by the anomuran mole crab Emerita analoga. Under normal conditions, equilibrium states are possible with any one of these species dominating. A Mesodesma community south of Lima in Peru was investigated over 2, 5 years, covering periods prior to, during and after the El Niño (EN) of 1982–83. It was revisited several times later. Growth, recruitment and mortality and, therefore, production of Mesodesma and Donax varied to some extent before EN. However, during the event Mesodesma became locally extinct and had not recolonized the area by July 1986, three years after the return of normal temperatures. Donax, which took over immediately after EN, never reached the densities of the former dominant Mesodesma. Emerita remained a rare species as well, whereas spionid polychaetes increased in importance. The medium-term effect of the exceptionally strong EN of 1982–83 appears to have been very marked on Peruvian sandy beaches. A comparison is made with other shallow-water communities of the upwelling system, and the importance of EN in terms of oscillations of clam stocks off Peru and Chile is discussed. © 1987 Taylor &amp; Francis Group, LLC.","author":[{"dropping-particle":"","family":"Arntz","given":"W E","non-dropping-particle":"","parse-names":false,"suffix":""},{"dropping-particle":"","family":"Brey","given":"T","non-dropping-particle":"","parse-names":false,"suffix":""},{"dropping-particle":"","family":"Tarazona","given":"J","non-dropping-particle":"","parse-names":false,"suffix":""},{"dropping-particle":"","family":"Robles","given":"A","non-dropping-particle":"","parse-names":false,"suffix":""}],"container-title":"South African Journal of Marine Science","id":"ITEM-1","issue":"1","issued":{"date-parts":[["1987"]]},"page":"645-658","title":"Changes in the structure of a shallow sandy-beach community in Peru during an el niño event","type":"article-journal","volume":"5"},"uris":["http://www.mendeley.com/documents/?uuid=3ad11286-3d08-4c3b-b61c-c5531844c17a"]},{"id":"ITEM-2","itemData":{"DOI":"10.1016/j.marenvres.2010.06.001","ISSN":"01411136","abstract":"El Niño-Southern Oscillation (ENSO) is a global climate variablility, which fundamentally influences environmental patterns of the Humboldt Current System (HCS) off Chile and Peru. The surf clams Donax obesulus and Mesodesma donacium are dominant and highly productive bivalves of exposed sandy beaches of the HCS. Existing knowledge indicates that El Niño (EN, warm phase of ENSO) and La Niña (LN, cold phase of ENSO) affect populations of both species in a different way, although understanding of the mechanisms underlying these effects is still lacking. The aim of this study was to test hypotheses attempting to explain field observations on the effect of strong EN or LN events by using controlled experimental conditions. Growth and mortality rates of both species were registered during a four-week experiment under EN temperature conditions, normal temperature conditions and LN temperature conditions. While D. obesulus exhibited reduced growth and higher mortality under LN conditions, M. donacium showed reduced growth and higher mortality under EN conditions. The results clearly indicate different temperature tolerance windows for each species, possibly reflecting the evolutionary origins of the Donacidae and Mesodesmatidae in regions with contrasting temperature regimes. These results provide experimental support for previous hypotheses suggesting that thermal tolerance is the driving factor behind observed changes in the species distributions of D. obesulus and M. donacium during the extreme phases of ENSO. © 2010 Elsevier Ltd.","author":[{"dropping-particle":"","family":"Carstensen","given":"D","non-dropping-particle":"","parse-names":false,"suffix":""},{"dropping-particle":"","family":"Riascos","given":"J M","non-dropping-particle":"","parse-names":false,"suffix":""},{"dropping-particle":"","family":"Heilmayer","given":"O","non-dropping-particle":"","parse-names":false,"suffix":""},{"dropping-particle":"","family":"Arntz","given":"W E","non-dropping-particle":"","parse-names":false,"suffix":""},{"dropping-particle":"","family":"Laudien","given":"J","non-dropping-particle":"","parse-names":false,"suffix":""}],"container-title":"Marine Environmental Research","id":"ITEM-2","issue":"3-4","issued":{"date-parts":[["2010"]]},"page":"293-299","publisher":"Elsevier Ltd","title":"Recurrent, thermally-induced shifts in species distribution range in the Humboldt current upwelling system","type":"article-journal","volume":"70"},"uris":["http://www.mendeley.com/documents/?uuid=78d2502d-9e03-4344-8dad-1e24e4799620"]},{"id":"ITEM-3","itemData":{"DOI":"10.3354/meps08042","ISBN":"0171-8630","ISSN":"01718630","abstract":"Large-scale environmental patterns in the Humboldt Current System (HCS) show major\r\nchanges during strong El Niño episodes, leading to the mass mortality of dominant species in coastal\r\necosystems. Here we explore how these changes affect the life-history traits of the surf clam Mesodesma\r\ndonacium. Growth and mortality rates under normal temperature and salinity were compared\r\nto those under anomalous (El Niño) higher temperature and reduced salinity. Moreover, the reproductive\r\nspatial–temporal patterns along the distribution range were studied, and their relationship to\r\nlarge-scale environmental variability was assessed. M. donacium is highly sensitive to temperature\r\nchanges, supporting the hypothesis of temperature as the key factor leading to mass mortality events\r\nof this clam in northern populations. In contrast, this species, particularly juveniles, was remarkably\r\ntolerant to low salinity, which may be related to submarine groundwater discharge in Hornitos,\r\nnorthern Chile. The enhanced osmotic tolerance by juveniles may represent an adaptation of early\r\nlife stages allowing settlement in vacant areas at outlets of estuarine areas. The strong seasonality in\r\nfreshwater input and in upwelling strength seems to be linked to the spatial and temporal patterns in\r\nthe reproductive cycle. Owing to its origin and thermal sensitivity, the expansion and dominance of\r\nM. donacium from the Pliocene/Pleistocene transition until the present seem closely linked to the\r\nestablishment and development of the cold HCS. Therefore, the recurrence of warming events (particularly\r\nEl Niño since at least the Holocene) has submitted this cold-water species to a continuous\r\nlocal extinction–recolonization process.","author":[{"dropping-particle":"","family":"Riascos","given":"Jose M.","non-dropping-particle":"","parse-names":false,"suffix":""},{"dropping-particle":"","family":"Carstensen","given":"Daniel","non-dropping-particle":"","parse-names":false,"suffix":""},{"dropping-particle":"","family":"Laudien","given":"Jurgen","non-dropping-particle":"","parse-names":false,"suffix":""},{"dropping-particle":"","family":"Arntz","given":"Wolf E.","non-dropping-particle":"","parse-names":false,"suffix":""},{"dropping-particle":"","family":"Oliva","given":"Marcelo E.","non-dropping-particle":"","parse-names":false,"suffix":""},{"dropping-particle":"","family":"Guntner","given":"Andreas","non-dropping-particle":"","parse-names":false,"suffix":""},{"dropping-particle":"","family":"Heilmayer","given":"Olaf","non-dropping-particle":"","parse-names":false,"suffix":""}],"container-title":"Marine Ecology Progress Series","id":"ITEM-3","issued":{"date-parts":[["2009"]]},"page":"151-163","title":"Thriving and declining: Climate variability shaping life-history and population persistence of Mesodesma donacium in the Humboldt Upwelling System","type":"article-journal","volume":"385"},"uris":["http://www.mendeley.com/documents/?uuid=5dd53697-746b-42be-ad2f-47283f6e71b6"]},{"id":"ITEM-4","itemData":{"DOI":"10.33326/26176033.2004.8.142","ISSN":"2304-8891","abstract":"La macha (Mesodesma donacium Lamarck 1818), es un recurso marino de importancia socio-económica en la pesquería del litoral sur del Perú, cuya explotación se mantiene a un nivel artesanal y constituye fuente de trabajo eventual para centenares de familias. Entre los moluscos, es la especie que reporta un volumen apreciable de extracción. En el presente trabajo se hace una sinopsis de las nociones que se tienen sobre su biología y pesquería.","author":[{"dropping-particle":"","family":"Ibarcena Fernández","given":"Walter","non-dropping-particle":"","parse-names":false,"suffix":""},{"dropping-particle":"","family":"Muñante Angulo","given":"Luis","non-dropping-particle":"","parse-names":false,"suffix":""},{"dropping-particle":"","family":"Muñante Melgar","given":"Luis","non-dropping-particle":"","parse-names":false,"suffix":""},{"dropping-particle":"","family":"Vasquez Flores","given":"Juana","non-dropping-particle":"","parse-names":false,"suffix":""}],"container-title":"Ciencia &amp; Desarrollo","id":"ITEM-4","issue":"8","issued":{"date-parts":[["2019"]]},"page":"12-22","title":"La explotación de la macha (Mesodesma donacium Lamarck 1818) en el litoral de Tacna","type":"article-journal"},"uris":["http://www.mendeley.com/documents/?uuid=b561e644-ffae-405c-af30-84fb85116bbd"]}],"mendeley":{"formattedCitation":"(Arntz &lt;i&gt;et al.&lt;/i&gt;, 1987; Riascos &lt;i&gt;et al.&lt;/i&gt;, 2009; Carstensen &lt;i&gt;et al.&lt;/i&gt;, 2010; Ibarcena Fernández &lt;i&gt;et al.&lt;/i&gt;, 2019)","plainTextFormattedCitation":"(Arntz et al., 1987; Riascos et al., 2009; Carstensen et al., 2010; Ibarcena Fernández et al., 2019)","previouslyFormattedCitation":"(Arntz &lt;i&gt;et al.&lt;/i&gt;, 1987; Riascos &lt;i&gt;et al.&lt;/i&gt;, 2009; Carstensen &lt;i&gt;et al.&lt;/i&gt;, 2010; Ibarcena Fernández &lt;i&gt;et al.&lt;/i&gt;, 2019)"},"properties":{"noteIndex":0},"schema":"https://github.com/citation-style-language/schema/raw/master/csl-citation.json"}</w:instrText>
      </w:r>
      <w:r w:rsidR="004B1E6E">
        <w:rPr>
          <w:rFonts w:ascii="Times New Roman" w:hAnsi="Times New Roman" w:cs="Times New Roman"/>
          <w:sz w:val="22"/>
          <w:szCs w:val="22"/>
          <w:lang w:val="en-US"/>
        </w:rPr>
        <w:fldChar w:fldCharType="separate"/>
      </w:r>
      <w:r w:rsidR="004B1E6E" w:rsidRPr="004B1E6E">
        <w:rPr>
          <w:rFonts w:ascii="Times New Roman" w:hAnsi="Times New Roman" w:cs="Times New Roman"/>
          <w:noProof/>
          <w:sz w:val="22"/>
          <w:szCs w:val="22"/>
          <w:lang w:val="es-CL"/>
        </w:rPr>
        <w:t xml:space="preserve">(Arntz </w:t>
      </w:r>
      <w:r w:rsidR="004B1E6E" w:rsidRPr="004B1E6E">
        <w:rPr>
          <w:rFonts w:ascii="Times New Roman" w:hAnsi="Times New Roman" w:cs="Times New Roman"/>
          <w:i/>
          <w:noProof/>
          <w:sz w:val="22"/>
          <w:szCs w:val="22"/>
          <w:lang w:val="es-CL"/>
        </w:rPr>
        <w:t>et al.</w:t>
      </w:r>
      <w:r w:rsidR="004B1E6E" w:rsidRPr="004B1E6E">
        <w:rPr>
          <w:rFonts w:ascii="Times New Roman" w:hAnsi="Times New Roman" w:cs="Times New Roman"/>
          <w:noProof/>
          <w:sz w:val="22"/>
          <w:szCs w:val="22"/>
          <w:lang w:val="es-CL"/>
        </w:rPr>
        <w:t xml:space="preserve">, 1987; Riascos </w:t>
      </w:r>
      <w:r w:rsidR="004B1E6E" w:rsidRPr="004B1E6E">
        <w:rPr>
          <w:rFonts w:ascii="Times New Roman" w:hAnsi="Times New Roman" w:cs="Times New Roman"/>
          <w:i/>
          <w:noProof/>
          <w:sz w:val="22"/>
          <w:szCs w:val="22"/>
          <w:lang w:val="es-CL"/>
        </w:rPr>
        <w:t>et al.</w:t>
      </w:r>
      <w:r w:rsidR="004B1E6E" w:rsidRPr="004B1E6E">
        <w:rPr>
          <w:rFonts w:ascii="Times New Roman" w:hAnsi="Times New Roman" w:cs="Times New Roman"/>
          <w:noProof/>
          <w:sz w:val="22"/>
          <w:szCs w:val="22"/>
          <w:lang w:val="es-CL"/>
        </w:rPr>
        <w:t xml:space="preserve">, 2009; Carstensen </w:t>
      </w:r>
      <w:r w:rsidR="004B1E6E" w:rsidRPr="004B1E6E">
        <w:rPr>
          <w:rFonts w:ascii="Times New Roman" w:hAnsi="Times New Roman" w:cs="Times New Roman"/>
          <w:i/>
          <w:noProof/>
          <w:sz w:val="22"/>
          <w:szCs w:val="22"/>
          <w:lang w:val="es-CL"/>
        </w:rPr>
        <w:t>et al.</w:t>
      </w:r>
      <w:r w:rsidR="004B1E6E" w:rsidRPr="004B1E6E">
        <w:rPr>
          <w:rFonts w:ascii="Times New Roman" w:hAnsi="Times New Roman" w:cs="Times New Roman"/>
          <w:noProof/>
          <w:sz w:val="22"/>
          <w:szCs w:val="22"/>
          <w:lang w:val="es-CL"/>
        </w:rPr>
        <w:t xml:space="preserve">, 2010; Ibarcena Fernández </w:t>
      </w:r>
      <w:r w:rsidR="004B1E6E" w:rsidRPr="004B1E6E">
        <w:rPr>
          <w:rFonts w:ascii="Times New Roman" w:hAnsi="Times New Roman" w:cs="Times New Roman"/>
          <w:i/>
          <w:noProof/>
          <w:sz w:val="22"/>
          <w:szCs w:val="22"/>
          <w:lang w:val="es-CL"/>
        </w:rPr>
        <w:t>et al.</w:t>
      </w:r>
      <w:r w:rsidR="004B1E6E" w:rsidRPr="004B1E6E">
        <w:rPr>
          <w:rFonts w:ascii="Times New Roman" w:hAnsi="Times New Roman" w:cs="Times New Roman"/>
          <w:noProof/>
          <w:sz w:val="22"/>
          <w:szCs w:val="22"/>
          <w:lang w:val="es-CL"/>
        </w:rPr>
        <w:t>, 2019)</w:t>
      </w:r>
      <w:r w:rsidR="004B1E6E">
        <w:rPr>
          <w:rFonts w:ascii="Times New Roman" w:hAnsi="Times New Roman" w:cs="Times New Roman"/>
          <w:sz w:val="22"/>
          <w:szCs w:val="22"/>
          <w:lang w:val="en-US"/>
        </w:rPr>
        <w:fldChar w:fldCharType="end"/>
      </w:r>
      <w:r w:rsidRPr="004B1E6E">
        <w:rPr>
          <w:rFonts w:ascii="Times New Roman" w:hAnsi="Times New Roman" w:cs="Times New Roman"/>
          <w:sz w:val="22"/>
          <w:szCs w:val="22"/>
          <w:lang w:val="es-CL"/>
        </w:rPr>
        <w:t xml:space="preserve">. </w:t>
      </w:r>
      <w:r>
        <w:rPr>
          <w:rFonts w:ascii="Times New Roman" w:hAnsi="Times New Roman" w:cs="Times New Roman"/>
          <w:sz w:val="22"/>
          <w:szCs w:val="22"/>
          <w:lang w:val="en-US"/>
        </w:rPr>
        <w:lastRenderedPageBreak/>
        <w:t>Nevertheless</w:t>
      </w:r>
      <w:r w:rsidRPr="00B027A3">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recruitment variability could be </w:t>
      </w:r>
      <w:r w:rsidRPr="00B027A3">
        <w:rPr>
          <w:rFonts w:ascii="Times New Roman" w:hAnsi="Times New Roman" w:cs="Times New Roman"/>
          <w:sz w:val="22"/>
          <w:szCs w:val="22"/>
          <w:lang w:val="en-US"/>
        </w:rPr>
        <w:t xml:space="preserve">caused by density-dependent effects </w:t>
      </w:r>
      <w:r w:rsidR="004B1E6E">
        <w:rPr>
          <w:rFonts w:ascii="Times New Roman" w:hAnsi="Times New Roman" w:cs="Times New Roman"/>
          <w:sz w:val="22"/>
          <w:szCs w:val="22"/>
          <w:lang w:val="en-US"/>
        </w:rPr>
        <w:fldChar w:fldCharType="begin" w:fldLock="1"/>
      </w:r>
      <w:r w:rsidR="004B1E6E">
        <w:rPr>
          <w:rFonts w:ascii="Times New Roman" w:hAnsi="Times New Roman" w:cs="Times New Roman"/>
          <w:sz w:val="22"/>
          <w:szCs w:val="22"/>
          <w:lang w:val="en-US"/>
        </w:rPr>
        <w:instrText>ADDIN CSL_CITATION {"citationItems":[{"id":"ITEM-1","itemData":{"DOI":"10.3354/meps207097","ISSN":"01718630","abstract":"Recruitment of benthic marine invertebrates varies greatly at different spatio-temporal scales. For instance, population dynamics of the yellow clam Mesodesma mactroides at Uruguay exhibit large temporal fluctuations, mainly associated with recruitment. We used data from an 8 yr long-term study to develop an age-structured model to show that density-dependent and density-independent forces acting together can jointly explain the population fluctuations in a sandy-beach bivalve population of the yellow clam Mesodesma mactroides. The pure density-dependent deterministic model parameterised with empirical values estimated during the 8 yr study predicted stable dynamics. The dynamics of the deterministic skeleton was markedly influenced by the addition of a relatively small amount of stochastic variability to fertility rates. The yellow clam population dynamics seem to be driven by the combined forces of density-dependent and density-independent factors operating together. A combination of (uncorrelated) stochasticity in reproductive rates and asymmetric intercohort interactions (density-dependent recruitment and density-dependent survival rates) seems to be the key process generating large variability in recruitment.","author":[{"dropping-particle":"","family":"Lima","given":"Mauricio","non-dropping-particle":"","parse-names":false,"suffix":""},{"dropping-particle":"","family":"Brazeiro","given":"Alejandro","non-dropping-particle":"","parse-names":false,"suffix":""},{"dropping-particle":"","family":"Defeo","given":"Omar","non-dropping-particle":"","parse-names":false,"suffix":""}],"container-title":"Marine Ecology Progress Series","id":"ITEM-1","issue":"November","issued":{"date-parts":[["2000"]]},"page":"97-108","title":"Population dynamics of the yellow clam Mesodesma mactroides: Recruitment variability, density-dependence and stochastic processes","type":"article-journal","volume":"207"},"uris":["http://www.mendeley.com/documents/?uuid=e9a030c0-9e3e-44fa-91bf-6ae77246762d"]}],"mendeley":{"formattedCitation":"(Lima &lt;i&gt;et al.&lt;/i&gt;, 2000)","plainTextFormattedCitation":"(Lima et al., 2000)","previouslyFormattedCitation":"(Lima &lt;i&gt;et al.&lt;/i&gt;, 2000)"},"properties":{"noteIndex":0},"schema":"https://github.com/citation-style-language/schema/raw/master/csl-citation.json"}</w:instrText>
      </w:r>
      <w:r w:rsidR="004B1E6E">
        <w:rPr>
          <w:rFonts w:ascii="Times New Roman" w:hAnsi="Times New Roman" w:cs="Times New Roman"/>
          <w:sz w:val="22"/>
          <w:szCs w:val="22"/>
          <w:lang w:val="en-US"/>
        </w:rPr>
        <w:fldChar w:fldCharType="separate"/>
      </w:r>
      <w:r w:rsidR="004B1E6E" w:rsidRPr="004B1E6E">
        <w:rPr>
          <w:rFonts w:ascii="Times New Roman" w:hAnsi="Times New Roman" w:cs="Times New Roman"/>
          <w:noProof/>
          <w:sz w:val="22"/>
          <w:szCs w:val="22"/>
          <w:lang w:val="en-US"/>
        </w:rPr>
        <w:t xml:space="preserve">(Lima </w:t>
      </w:r>
      <w:r w:rsidR="004B1E6E" w:rsidRPr="004B1E6E">
        <w:rPr>
          <w:rFonts w:ascii="Times New Roman" w:hAnsi="Times New Roman" w:cs="Times New Roman"/>
          <w:i/>
          <w:noProof/>
          <w:sz w:val="22"/>
          <w:szCs w:val="22"/>
          <w:lang w:val="en-US"/>
        </w:rPr>
        <w:t>et al.</w:t>
      </w:r>
      <w:r w:rsidR="004B1E6E" w:rsidRPr="004B1E6E">
        <w:rPr>
          <w:rFonts w:ascii="Times New Roman" w:hAnsi="Times New Roman" w:cs="Times New Roman"/>
          <w:noProof/>
          <w:sz w:val="22"/>
          <w:szCs w:val="22"/>
          <w:lang w:val="en-US"/>
        </w:rPr>
        <w:t>, 2000)</w:t>
      </w:r>
      <w:r w:rsidR="004B1E6E">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 xml:space="preserve">, and </w:t>
      </w:r>
      <w:ins w:id="144" w:author="Fabian" w:date="2020-07-19T21:40:00Z">
        <w:r w:rsidR="008D5FDD">
          <w:rPr>
            <w:rFonts w:ascii="Times New Roman" w:hAnsi="Times New Roman" w:cs="Times New Roman"/>
            <w:sz w:val="22"/>
            <w:szCs w:val="22"/>
            <w:lang w:val="en-US"/>
          </w:rPr>
          <w:t xml:space="preserve">is </w:t>
        </w:r>
      </w:ins>
      <w:r w:rsidRPr="00B027A3">
        <w:rPr>
          <w:rFonts w:ascii="Times New Roman" w:hAnsi="Times New Roman" w:cs="Times New Roman"/>
          <w:sz w:val="22"/>
          <w:szCs w:val="22"/>
          <w:lang w:val="en-US"/>
        </w:rPr>
        <w:t xml:space="preserve">probably associated with adult life span </w:t>
      </w:r>
      <w:r w:rsidR="004B1E6E">
        <w:rPr>
          <w:rFonts w:ascii="Times New Roman" w:hAnsi="Times New Roman" w:cs="Times New Roman"/>
          <w:sz w:val="22"/>
          <w:szCs w:val="22"/>
          <w:lang w:val="en-US"/>
        </w:rPr>
        <w:fldChar w:fldCharType="begin" w:fldLock="1"/>
      </w:r>
      <w:r w:rsidR="0014239C">
        <w:rPr>
          <w:rFonts w:ascii="Times New Roman" w:hAnsi="Times New Roman" w:cs="Times New Roman"/>
          <w:sz w:val="22"/>
          <w:szCs w:val="22"/>
          <w:lang w:val="en-US"/>
        </w:rPr>
        <w:instrText>ADDIN CSL_CITATION {"citationItems":[{"id":"ITEM-1","itemData":{"DOI":"10.1016/j.ecolmodel.2005.07.033","author":[{"dropping-particle":"","family":"Ripley","given":"Bonnie J","non-dropping-particle":"","parse-names":false,"suffix":""},{"dropping-particle":"","family":"Caswell","given":"Hal","non-dropping-particle":"","parse-names":false,"suffix":""}],"id":"ITEM-1","issued":{"date-parts":[["2006"]]},"page":"517-530","title":"Recruitment variability and stochastic population growth of the soft-shell clam , Mya arenaria","type":"article-journal","volume":"193"},"uris":["http://www.mendeley.com/documents/?uuid=6f853ae0-48ef-4b57-bd2d-9719d3dcf611"]}],"mendeley":{"formattedCitation":"(Ripley and Caswell, 2006)","plainTextFormattedCitation":"(Ripley and Caswell, 2006)","previouslyFormattedCitation":"(Ripley and Caswell, 2006)"},"properties":{"noteIndex":0},"schema":"https://github.com/citation-style-language/schema/raw/master/csl-citation.json"}</w:instrText>
      </w:r>
      <w:r w:rsidR="004B1E6E">
        <w:rPr>
          <w:rFonts w:ascii="Times New Roman" w:hAnsi="Times New Roman" w:cs="Times New Roman"/>
          <w:sz w:val="22"/>
          <w:szCs w:val="22"/>
          <w:lang w:val="en-US"/>
        </w:rPr>
        <w:fldChar w:fldCharType="separate"/>
      </w:r>
      <w:r w:rsidR="004B1E6E" w:rsidRPr="004B1E6E">
        <w:rPr>
          <w:rFonts w:ascii="Times New Roman" w:hAnsi="Times New Roman" w:cs="Times New Roman"/>
          <w:noProof/>
          <w:sz w:val="22"/>
          <w:szCs w:val="22"/>
          <w:lang w:val="en-US"/>
        </w:rPr>
        <w:t>(Ripley and Caswell, 2006)</w:t>
      </w:r>
      <w:r w:rsidR="004B1E6E">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w:t>
      </w:r>
    </w:p>
    <w:p w14:paraId="23FC3D65" w14:textId="77777777" w:rsidR="000E4827" w:rsidRDefault="000E4827" w:rsidP="001A52CC">
      <w:pPr>
        <w:spacing w:line="360" w:lineRule="auto"/>
        <w:rPr>
          <w:rFonts w:ascii="Times New Roman" w:hAnsi="Times New Roman" w:cs="Times New Roman"/>
          <w:sz w:val="22"/>
          <w:szCs w:val="22"/>
          <w:lang w:val="en-US"/>
        </w:rPr>
      </w:pPr>
    </w:p>
    <w:p w14:paraId="2811A55E" w14:textId="2218401B" w:rsidR="00B027A3" w:rsidRDefault="00B027A3" w:rsidP="001A52CC">
      <w:pPr>
        <w:spacing w:line="360" w:lineRule="auto"/>
        <w:rPr>
          <w:rFonts w:ascii="Times New Roman" w:hAnsi="Times New Roman" w:cs="Times New Roman"/>
          <w:sz w:val="22"/>
          <w:szCs w:val="22"/>
          <w:lang w:val="en-US"/>
        </w:rPr>
      </w:pPr>
      <w:r w:rsidRPr="00B027A3">
        <w:rPr>
          <w:rFonts w:ascii="Times New Roman" w:hAnsi="Times New Roman" w:cs="Times New Roman"/>
          <w:sz w:val="22"/>
          <w:szCs w:val="22"/>
          <w:lang w:val="en-US"/>
        </w:rPr>
        <w:t xml:space="preserve">In recent years, the fishery for </w:t>
      </w:r>
      <w:r>
        <w:rPr>
          <w:rFonts w:ascii="Times New Roman" w:hAnsi="Times New Roman" w:cs="Times New Roman"/>
          <w:sz w:val="22"/>
          <w:szCs w:val="22"/>
          <w:lang w:val="en-US"/>
        </w:rPr>
        <w:t xml:space="preserve">the </w:t>
      </w:r>
      <w:r w:rsidR="000E4827">
        <w:rPr>
          <w:rFonts w:ascii="Times New Roman" w:hAnsi="Times New Roman" w:cs="Times New Roman"/>
          <w:sz w:val="22"/>
          <w:szCs w:val="22"/>
          <w:lang w:val="en-US"/>
        </w:rPr>
        <w:t>surf clam</w:t>
      </w:r>
      <w:r>
        <w:rPr>
          <w:rFonts w:ascii="Times New Roman" w:hAnsi="Times New Roman" w:cs="Times New Roman"/>
          <w:sz w:val="22"/>
          <w:szCs w:val="22"/>
          <w:lang w:val="en-US"/>
        </w:rPr>
        <w:t xml:space="preserve"> </w:t>
      </w:r>
      <w:r w:rsidRPr="00B027A3">
        <w:rPr>
          <w:rFonts w:ascii="Times New Roman" w:hAnsi="Times New Roman" w:cs="Times New Roman"/>
          <w:i/>
          <w:sz w:val="22"/>
          <w:szCs w:val="22"/>
          <w:lang w:val="en-US"/>
        </w:rPr>
        <w:t xml:space="preserve">M. </w:t>
      </w:r>
      <w:proofErr w:type="spellStart"/>
      <w:r w:rsidRPr="00B027A3">
        <w:rPr>
          <w:rFonts w:ascii="Times New Roman" w:hAnsi="Times New Roman" w:cs="Times New Roman"/>
          <w:i/>
          <w:sz w:val="22"/>
          <w:szCs w:val="22"/>
          <w:lang w:val="en-US"/>
        </w:rPr>
        <w:t>donacium</w:t>
      </w:r>
      <w:proofErr w:type="spellEnd"/>
      <w:r w:rsidRPr="00B027A3">
        <w:rPr>
          <w:rFonts w:ascii="Times New Roman" w:hAnsi="Times New Roman" w:cs="Times New Roman"/>
          <w:sz w:val="22"/>
          <w:szCs w:val="22"/>
          <w:lang w:val="en-US"/>
        </w:rPr>
        <w:t xml:space="preserve"> has focused on </w:t>
      </w:r>
      <w:ins w:id="145" w:author="Fabian" w:date="2020-07-14T17:14:00Z">
        <w:r w:rsidR="00EF4F54">
          <w:rPr>
            <w:rFonts w:ascii="Times New Roman" w:hAnsi="Times New Roman" w:cs="Times New Roman"/>
            <w:sz w:val="22"/>
            <w:szCs w:val="22"/>
            <w:lang w:val="en-US"/>
          </w:rPr>
          <w:t>three</w:t>
        </w:r>
      </w:ins>
      <w:del w:id="146" w:author="Fabian" w:date="2020-07-14T17:14:00Z">
        <w:r w:rsidRPr="00B027A3" w:rsidDel="00EF4F54">
          <w:rPr>
            <w:rFonts w:ascii="Times New Roman" w:hAnsi="Times New Roman" w:cs="Times New Roman"/>
            <w:sz w:val="22"/>
            <w:szCs w:val="22"/>
            <w:lang w:val="en-US"/>
          </w:rPr>
          <w:delText>3</w:delText>
        </w:r>
      </w:del>
      <w:r w:rsidRPr="00B027A3">
        <w:rPr>
          <w:rFonts w:ascii="Times New Roman" w:hAnsi="Times New Roman" w:cs="Times New Roman"/>
          <w:sz w:val="22"/>
          <w:szCs w:val="22"/>
          <w:lang w:val="en-US"/>
        </w:rPr>
        <w:t xml:space="preserve"> main s</w:t>
      </w:r>
      <w:r>
        <w:rPr>
          <w:rFonts w:ascii="Times New Roman" w:hAnsi="Times New Roman" w:cs="Times New Roman"/>
          <w:sz w:val="22"/>
          <w:szCs w:val="22"/>
          <w:lang w:val="en-US"/>
        </w:rPr>
        <w:t>ections of the Chilean coast: a</w:t>
      </w:r>
      <w:r w:rsidR="000D20DF">
        <w:rPr>
          <w:rFonts w:ascii="Times New Roman" w:hAnsi="Times New Roman" w:cs="Times New Roman"/>
          <w:sz w:val="22"/>
          <w:szCs w:val="22"/>
          <w:lang w:val="en-US"/>
        </w:rPr>
        <w:t>) Coquimbo Region (29-30º</w:t>
      </w:r>
      <w:r w:rsidRPr="00B027A3">
        <w:rPr>
          <w:rFonts w:ascii="Times New Roman" w:hAnsi="Times New Roman" w:cs="Times New Roman"/>
          <w:sz w:val="22"/>
          <w:szCs w:val="22"/>
          <w:lang w:val="en-US"/>
        </w:rPr>
        <w:t xml:space="preserve">S), with high inter-annual variability in landings, which are concentrated at two main coves (Los </w:t>
      </w:r>
      <w:proofErr w:type="spellStart"/>
      <w:r w:rsidRPr="00B027A3">
        <w:rPr>
          <w:rFonts w:ascii="Times New Roman" w:hAnsi="Times New Roman" w:cs="Times New Roman"/>
          <w:sz w:val="22"/>
          <w:szCs w:val="22"/>
          <w:lang w:val="en-US"/>
        </w:rPr>
        <w:t>Choros</w:t>
      </w:r>
      <w:proofErr w:type="spellEnd"/>
      <w:r w:rsidRPr="00B027A3">
        <w:rPr>
          <w:rFonts w:ascii="Times New Roman" w:hAnsi="Times New Roman" w:cs="Times New Roman"/>
          <w:sz w:val="22"/>
          <w:szCs w:val="22"/>
          <w:lang w:val="en-US"/>
        </w:rPr>
        <w:t xml:space="preserve"> and </w:t>
      </w:r>
      <w:proofErr w:type="spellStart"/>
      <w:r w:rsidRPr="00B027A3">
        <w:rPr>
          <w:rFonts w:ascii="Times New Roman" w:hAnsi="Times New Roman" w:cs="Times New Roman"/>
          <w:sz w:val="22"/>
          <w:szCs w:val="22"/>
          <w:lang w:val="en-US"/>
        </w:rPr>
        <w:t>Peñuelas</w:t>
      </w:r>
      <w:proofErr w:type="spellEnd"/>
      <w:r w:rsidRPr="00B027A3">
        <w:rPr>
          <w:rFonts w:ascii="Times New Roman" w:hAnsi="Times New Roman" w:cs="Times New Roman"/>
          <w:sz w:val="22"/>
          <w:szCs w:val="22"/>
          <w:lang w:val="en-US"/>
        </w:rPr>
        <w:t xml:space="preserve">, Fig. 1); </w:t>
      </w:r>
      <w:r>
        <w:rPr>
          <w:rFonts w:ascii="Times New Roman" w:hAnsi="Times New Roman" w:cs="Times New Roman"/>
          <w:sz w:val="22"/>
          <w:szCs w:val="22"/>
          <w:lang w:val="en-US"/>
        </w:rPr>
        <w:t xml:space="preserve">b) </w:t>
      </w:r>
      <w:r w:rsidR="00D2219F">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Caleta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Quidico</w:t>
      </w:r>
      <w:proofErr w:type="spellEnd"/>
      <w:r w:rsidR="00D2219F">
        <w:rPr>
          <w:rFonts w:ascii="Times New Roman" w:hAnsi="Times New Roman" w:cs="Times New Roman"/>
          <w:sz w:val="22"/>
          <w:szCs w:val="22"/>
          <w:lang w:val="en-US"/>
        </w:rPr>
        <w:t>”</w:t>
      </w:r>
      <w:r>
        <w:rPr>
          <w:rFonts w:ascii="Times New Roman" w:hAnsi="Times New Roman" w:cs="Times New Roman"/>
          <w:sz w:val="22"/>
          <w:szCs w:val="22"/>
          <w:lang w:val="en-US"/>
        </w:rPr>
        <w:t xml:space="preserve"> in the </w:t>
      </w:r>
      <w:r w:rsidR="00D2219F">
        <w:rPr>
          <w:rFonts w:ascii="Times New Roman" w:hAnsi="Times New Roman" w:cs="Times New Roman"/>
          <w:sz w:val="22"/>
          <w:szCs w:val="22"/>
          <w:lang w:val="en-US"/>
        </w:rPr>
        <w:t>Biobío Regio</w:t>
      </w:r>
      <w:r>
        <w:rPr>
          <w:rFonts w:ascii="Times New Roman" w:hAnsi="Times New Roman" w:cs="Times New Roman"/>
          <w:sz w:val="22"/>
          <w:szCs w:val="22"/>
          <w:lang w:val="en-US"/>
        </w:rPr>
        <w:t>n</w:t>
      </w:r>
      <w:ins w:id="147" w:author="Fabian" w:date="2020-07-19T21:41:00Z">
        <w:r w:rsidR="008D5FDD">
          <w:rPr>
            <w:rFonts w:ascii="Times New Roman" w:hAnsi="Times New Roman" w:cs="Times New Roman"/>
            <w:sz w:val="22"/>
            <w:szCs w:val="22"/>
            <w:lang w:val="en-US"/>
          </w:rPr>
          <w:t xml:space="preserve"> (</w:t>
        </w:r>
      </w:ins>
      <w:del w:id="148" w:author="Fabian" w:date="2020-07-19T21:41:00Z">
        <w:r w:rsidDel="008D5FDD">
          <w:rPr>
            <w:rFonts w:ascii="Times New Roman" w:hAnsi="Times New Roman" w:cs="Times New Roman"/>
            <w:sz w:val="22"/>
            <w:szCs w:val="22"/>
            <w:lang w:val="en-US"/>
          </w:rPr>
          <w:delText xml:space="preserve"> </w:delText>
        </w:r>
      </w:del>
      <w:r>
        <w:rPr>
          <w:rFonts w:ascii="Times New Roman" w:hAnsi="Times New Roman" w:cs="Times New Roman"/>
          <w:sz w:val="22"/>
          <w:szCs w:val="22"/>
          <w:lang w:val="en-US"/>
        </w:rPr>
        <w:t>38º</w:t>
      </w:r>
      <w:r w:rsidRPr="00B027A3">
        <w:rPr>
          <w:rFonts w:ascii="Times New Roman" w:hAnsi="Times New Roman" w:cs="Times New Roman"/>
          <w:sz w:val="22"/>
          <w:szCs w:val="22"/>
          <w:lang w:val="en-US"/>
        </w:rPr>
        <w:t xml:space="preserve">S), where most of the national landings were concentrated between 2001 and 2004, with a rapid </w:t>
      </w:r>
      <w:r>
        <w:rPr>
          <w:rFonts w:ascii="Times New Roman" w:hAnsi="Times New Roman" w:cs="Times New Roman"/>
          <w:sz w:val="22"/>
          <w:szCs w:val="22"/>
          <w:lang w:val="en-US"/>
        </w:rPr>
        <w:t xml:space="preserve">depletion of the bank </w:t>
      </w:r>
      <w:ins w:id="149" w:author="Fabian" w:date="2020-07-21T23:06:00Z">
        <w:r w:rsidR="00DC12A9">
          <w:rPr>
            <w:rFonts w:ascii="Times New Roman" w:hAnsi="Times New Roman" w:cs="Times New Roman"/>
            <w:sz w:val="22"/>
            <w:szCs w:val="22"/>
            <w:lang w:val="en-US"/>
          </w:rPr>
          <w:t>after that</w:t>
        </w:r>
      </w:ins>
      <w:del w:id="150" w:author="Fabian" w:date="2020-07-21T23:06:00Z">
        <w:r w:rsidDel="00DC12A9">
          <w:rPr>
            <w:rFonts w:ascii="Times New Roman" w:hAnsi="Times New Roman" w:cs="Times New Roman"/>
            <w:sz w:val="22"/>
            <w:szCs w:val="22"/>
            <w:lang w:val="en-US"/>
          </w:rPr>
          <w:delText>thereafter</w:delText>
        </w:r>
      </w:del>
      <w:r>
        <w:rPr>
          <w:rFonts w:ascii="Times New Roman" w:hAnsi="Times New Roman" w:cs="Times New Roman"/>
          <w:sz w:val="22"/>
          <w:szCs w:val="22"/>
          <w:lang w:val="en-US"/>
        </w:rPr>
        <w:t>; and,</w:t>
      </w:r>
      <w:r w:rsidRPr="00B027A3">
        <w:rPr>
          <w:rFonts w:ascii="Times New Roman" w:hAnsi="Times New Roman" w:cs="Times New Roman"/>
          <w:sz w:val="22"/>
          <w:szCs w:val="22"/>
          <w:lang w:val="en-US"/>
        </w:rPr>
        <w:t xml:space="preserve"> </w:t>
      </w:r>
      <w:r>
        <w:rPr>
          <w:rFonts w:ascii="Times New Roman" w:hAnsi="Times New Roman" w:cs="Times New Roman"/>
          <w:sz w:val="22"/>
          <w:szCs w:val="22"/>
          <w:lang w:val="en-US"/>
        </w:rPr>
        <w:t>c</w:t>
      </w:r>
      <w:r w:rsidRPr="00B027A3">
        <w:rPr>
          <w:rFonts w:ascii="Times New Roman" w:hAnsi="Times New Roman" w:cs="Times New Roman"/>
          <w:sz w:val="22"/>
          <w:szCs w:val="22"/>
          <w:lang w:val="en-US"/>
        </w:rPr>
        <w:t xml:space="preserve">) Los </w:t>
      </w:r>
      <w:r w:rsidR="00D2219F">
        <w:rPr>
          <w:rFonts w:ascii="Times New Roman" w:hAnsi="Times New Roman" w:cs="Times New Roman"/>
          <w:sz w:val="22"/>
          <w:szCs w:val="22"/>
          <w:lang w:val="en-US"/>
        </w:rPr>
        <w:t>Lagos Regio</w:t>
      </w:r>
      <w:r>
        <w:rPr>
          <w:rFonts w:ascii="Times New Roman" w:hAnsi="Times New Roman" w:cs="Times New Roman"/>
          <w:sz w:val="22"/>
          <w:szCs w:val="22"/>
          <w:lang w:val="en-US"/>
        </w:rPr>
        <w:t>n</w:t>
      </w:r>
      <w:del w:id="151" w:author="Fabian" w:date="2020-07-19T21:41:00Z">
        <w:r w:rsidR="00D2219F" w:rsidDel="008D5FDD">
          <w:rPr>
            <w:rFonts w:ascii="Times New Roman" w:hAnsi="Times New Roman" w:cs="Times New Roman"/>
            <w:sz w:val="22"/>
            <w:szCs w:val="22"/>
            <w:lang w:val="en-US"/>
          </w:rPr>
          <w:delText>”</w:delText>
        </w:r>
      </w:del>
      <w:r>
        <w:rPr>
          <w:rFonts w:ascii="Times New Roman" w:hAnsi="Times New Roman" w:cs="Times New Roman"/>
          <w:sz w:val="22"/>
          <w:szCs w:val="22"/>
          <w:lang w:val="en-US"/>
        </w:rPr>
        <w:t xml:space="preserve"> (42</w:t>
      </w:r>
      <w:del w:id="152" w:author="Fabian" w:date="2020-07-19T21:41:00Z">
        <w:r w:rsidDel="008D5FDD">
          <w:rPr>
            <w:rFonts w:ascii="Times New Roman" w:hAnsi="Times New Roman" w:cs="Times New Roman"/>
            <w:sz w:val="22"/>
            <w:szCs w:val="22"/>
            <w:lang w:val="en-US"/>
          </w:rPr>
          <w:delText>ºS</w:delText>
        </w:r>
      </w:del>
      <w:r>
        <w:rPr>
          <w:rFonts w:ascii="Times New Roman" w:hAnsi="Times New Roman" w:cs="Times New Roman"/>
          <w:sz w:val="22"/>
          <w:szCs w:val="22"/>
          <w:lang w:val="en-US"/>
        </w:rPr>
        <w:t>-43º</w:t>
      </w:r>
      <w:r w:rsidRPr="00B027A3">
        <w:rPr>
          <w:rFonts w:ascii="Times New Roman" w:hAnsi="Times New Roman" w:cs="Times New Roman"/>
          <w:sz w:val="22"/>
          <w:szCs w:val="22"/>
          <w:lang w:val="en-US"/>
        </w:rPr>
        <w:t>S), with three main coves (</w:t>
      </w:r>
      <w:proofErr w:type="spellStart"/>
      <w:r w:rsidRPr="00B027A3">
        <w:rPr>
          <w:rFonts w:ascii="Times New Roman" w:hAnsi="Times New Roman" w:cs="Times New Roman"/>
          <w:sz w:val="22"/>
          <w:szCs w:val="22"/>
          <w:lang w:val="en-US"/>
        </w:rPr>
        <w:t>Maullín</w:t>
      </w:r>
      <w:proofErr w:type="spellEnd"/>
      <w:r w:rsidRPr="00B027A3">
        <w:rPr>
          <w:rFonts w:ascii="Times New Roman" w:hAnsi="Times New Roman" w:cs="Times New Roman"/>
          <w:sz w:val="22"/>
          <w:szCs w:val="22"/>
          <w:lang w:val="en-US"/>
        </w:rPr>
        <w:t xml:space="preserve">, Mar Brava, </w:t>
      </w:r>
      <w:r>
        <w:rPr>
          <w:rFonts w:ascii="Times New Roman" w:hAnsi="Times New Roman" w:cs="Times New Roman"/>
          <w:sz w:val="22"/>
          <w:szCs w:val="22"/>
          <w:lang w:val="en-US"/>
        </w:rPr>
        <w:t xml:space="preserve">and </w:t>
      </w:r>
      <w:proofErr w:type="spellStart"/>
      <w:r w:rsidRPr="00B027A3">
        <w:rPr>
          <w:rFonts w:ascii="Times New Roman" w:hAnsi="Times New Roman" w:cs="Times New Roman"/>
          <w:sz w:val="22"/>
          <w:szCs w:val="22"/>
          <w:lang w:val="en-US"/>
        </w:rPr>
        <w:t>Cucao</w:t>
      </w:r>
      <w:proofErr w:type="spellEnd"/>
      <w:r w:rsidRPr="00B027A3">
        <w:rPr>
          <w:rFonts w:ascii="Times New Roman" w:hAnsi="Times New Roman" w:cs="Times New Roman"/>
          <w:sz w:val="22"/>
          <w:szCs w:val="22"/>
          <w:lang w:val="en-US"/>
        </w:rPr>
        <w:t>) accounting for landings that</w:t>
      </w:r>
      <w:ins w:id="153" w:author="Fabian" w:date="2020-07-14T17:15:00Z">
        <w:r w:rsidR="00EF4F54">
          <w:rPr>
            <w:rFonts w:ascii="Times New Roman" w:hAnsi="Times New Roman" w:cs="Times New Roman"/>
            <w:sz w:val="22"/>
            <w:szCs w:val="22"/>
            <w:lang w:val="en-US"/>
          </w:rPr>
          <w:t xml:space="preserve"> </w:t>
        </w:r>
      </w:ins>
      <w:del w:id="154" w:author="Fabian" w:date="2020-07-14T17:15:00Z">
        <w:r w:rsidRPr="00B027A3" w:rsidDel="00EF4F54">
          <w:rPr>
            <w:rFonts w:ascii="Times New Roman" w:hAnsi="Times New Roman" w:cs="Times New Roman"/>
            <w:sz w:val="22"/>
            <w:szCs w:val="22"/>
            <w:lang w:val="en-US"/>
          </w:rPr>
          <w:delText xml:space="preserve">  </w:delText>
        </w:r>
      </w:del>
      <w:r w:rsidRPr="00B027A3">
        <w:rPr>
          <w:rFonts w:ascii="Times New Roman" w:hAnsi="Times New Roman" w:cs="Times New Roman"/>
          <w:sz w:val="22"/>
          <w:szCs w:val="22"/>
          <w:lang w:val="en-US"/>
        </w:rPr>
        <w:t>in</w:t>
      </w:r>
      <w:r>
        <w:rPr>
          <w:rFonts w:ascii="Times New Roman" w:hAnsi="Times New Roman" w:cs="Times New Roman"/>
          <w:sz w:val="22"/>
          <w:szCs w:val="22"/>
          <w:lang w:val="en-US"/>
        </w:rPr>
        <w:t>creased substantially in 2009-</w:t>
      </w:r>
      <w:r w:rsidRPr="00B027A3">
        <w:rPr>
          <w:rFonts w:ascii="Times New Roman" w:hAnsi="Times New Roman" w:cs="Times New Roman"/>
          <w:sz w:val="22"/>
          <w:szCs w:val="22"/>
          <w:lang w:val="en-US"/>
        </w:rPr>
        <w:t>2011, and then dropped to reach a minimum in 2016 (Fig. 1).</w:t>
      </w:r>
    </w:p>
    <w:p w14:paraId="47C8FBA2" w14:textId="77777777" w:rsidR="00EF4F54" w:rsidRDefault="00EF4F54" w:rsidP="001F1BC6">
      <w:pPr>
        <w:spacing w:line="360" w:lineRule="auto"/>
        <w:rPr>
          <w:ins w:id="155" w:author="Fabian" w:date="2020-07-14T17:15:00Z"/>
          <w:rFonts w:ascii="Times New Roman" w:hAnsi="Times New Roman" w:cs="Times New Roman"/>
          <w:sz w:val="22"/>
          <w:szCs w:val="22"/>
          <w:lang w:val="en-US"/>
        </w:rPr>
      </w:pPr>
    </w:p>
    <w:p w14:paraId="301632AB" w14:textId="20B15DEB" w:rsidR="001F1BC6" w:rsidRPr="0014239C" w:rsidRDefault="001F1BC6" w:rsidP="001F1BC6">
      <w:pPr>
        <w:spacing w:line="360" w:lineRule="auto"/>
        <w:rPr>
          <w:rFonts w:ascii="Times New Roman" w:hAnsi="Times New Roman" w:cs="Times New Roman"/>
          <w:sz w:val="22"/>
          <w:szCs w:val="22"/>
          <w:lang w:val="es-CL"/>
        </w:rPr>
      </w:pPr>
      <w:r>
        <w:rPr>
          <w:rFonts w:ascii="Times New Roman" w:hAnsi="Times New Roman" w:cs="Times New Roman"/>
          <w:sz w:val="22"/>
          <w:szCs w:val="22"/>
          <w:lang w:val="en-US"/>
        </w:rPr>
        <w:t>In Chile</w:t>
      </w:r>
      <w:r w:rsidRPr="001F1BC6">
        <w:rPr>
          <w:rFonts w:ascii="Times New Roman" w:hAnsi="Times New Roman" w:cs="Times New Roman"/>
          <w:sz w:val="22"/>
          <w:szCs w:val="22"/>
          <w:lang w:val="en-US"/>
        </w:rPr>
        <w:t xml:space="preserve">, benthic </w:t>
      </w:r>
      <w:r>
        <w:rPr>
          <w:rFonts w:ascii="Times New Roman" w:hAnsi="Times New Roman" w:cs="Times New Roman"/>
          <w:sz w:val="22"/>
          <w:szCs w:val="22"/>
          <w:lang w:val="en-US"/>
        </w:rPr>
        <w:t>fisheries</w:t>
      </w:r>
      <w:r w:rsidRPr="001F1BC6">
        <w:rPr>
          <w:rFonts w:ascii="Times New Roman" w:hAnsi="Times New Roman" w:cs="Times New Roman"/>
          <w:sz w:val="22"/>
          <w:szCs w:val="22"/>
          <w:lang w:val="en-US"/>
        </w:rPr>
        <w:t xml:space="preserve"> are managed through </w:t>
      </w:r>
      <w:r>
        <w:rPr>
          <w:rFonts w:ascii="Times New Roman" w:hAnsi="Times New Roman" w:cs="Times New Roman"/>
          <w:sz w:val="22"/>
          <w:szCs w:val="22"/>
          <w:lang w:val="en-US"/>
        </w:rPr>
        <w:t>an administrative system known as “</w:t>
      </w:r>
      <w:r w:rsidR="00312499">
        <w:rPr>
          <w:rFonts w:ascii="Times New Roman" w:hAnsi="Times New Roman" w:cs="Times New Roman"/>
          <w:sz w:val="22"/>
          <w:szCs w:val="22"/>
          <w:lang w:val="en-US"/>
        </w:rPr>
        <w:t xml:space="preserve">Areas </w:t>
      </w:r>
      <w:r w:rsidR="004B1E6E">
        <w:rPr>
          <w:rFonts w:ascii="Times New Roman" w:hAnsi="Times New Roman" w:cs="Times New Roman"/>
          <w:sz w:val="22"/>
          <w:szCs w:val="22"/>
          <w:lang w:val="en-US"/>
        </w:rPr>
        <w:t>for the Management and Exploitation of Benthic Resources</w:t>
      </w:r>
      <w:r>
        <w:rPr>
          <w:rFonts w:ascii="Times New Roman" w:hAnsi="Times New Roman" w:cs="Times New Roman"/>
          <w:sz w:val="22"/>
          <w:szCs w:val="22"/>
          <w:lang w:val="en-US"/>
        </w:rPr>
        <w:t>”</w:t>
      </w:r>
      <w:r w:rsidRPr="001F1BC6">
        <w:rPr>
          <w:rFonts w:ascii="Times New Roman" w:hAnsi="Times New Roman" w:cs="Times New Roman"/>
          <w:sz w:val="22"/>
          <w:szCs w:val="22"/>
          <w:lang w:val="en-US"/>
        </w:rPr>
        <w:t xml:space="preserve"> (AME</w:t>
      </w:r>
      <w:r w:rsidR="00312499">
        <w:rPr>
          <w:rFonts w:ascii="Times New Roman" w:hAnsi="Times New Roman" w:cs="Times New Roman"/>
          <w:sz w:val="22"/>
          <w:szCs w:val="22"/>
          <w:lang w:val="en-US"/>
        </w:rPr>
        <w:t>B</w:t>
      </w:r>
      <w:r w:rsidR="004B1E6E">
        <w:rPr>
          <w:rFonts w:ascii="Times New Roman" w:hAnsi="Times New Roman" w:cs="Times New Roman"/>
          <w:sz w:val="22"/>
          <w:szCs w:val="22"/>
          <w:lang w:val="en-US"/>
        </w:rPr>
        <w:t>R</w:t>
      </w:r>
      <w:r w:rsidRPr="001F1BC6">
        <w:rPr>
          <w:rFonts w:ascii="Times New Roman" w:hAnsi="Times New Roman" w:cs="Times New Roman"/>
          <w:sz w:val="22"/>
          <w:szCs w:val="22"/>
          <w:lang w:val="en-US"/>
        </w:rPr>
        <w:t>)</w:t>
      </w:r>
      <w:r w:rsidR="00312499">
        <w:rPr>
          <w:rFonts w:ascii="Times New Roman" w:hAnsi="Times New Roman" w:cs="Times New Roman"/>
          <w:sz w:val="22"/>
          <w:szCs w:val="22"/>
          <w:lang w:val="en-US"/>
        </w:rPr>
        <w:t xml:space="preserve"> </w:t>
      </w:r>
      <w:r w:rsidR="004B1E6E">
        <w:rPr>
          <w:rFonts w:ascii="Times New Roman" w:hAnsi="Times New Roman" w:cs="Times New Roman"/>
          <w:sz w:val="22"/>
          <w:szCs w:val="22"/>
          <w:lang w:val="en-US"/>
        </w:rPr>
        <w:t>which</w:t>
      </w:r>
      <w:r w:rsidRPr="001F1BC6">
        <w:rPr>
          <w:rFonts w:ascii="Times New Roman" w:hAnsi="Times New Roman" w:cs="Times New Roman"/>
          <w:sz w:val="22"/>
          <w:szCs w:val="22"/>
          <w:lang w:val="en-US"/>
        </w:rPr>
        <w:t xml:space="preserve"> is based on </w:t>
      </w:r>
      <w:ins w:id="156" w:author="Fabian" w:date="2020-07-19T21:41:00Z">
        <w:r w:rsidR="008D5FDD">
          <w:rPr>
            <w:rFonts w:ascii="Times New Roman" w:hAnsi="Times New Roman" w:cs="Times New Roman"/>
            <w:sz w:val="22"/>
            <w:szCs w:val="22"/>
            <w:lang w:val="en-US"/>
          </w:rPr>
          <w:t xml:space="preserve">a </w:t>
        </w:r>
      </w:ins>
      <w:r w:rsidRPr="001F1BC6">
        <w:rPr>
          <w:rFonts w:ascii="Times New Roman" w:hAnsi="Times New Roman" w:cs="Times New Roman"/>
          <w:sz w:val="22"/>
          <w:szCs w:val="22"/>
          <w:lang w:val="en-US"/>
        </w:rPr>
        <w:t>Territorial User Rights for Fisheries (TURF) system, in which a geographical coastal area is allocated to artisanal-fisher organizations through temporary rights to harvest benthic species. Fishers must provide baseline information and a managing plan for target benthic species, derived from field surveys</w:t>
      </w:r>
      <w:r>
        <w:rPr>
          <w:rFonts w:ascii="Times New Roman" w:hAnsi="Times New Roman" w:cs="Times New Roman"/>
          <w:sz w:val="22"/>
          <w:szCs w:val="22"/>
          <w:lang w:val="en-US"/>
        </w:rPr>
        <w:t>,</w:t>
      </w:r>
      <w:r w:rsidRPr="001F1BC6">
        <w:rPr>
          <w:rFonts w:ascii="Times New Roman" w:hAnsi="Times New Roman" w:cs="Times New Roman"/>
          <w:sz w:val="22"/>
          <w:szCs w:val="22"/>
          <w:lang w:val="en-US"/>
        </w:rPr>
        <w:t xml:space="preserve"> which are often conducted by private consultants. Based on these </w:t>
      </w:r>
      <w:r>
        <w:rPr>
          <w:rFonts w:ascii="Times New Roman" w:hAnsi="Times New Roman" w:cs="Times New Roman"/>
          <w:sz w:val="22"/>
          <w:szCs w:val="22"/>
          <w:lang w:val="en-US"/>
        </w:rPr>
        <w:t>surveys</w:t>
      </w:r>
      <w:r w:rsidRPr="001F1BC6">
        <w:rPr>
          <w:rFonts w:ascii="Times New Roman" w:hAnsi="Times New Roman" w:cs="Times New Roman"/>
          <w:sz w:val="22"/>
          <w:szCs w:val="22"/>
          <w:lang w:val="en-US"/>
        </w:rPr>
        <w:t>, the management agency (</w:t>
      </w:r>
      <w:proofErr w:type="spellStart"/>
      <w:r w:rsidR="00F62CEF" w:rsidRPr="001F1BC6">
        <w:rPr>
          <w:rFonts w:ascii="Times New Roman" w:hAnsi="Times New Roman" w:cs="Times New Roman"/>
          <w:sz w:val="22"/>
          <w:szCs w:val="22"/>
          <w:lang w:val="en-US"/>
        </w:rPr>
        <w:t>Undersecretariat</w:t>
      </w:r>
      <w:proofErr w:type="spellEnd"/>
      <w:r w:rsidR="00F62CEF" w:rsidRPr="001F1BC6">
        <w:rPr>
          <w:rFonts w:ascii="Times New Roman" w:hAnsi="Times New Roman" w:cs="Times New Roman"/>
          <w:sz w:val="22"/>
          <w:szCs w:val="22"/>
          <w:lang w:val="en-US"/>
        </w:rPr>
        <w:t xml:space="preserve"> </w:t>
      </w:r>
      <w:r w:rsidR="00F62CEF">
        <w:rPr>
          <w:rFonts w:ascii="Times New Roman" w:hAnsi="Times New Roman" w:cs="Times New Roman"/>
          <w:sz w:val="22"/>
          <w:szCs w:val="22"/>
          <w:lang w:val="en-US"/>
        </w:rPr>
        <w:t xml:space="preserve">of </w:t>
      </w:r>
      <w:r w:rsidRPr="001F1BC6">
        <w:rPr>
          <w:rFonts w:ascii="Times New Roman" w:hAnsi="Times New Roman" w:cs="Times New Roman"/>
          <w:sz w:val="22"/>
          <w:szCs w:val="22"/>
          <w:lang w:val="en-US"/>
        </w:rPr>
        <w:t>Fisheries and Aquaculture</w:t>
      </w:r>
      <w:r>
        <w:rPr>
          <w:rFonts w:ascii="Times New Roman" w:hAnsi="Times New Roman" w:cs="Times New Roman"/>
          <w:sz w:val="22"/>
          <w:szCs w:val="22"/>
          <w:lang w:val="en-US"/>
        </w:rPr>
        <w:t>, SUBPESCA</w:t>
      </w:r>
      <w:r w:rsidRPr="001F1BC6">
        <w:rPr>
          <w:rFonts w:ascii="Times New Roman" w:hAnsi="Times New Roman" w:cs="Times New Roman"/>
          <w:sz w:val="22"/>
          <w:szCs w:val="22"/>
          <w:lang w:val="en-US"/>
        </w:rPr>
        <w:t xml:space="preserve">) authorizes to harvest </w:t>
      </w:r>
      <w:del w:id="157" w:author="Fabian" w:date="2020-07-19T21:43:00Z">
        <w:r w:rsidR="00F62CEF" w:rsidDel="008D5FDD">
          <w:rPr>
            <w:rFonts w:ascii="Times New Roman" w:hAnsi="Times New Roman" w:cs="Times New Roman"/>
            <w:sz w:val="22"/>
            <w:szCs w:val="22"/>
            <w:lang w:val="en-US"/>
          </w:rPr>
          <w:delText>the</w:delText>
        </w:r>
        <w:r w:rsidRPr="001F1BC6" w:rsidDel="008D5FDD">
          <w:rPr>
            <w:rFonts w:ascii="Times New Roman" w:hAnsi="Times New Roman" w:cs="Times New Roman"/>
            <w:sz w:val="22"/>
            <w:szCs w:val="22"/>
            <w:lang w:val="en-US"/>
          </w:rPr>
          <w:delText xml:space="preserve"> </w:delText>
        </w:r>
      </w:del>
      <w:ins w:id="158" w:author="Fabian" w:date="2020-07-19T21:43:00Z">
        <w:r w:rsidR="008D5FDD">
          <w:rPr>
            <w:rFonts w:ascii="Times New Roman" w:hAnsi="Times New Roman" w:cs="Times New Roman"/>
            <w:sz w:val="22"/>
            <w:szCs w:val="22"/>
            <w:lang w:val="en-US"/>
          </w:rPr>
          <w:t>a given</w:t>
        </w:r>
        <w:r w:rsidR="008D5FDD" w:rsidRPr="001F1BC6">
          <w:rPr>
            <w:rFonts w:ascii="Times New Roman" w:hAnsi="Times New Roman" w:cs="Times New Roman"/>
            <w:sz w:val="22"/>
            <w:szCs w:val="22"/>
            <w:lang w:val="en-US"/>
          </w:rPr>
          <w:t xml:space="preserve"> </w:t>
        </w:r>
      </w:ins>
      <w:r w:rsidRPr="001F1BC6">
        <w:rPr>
          <w:rFonts w:ascii="Times New Roman" w:hAnsi="Times New Roman" w:cs="Times New Roman"/>
          <w:sz w:val="22"/>
          <w:szCs w:val="22"/>
          <w:lang w:val="en-US"/>
        </w:rPr>
        <w:t xml:space="preserve">quota </w:t>
      </w:r>
      <w:r w:rsidR="00F62CEF">
        <w:rPr>
          <w:rFonts w:ascii="Times New Roman" w:hAnsi="Times New Roman" w:cs="Times New Roman"/>
          <w:sz w:val="22"/>
          <w:szCs w:val="22"/>
          <w:lang w:val="en-US"/>
        </w:rPr>
        <w:t xml:space="preserve">for the </w:t>
      </w:r>
      <w:r w:rsidRPr="001F1BC6">
        <w:rPr>
          <w:rFonts w:ascii="Times New Roman" w:hAnsi="Times New Roman" w:cs="Times New Roman"/>
          <w:sz w:val="22"/>
          <w:szCs w:val="22"/>
          <w:lang w:val="en-US"/>
        </w:rPr>
        <w:t xml:space="preserve">target species, seeking to safeguard the </w:t>
      </w:r>
      <w:ins w:id="159" w:author="Fabian" w:date="2020-07-19T21:43:00Z">
        <w:r w:rsidR="008D5FDD">
          <w:rPr>
            <w:rFonts w:ascii="Times New Roman" w:hAnsi="Times New Roman" w:cs="Times New Roman"/>
            <w:sz w:val="22"/>
            <w:szCs w:val="22"/>
            <w:lang w:val="en-US"/>
          </w:rPr>
          <w:t xml:space="preserve">ecosystem’s </w:t>
        </w:r>
      </w:ins>
      <w:r w:rsidRPr="001F1BC6">
        <w:rPr>
          <w:rFonts w:ascii="Times New Roman" w:hAnsi="Times New Roman" w:cs="Times New Roman"/>
          <w:sz w:val="22"/>
          <w:szCs w:val="22"/>
          <w:lang w:val="en-US"/>
        </w:rPr>
        <w:t xml:space="preserve">natural recovery </w:t>
      </w:r>
      <w:del w:id="160" w:author="Fabian" w:date="2020-07-19T21:43:00Z">
        <w:r w:rsidRPr="001F1BC6" w:rsidDel="008D5FDD">
          <w:rPr>
            <w:rFonts w:ascii="Times New Roman" w:hAnsi="Times New Roman" w:cs="Times New Roman"/>
            <w:sz w:val="22"/>
            <w:szCs w:val="22"/>
            <w:lang w:val="en-US"/>
          </w:rPr>
          <w:delText xml:space="preserve">of the ecosystem </w:delText>
        </w:r>
      </w:del>
      <w:r w:rsidR="0014239C">
        <w:rPr>
          <w:rFonts w:ascii="Times New Roman" w:hAnsi="Times New Roman" w:cs="Times New Roman"/>
          <w:sz w:val="22"/>
          <w:szCs w:val="22"/>
          <w:lang w:val="en-US"/>
        </w:rPr>
        <w:fldChar w:fldCharType="begin" w:fldLock="1"/>
      </w:r>
      <w:r w:rsidR="0014239C">
        <w:rPr>
          <w:rFonts w:ascii="Times New Roman" w:hAnsi="Times New Roman" w:cs="Times New Roman"/>
          <w:sz w:val="22"/>
          <w:szCs w:val="22"/>
          <w:lang w:val="en-US"/>
        </w:rPr>
        <w:instrText>ADDIN CSL_CITATION {"citationItems":[{"id":"ITEM-1","itemData":{"DOI":"10.1080/08941920590915279","ISBN":"0007-4977","ISSN":"00074977","abstract":"Chilean benthic fisheries involve thousands of artisanal fishers, about 50 target species (most significantly loco, Concholepas concholepas (Bruguière)), and a coast- line spanning 38 latitudinal degrees. An overfishing crisis led to a closure of the loco fishery (1989–1992), and to the incorporation of territorial use rights in fisheries (TURFs) into fisheries legislation. Organizations of artisanal fishers are entitled to co-manage parcels of seabed with the state. We used old and new data on the loco fishery of Region IV (the cradle of the system) to investigate the performance of TURFs, which presently encompass 36% of the prime habitat that contributed close to 82% of historical yield. Abundance within TURFs and legal catch are stabilized, the fishery looks orderly, and perception of TURFs is generally positive. Te system is dual, however, and at least half of the catch is illegal, originating from background areas outside the TURFs. Corrective action requires incentives that would eliminate the illegal catch, increase fishermen’s participation, and provide simple feedback decision rules driven by data and more flexibility allowing fishermen to experiment and diversify activities. Attention is needed to biological processes at scales that transcend the boundaries of locally managed TURFs and to values and priorities other than biological sustainability that may be of societal significance","author":[{"dropping-particle":"","family":"González","given":"Jorge","non-dropping-particle":"","parse-names":false,"suffix":""},{"dropping-particle":"","family":"Stotz","given":"Wolfgang","non-dropping-particle":"","parse-names":false,"suffix":""},{"dropping-particle":"","family":"Garrido","given":"Jorge","non-dropping-particle":"","parse-names":false,"suffix":""},{"dropping-particle":"","family":"Orensanz","given":"J. M.","non-dropping-particle":"","parse-names":false,"suffix":""},{"dropping-particle":"","family":"Parma","given":"Ana M.","non-dropping-particle":"","parse-names":false,"suffix":""},{"dropping-particle":"","family":"Tapia","given":"Carlos","non-dropping-particle":"","parse-names":false,"suffix":""},{"dropping-particle":"","family":"Zuleta","given":"Alejandro","non-dropping-particle":"","parse-names":false,"suffix":""}],"container-title":"Bulletin of Marine Science","id":"ITEM-1","issue":"3","issued":{"date-parts":[["2006"]]},"page":"499-527","title":"The Chilean turf system: How is it performing in the case of the loco fishery?","type":"article-journal","volume":"78"},"uris":["http://www.mendeley.com/documents/?uuid=27fa2c94-c1f7-42e3-89de-a141368fe046"]},{"id":"ITEM-2","itemData":{"DOI":"10.1073/pnas.1012021107","ISBN":"0027-8424","ISSN":"0027-8424","PMID":"20837530","abstract":"Marine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world.","author":[{"dropping-particle":"","family":"Gelcich","given":"Stefan","non-dropping-particle":"","parse-names":false,"suffix":""},{"dropping-particle":"","family":"Hughes","given":"Terry P","non-dropping-particle":"","parse-names":false,"suffix":""},{"dropping-particle":"","family":"Olsson","given":"Per","non-dropping-particle":"","parse-names":false,"suffix":""},{"dropping-particle":"","family":"Folke","given":"Carl","non-dropping-particle":"","parse-names":false,"suffix":""},{"dropping-particle":"","family":"Defeo","given":"Omar","non-dropping-particle":"","parse-names":false,"suffix":""},{"dropping-particle":"","family":"Fernández","given":"Miriam","non-dropping-particle":"","parse-names":false,"suffix":""},{"dropping-particle":"","family":"Foale","given":"Simon","non-dropping-particle":"","parse-names":false,"suffix":""},{"dropping-particle":"","family":"Gunderson","given":"Lance H","non-dropping-particle":"","parse-names":false,"suffix":""},{"dropping-particle":"","family":"Rodríguez-Sickert","given":"Carlos","non-dropping-particle":"","parse-names":false,"suffix":""},{"dropping-particle":"","family":"Scheffer","given":"Marten","non-dropping-particle":"","parse-names":false,"suffix":""},{"dropping-particle":"","family":"Steneck","given":"Robert S.","non-dropping-particle":"","parse-names":false,"suffix":""},{"dropping-particle":"","family":"Castilla","given":"Juan Carlos","non-dropping-particle":"","parse-names":false,"suffix":""}],"container-title":"Proceedings of the National Academy of Sciences of the United States of America","id":"ITEM-2","issue":"39","issued":{"date-parts":[["2010"]]},"page":"16794-16799","title":"Navigating transformations in governance of Chilean marine coastal resources.","type":"article-journal","volume":"107"},"uris":["http://www.mendeley.com/documents/?uuid=c81f9bca-fa65-475e-ab4d-035f74c07fcb"]},{"id":"ITEM-3","itemData":{"DOI":"10.7770/cuhso-v22n1-art428","ISSN":"0716-1557","abstract":"El comanejo o manejo colaborativo es considerado una institución relacional ya que pone el énfasis no sólo en la administración de los recursos propiamente tales, sino en las relaciones sociales que se establecen entre múltiples actores con diversos intereses en el territorio. Por esto, existe un creciente interés en su estudio desde el análisis de redes sociales (ars) y el concepto afín de capital social. En este artículo presentamos dos aplicaciones del uso de ars para comprender el comanejo, utilizando el sistema chileno de áreas de manejo y explotación de recursos bentónicos (amerb) como caso de estudio. Específicamente se aplican herramientas del ars para: 1) describir y analizar la red de gobernanza que subyace el régimen de amerb, y 2) explorar el rol del capital social de las organizaciones de pescadores en el funcionamiento y desempeño del comanejo. En base a las aplicaciones descritas en el artículo planteamos que el enfoque de una mirada promisoria y complementaria para el desarrollo y reformulación de políticas públicas más efectivas y con creciente participación de las comunidades locales.","author":[{"dropping-particle":"","family":"Marín","given":"Andrés","non-dropping-particle":"","parse-names":false,"suffix":""},{"dropping-particle":"","family":"Gelcich","given":"Stefan","non-dropping-particle":"","parse-names":false,"suffix":""}],"container-title":"Cultura - Hombre - Sociedad CUHSO","id":"ITEM-3","issue":"1","issued":{"date-parts":[["2012"]]},"page":"131-153","title":"Gobernanza y capital social en el comanejo de recursos bentónicos en Chile: aportes del análisis de redes al estudio de la pesca artesanal de pequeña escala","type":"article-journal","volume":"22"},"uris":["http://www.mendeley.com/documents/?uuid=78fc8cb8-5815-4ff6-96f6-e45704e2bad2"]},{"id":"ITEM-4","itemData":{"DOI":"10.1016/j.ocecoaman.2012.09.015","ISBN":"0964-5691","ISSN":"09645691","abstract":"Granting property rights in fisheries is assumed to provide incentives for sustainable resource exploitation. These rights might also open other income options for fishers, including some that go beyond the original objectives intended by authorities establishing the right. The opportunity for alternative uses is especially high if the details of these rights are not clearly identified. In Chile, a de novo TURF (Territorial User Rights for Fishery) system, called Management Exploitation Areas for Benthic Resources (áreas de Manejo y Explotación de Recursos Bentónicos-AMERB) was created to achieve sustainable exploitation of benthic resources. This study compares two small-scale fishing communities in Chile, Guayacán and Huentelauquén, representing two typical contrasting settings, regarding geographical contexts and surroundings, origin, history, location, social embeddedness, main fisheries activities as well as the motivation and the process through which they acquired their AMERB. While in Guayacán the main fishing activity outside the AMERB is the giant squid and finfish fishery, in Huentelauquén the main and traditional activity has been diving for benthic resources. The objectives to acquire their AMERBs were different in both cases. Huentelauquén applied the AMERB for their traditional activity, the fishery of Concholepas concholepas (\" loco\" ), thus in accordance with the official objective of the AMERB. Due to reduced catches of loco, fishers also added the collection of kelps, using their AMERB to control access to the entire coast surrounding their fishing community, beyond the limits of their AMERB. In Guayacán the AMERB, applied for the management of scallops and a species of red algae, began to be used for sea squirt aquaculture. Within the framework of sustainable fisheries implied by the AMERBs, there was in both cases a clear expectation to gain new sources of income. However with time both AMERBs are being used as a tool for territorial exclusion of other fishers beyond the limits of their respective AMERBs. In Huentelauquén fishers mention mostly negative aspects about the performance of their AMERB, given the poor economic results, being unsatisfied with the AMERB system in general, because they feel that the system disrupted their traditional migration along the coast. In Guayacán, fishers mentioned mostly positive aspects for their AMERB, as it was an opportunity to add new activities. Both examples show that rights-based managemen…","author":[{"dropping-particle":"","family":"Aburto","given":"J.","non-dropping-particle":"","parse-names":false,"suffix":""},{"dropping-particle":"","family":"Gallardo","given":"G.","non-dropping-particle":"","parse-names":false,"suffix":""},{"dropping-particle":"","family":"Stotz","given":"W.","non-dropping-particle":"","parse-names":false,"suffix":""},{"dropping-particle":"","family":"Cerda","given":"C.","non-dropping-particle":"","parse-names":false,"suffix":""},{"dropping-particle":"","family":"Mondaca-Schachermayer","given":"C.","non-dropping-particle":"","parse-names":false,"suffix":""},{"dropping-particle":"","family":"Vera","given":"K.","non-dropping-particle":"","parse-names":false,"suffix":""}],"container-title":"Ocean and Coastal Management","id":"ITEM-4","issued":{"date-parts":[["2013"]]},"title":"Territorial user rights for artisanal fisheries in Chile - intended and unintended outcomes","type":"article-journal","volume":"71"},"uris":["http://www.mendeley.com/documents/?uuid=6d00a4be-338b-31a3-a0c3-e10a1c3a76da"]}],"mendeley":{"formattedCitation":"(González &lt;i&gt;et al.&lt;/i&gt;, 2006; Gelcich &lt;i&gt;et al.&lt;/i&gt;, 2010; Marín and Gelcich, 2012; Aburto &lt;i&gt;et al.&lt;/i&gt;, 2013)","plainTextFormattedCitation":"(González et al., 2006; Gelcich et al., 2010; Marín and Gelcich, 2012; Aburto et al., 2013)","previouslyFormattedCitation":"(González &lt;i&gt;et al.&lt;/i&gt;, 2006; Gelcich &lt;i&gt;et al.&lt;/i&gt;, 2010; Marín and Gelcich, 2012; Aburto &lt;i&gt;et al.&lt;/i&gt;, 2013)"},"properties":{"noteIndex":0},"schema":"https://github.com/citation-style-language/schema/raw/master/csl-citation.json"}</w:instrText>
      </w:r>
      <w:r w:rsidR="0014239C">
        <w:rPr>
          <w:rFonts w:ascii="Times New Roman" w:hAnsi="Times New Roman" w:cs="Times New Roman"/>
          <w:sz w:val="22"/>
          <w:szCs w:val="22"/>
          <w:lang w:val="en-US"/>
        </w:rPr>
        <w:fldChar w:fldCharType="separate"/>
      </w:r>
      <w:r w:rsidR="0014239C" w:rsidRPr="0014239C">
        <w:rPr>
          <w:rFonts w:ascii="Times New Roman" w:hAnsi="Times New Roman" w:cs="Times New Roman"/>
          <w:noProof/>
          <w:sz w:val="22"/>
          <w:szCs w:val="22"/>
          <w:lang w:val="es-CL"/>
        </w:rPr>
        <w:t xml:space="preserve">(González </w:t>
      </w:r>
      <w:r w:rsidR="0014239C" w:rsidRPr="0014239C">
        <w:rPr>
          <w:rFonts w:ascii="Times New Roman" w:hAnsi="Times New Roman" w:cs="Times New Roman"/>
          <w:i/>
          <w:noProof/>
          <w:sz w:val="22"/>
          <w:szCs w:val="22"/>
          <w:lang w:val="es-CL"/>
        </w:rPr>
        <w:t>et al.</w:t>
      </w:r>
      <w:r w:rsidR="0014239C" w:rsidRPr="0014239C">
        <w:rPr>
          <w:rFonts w:ascii="Times New Roman" w:hAnsi="Times New Roman" w:cs="Times New Roman"/>
          <w:noProof/>
          <w:sz w:val="22"/>
          <w:szCs w:val="22"/>
          <w:lang w:val="es-CL"/>
        </w:rPr>
        <w:t xml:space="preserve">, 2006; Gelcich </w:t>
      </w:r>
      <w:r w:rsidR="0014239C" w:rsidRPr="0014239C">
        <w:rPr>
          <w:rFonts w:ascii="Times New Roman" w:hAnsi="Times New Roman" w:cs="Times New Roman"/>
          <w:i/>
          <w:noProof/>
          <w:sz w:val="22"/>
          <w:szCs w:val="22"/>
          <w:lang w:val="es-CL"/>
        </w:rPr>
        <w:t>et al.</w:t>
      </w:r>
      <w:r w:rsidR="0014239C" w:rsidRPr="0014239C">
        <w:rPr>
          <w:rFonts w:ascii="Times New Roman" w:hAnsi="Times New Roman" w:cs="Times New Roman"/>
          <w:noProof/>
          <w:sz w:val="22"/>
          <w:szCs w:val="22"/>
          <w:lang w:val="es-CL"/>
        </w:rPr>
        <w:t xml:space="preserve">, 2010; Marín and Gelcich, 2012; Aburto </w:t>
      </w:r>
      <w:r w:rsidR="0014239C" w:rsidRPr="0014239C">
        <w:rPr>
          <w:rFonts w:ascii="Times New Roman" w:hAnsi="Times New Roman" w:cs="Times New Roman"/>
          <w:i/>
          <w:noProof/>
          <w:sz w:val="22"/>
          <w:szCs w:val="22"/>
          <w:lang w:val="es-CL"/>
        </w:rPr>
        <w:t>et al.</w:t>
      </w:r>
      <w:r w:rsidR="0014239C" w:rsidRPr="0014239C">
        <w:rPr>
          <w:rFonts w:ascii="Times New Roman" w:hAnsi="Times New Roman" w:cs="Times New Roman"/>
          <w:noProof/>
          <w:sz w:val="22"/>
          <w:szCs w:val="22"/>
          <w:lang w:val="es-CL"/>
        </w:rPr>
        <w:t>, 2013)</w:t>
      </w:r>
      <w:r w:rsidR="0014239C">
        <w:rPr>
          <w:rFonts w:ascii="Times New Roman" w:hAnsi="Times New Roman" w:cs="Times New Roman"/>
          <w:sz w:val="22"/>
          <w:szCs w:val="22"/>
          <w:lang w:val="en-US"/>
        </w:rPr>
        <w:fldChar w:fldCharType="end"/>
      </w:r>
      <w:r w:rsidRPr="0014239C">
        <w:rPr>
          <w:rFonts w:ascii="Times New Roman" w:hAnsi="Times New Roman" w:cs="Times New Roman"/>
          <w:sz w:val="22"/>
          <w:szCs w:val="22"/>
          <w:lang w:val="es-CL"/>
        </w:rPr>
        <w:t>.</w:t>
      </w:r>
    </w:p>
    <w:p w14:paraId="1838EA8C" w14:textId="77777777" w:rsidR="000E4827" w:rsidRDefault="000E4827" w:rsidP="001F1BC6">
      <w:pPr>
        <w:spacing w:line="360" w:lineRule="auto"/>
        <w:rPr>
          <w:rFonts w:ascii="Times New Roman" w:hAnsi="Times New Roman" w:cs="Times New Roman"/>
          <w:sz w:val="22"/>
          <w:szCs w:val="22"/>
          <w:lang w:val="en-US"/>
        </w:rPr>
      </w:pPr>
    </w:p>
    <w:p w14:paraId="5EA296FF" w14:textId="365AEDC0" w:rsidR="001F1BC6" w:rsidRDefault="001F1BC6" w:rsidP="001F1BC6">
      <w:pPr>
        <w:spacing w:line="360" w:lineRule="auto"/>
        <w:rPr>
          <w:rFonts w:ascii="Times New Roman" w:hAnsi="Times New Roman" w:cs="Times New Roman"/>
          <w:sz w:val="22"/>
          <w:szCs w:val="22"/>
          <w:lang w:val="en-US"/>
        </w:rPr>
      </w:pPr>
      <w:r w:rsidRPr="001F1BC6">
        <w:rPr>
          <w:rFonts w:ascii="Times New Roman" w:hAnsi="Times New Roman" w:cs="Times New Roman"/>
          <w:sz w:val="22"/>
          <w:szCs w:val="22"/>
          <w:lang w:val="en-US"/>
        </w:rPr>
        <w:t xml:space="preserve">In the AMEBR system, the management procedure </w:t>
      </w:r>
      <w:r w:rsidR="002E74F6">
        <w:rPr>
          <w:rFonts w:ascii="Times New Roman" w:hAnsi="Times New Roman" w:cs="Times New Roman"/>
          <w:sz w:val="22"/>
          <w:szCs w:val="22"/>
          <w:lang w:val="en-US"/>
        </w:rPr>
        <w:t xml:space="preserve">(MP) </w:t>
      </w:r>
      <w:r w:rsidRPr="001F1BC6">
        <w:rPr>
          <w:rFonts w:ascii="Times New Roman" w:hAnsi="Times New Roman" w:cs="Times New Roman"/>
          <w:sz w:val="22"/>
          <w:szCs w:val="22"/>
          <w:lang w:val="en-US"/>
        </w:rPr>
        <w:t>consists of</w:t>
      </w:r>
      <w:del w:id="161" w:author="Fabian" w:date="2020-07-14T17:15:00Z">
        <w:r w:rsidRPr="001F1BC6" w:rsidDel="00EF4F54">
          <w:rPr>
            <w:rFonts w:ascii="Times New Roman" w:hAnsi="Times New Roman" w:cs="Times New Roman"/>
            <w:sz w:val="22"/>
            <w:szCs w:val="22"/>
            <w:lang w:val="en-US"/>
          </w:rPr>
          <w:delText>:</w:delText>
        </w:r>
      </w:del>
      <w:r w:rsidRPr="001F1BC6">
        <w:rPr>
          <w:rFonts w:ascii="Times New Roman" w:hAnsi="Times New Roman" w:cs="Times New Roman"/>
          <w:sz w:val="22"/>
          <w:szCs w:val="22"/>
          <w:lang w:val="en-US"/>
        </w:rPr>
        <w:t xml:space="preserve"> a) an annual assessment of the standing stock, which provides estimates of biomass and length-composition; b) estimation of a target fishing mortality, usually the F</w:t>
      </w:r>
      <w:r w:rsidRPr="00F824ED">
        <w:rPr>
          <w:rFonts w:ascii="Times New Roman" w:hAnsi="Times New Roman" w:cs="Times New Roman"/>
          <w:sz w:val="22"/>
          <w:szCs w:val="22"/>
          <w:vertAlign w:val="subscript"/>
          <w:lang w:val="en-US"/>
        </w:rPr>
        <w:t>0.1</w:t>
      </w:r>
      <w:r w:rsidR="00F824ED">
        <w:rPr>
          <w:rFonts w:ascii="Times New Roman" w:hAnsi="Times New Roman" w:cs="Times New Roman"/>
          <w:sz w:val="22"/>
          <w:szCs w:val="22"/>
          <w:lang w:val="en-US"/>
        </w:rPr>
        <w:t xml:space="preserve"> </w:t>
      </w:r>
      <w:r w:rsidR="0014239C">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{"citationItems":[{"id":"ITEM-1","itemData":{"DOI":"10.1139/f87-335","abstract":"There is a unique size of entry into the fishable population that maximizes yield per recruit when an F0.1 fishing criterion is applied to the simple theory of fishing developed by Beverton &amp; Holt (1957). Such a pair of parameters (size of entry, F0.1 value) represents the optimal F0.1 criteria and are characterized by the single quantity M/K. A quantitative relationship is established between maximum sustainable yield and he optimal F0.1 criteria for a model population where recruitment is governed by a Ricker stock-recruitment function. This new theory is applied to Pacific halibut Hippoglossus stenolepis, western Lake Erie walleye Stizostedion vitreum vitreum, and Bering Sea Pacific cod Gadus macrocephalus. -Author","author":[{"dropping-particle":"","family":"Deriso","given":"R. B.","non-dropping-particle":"","parse-names":false,"suffix":""}],"container-title":"Canadian Journal of Fisheries and Aquatic Sciences","id":"ITEM-1","issue":"Suppl.2","issued":{"date-parts":[["1987"]]},"page":"339-348","title":"Optimal F0.1 criteria and their relationship to maximum sustainable yield","type":"article-journal","volume":"44"},"uris":["http://www.mendeley.com/documents/?uuid=3d8bcd4e-2d57-4d90-a6c9-3e71d16c91c3"]}],"mendeley":{"formattedCitation":"(Deriso, 1987)","plainTextFormattedCitation":"(Deriso, 1987)","previouslyFormattedCitation":"(Deriso, 1987)"},"properties":{"noteIndex":0},"schema":"https://github.com/citation-style-language/schema/raw/master/csl-citation.json"}</w:instrText>
      </w:r>
      <w:r w:rsidR="0014239C">
        <w:rPr>
          <w:rFonts w:ascii="Times New Roman" w:hAnsi="Times New Roman" w:cs="Times New Roman"/>
          <w:sz w:val="22"/>
          <w:szCs w:val="22"/>
          <w:lang w:val="en-US"/>
        </w:rPr>
        <w:fldChar w:fldCharType="separate"/>
      </w:r>
      <w:r w:rsidR="0014239C" w:rsidRPr="0014239C">
        <w:rPr>
          <w:rFonts w:ascii="Times New Roman" w:hAnsi="Times New Roman" w:cs="Times New Roman"/>
          <w:noProof/>
          <w:sz w:val="22"/>
          <w:szCs w:val="22"/>
          <w:lang w:val="en-US"/>
        </w:rPr>
        <w:t>(Deriso, 1987)</w:t>
      </w:r>
      <w:r w:rsidR="0014239C">
        <w:rPr>
          <w:rFonts w:ascii="Times New Roman" w:hAnsi="Times New Roman" w:cs="Times New Roman"/>
          <w:sz w:val="22"/>
          <w:szCs w:val="22"/>
          <w:lang w:val="en-US"/>
        </w:rPr>
        <w:fldChar w:fldCharType="end"/>
      </w:r>
      <w:r w:rsidRPr="001F1BC6">
        <w:rPr>
          <w:rFonts w:ascii="Times New Roman" w:hAnsi="Times New Roman" w:cs="Times New Roman"/>
          <w:sz w:val="22"/>
          <w:szCs w:val="22"/>
          <w:lang w:val="en-US"/>
        </w:rPr>
        <w:t xml:space="preserve"> </w:t>
      </w:r>
      <w:r w:rsidR="00F824ED">
        <w:rPr>
          <w:rFonts w:ascii="Times New Roman" w:hAnsi="Times New Roman" w:cs="Times New Roman"/>
          <w:sz w:val="22"/>
          <w:szCs w:val="22"/>
          <w:lang w:val="en-US"/>
        </w:rPr>
        <w:t xml:space="preserve">by </w:t>
      </w:r>
      <w:r w:rsidRPr="001F1BC6">
        <w:rPr>
          <w:rFonts w:ascii="Times New Roman" w:hAnsi="Times New Roman" w:cs="Times New Roman"/>
          <w:sz w:val="22"/>
          <w:szCs w:val="22"/>
          <w:lang w:val="en-US"/>
        </w:rPr>
        <w:t xml:space="preserve">assuming a pseudo-cohort </w:t>
      </w:r>
      <w:r w:rsidRPr="00AF46B4">
        <w:rPr>
          <w:rFonts w:ascii="Times New Roman" w:hAnsi="Times New Roman" w:cs="Times New Roman"/>
          <w:sz w:val="22"/>
          <w:szCs w:val="22"/>
          <w:lang w:val="en-US"/>
        </w:rPr>
        <w:t xml:space="preserve">and applying </w:t>
      </w:r>
      <w:r w:rsidR="00F824ED" w:rsidRPr="00AF46B4">
        <w:rPr>
          <w:rFonts w:ascii="Times New Roman" w:hAnsi="Times New Roman" w:cs="Times New Roman"/>
          <w:sz w:val="22"/>
          <w:szCs w:val="22"/>
          <w:lang w:val="en-US"/>
        </w:rPr>
        <w:t>the yield-per-recruit model of Thompson and Bell</w:t>
      </w:r>
      <w:r w:rsidRPr="00AF46B4">
        <w:rPr>
          <w:rFonts w:ascii="Times New Roman" w:hAnsi="Times New Roman" w:cs="Times New Roman"/>
          <w:sz w:val="22"/>
          <w:szCs w:val="22"/>
          <w:lang w:val="en-US"/>
        </w:rPr>
        <w:t xml:space="preserve"> </w:t>
      </w:r>
      <w:r w:rsidR="00AF46B4" w:rsidRP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{"citationItems":[{"id":"ITEM-1","itemData":{"DOI":"10.3844/jmssp.2011.103.106","ISSN":"15493644","abstract":"Problem statement: Modeling of the Dow Jones Industrial Average is frequently attempted in order to determine trading strategies with maximum payoff. Changes in the DJIA are important since movements may affect both individuals and corporations profoundly. Previous work showed that modeling a market as a random walk was valid and that a market may be viewed as having the Markov property. Approach: The aim of this research was to determine the relationship between a diverse portfolio of stocks and the market as a whole. To that end, the DJIA was analyzed using a discrete time stochastic model, namely a Markov Chain. Two models were highlighted, where the DJIA was considered as being in a state of (1) gain or loss and (2) small, moderate, or large gain or loss. A portfolio of five stocks was then considered and two models of the portfolio much the same as those for the DJIA. These models were used to obtain transitional probabilities and steady state probabilities. Results: Our results indicated that the portfolio behaved similarly to the entire DJIA, both in the simple model and the partitioned model. Conclusion: When treated as a Markov process, the entire market was useful in gauging how a diverse portfolio of stocks might behave. Future work may include different classifications of states to refine the transition matrices. © 2010 Science Publications.","author":[{"dropping-particle":"","family":"Doubleday","given":"Kevin J.","non-dropping-particle":"","parse-names":false,"suffix":""},{"dropping-particle":"","family":"Esunge","given":"Julius N.","non-dropping-particle":"","parse-names":false,"suffix":""}],"container-title":"Journal of Mathematics and Statistics","id":"ITEM-1","issue":"2","issued":{"date-parts":[["2011"]]},"page":"103-106","title":"Application of Markov chains to stock trends","type":"article-journal","volume":"7"},"uris":["http://www.mendeley.com/documents/?uuid=6bc0e68f-f8c0-4392-99bf-6f5dd647957e"]},{"id":"ITEM-2","itemData":{"DOI":"10.1111/2041-210X.12791","ISSN":"2041210X","abstract":"The R package TropFishR is a new analysis toolbox compiling single-species stock assessment methods specifically designed for data-limited fisheries analysis using length-frequency data. It includes methods for (i) estimating biological stock characteristics such as growth and mortality parameters, (ii) exploring technical aspects of the fisheries (e.g. exploitation rate and selectivity characteristics), (iii) assessing size and composition of a fish stock by means of virtual population analysis (VPA), and (iv) assessing stock status with yield prediction and production models. This paper introduces the package and demonstrates the functionality of a selection of its core methods. TropFishR modernises traditional stock assessment methods by easing application and development and by combining it with advanced statistical approaches.","author":[{"dropping-particle":"","family":"Mildenberger","given":"Tobias Karl","non-dropping-particle":"","parse-names":false,"suffix":""},{"dropping-particle":"","family":"Taylor","given":"Marc Hollis","non-dropping-particle":"","parse-names":false,"suffix":""},{"dropping-particle":"","family":"Wolff","given":"Matthias","non-dropping-particle":"","parse-names":false,"suffix":""}],"container-title":"Methods in Ecology and Evolution","id":"ITEM-2","issue":"11","issued":{"date-parts":[["2017"]]},"page":"1520-1527","title":"TropFishR: an R package for fisheries analysis with length-frequency data","type":"article","volume":"8"},"uris":["http://www.mendeley.com/documents/?uuid=ea1489e5-9045-4161-947e-74e095d78789"]}],"mendeley":{"formattedCitation":"(Doubleday and Esunge, 2011; Mildenberger &lt;i&gt;et al.&lt;/i&gt;, 2017)","manualFormatting":"(e.g. Doubleday and Esunge, 2011; Mildenberger et al., 2017)","plainTextFormattedCitation":"(Doubleday and Esunge, 2011; Mildenberger et al., 2017)","previouslyFormattedCitation":"(Doubleday and Esunge, 2011; Mildenberger &lt;i&gt;et al.&lt;/i&gt;, 2017)"},"properties":{"noteIndex":0},"schema":"https://github.com/citation-style-language/schema/raw/master/csl-citation.json"}</w:instrText>
      </w:r>
      <w:r w:rsidR="00AF46B4" w:rsidRP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(e.g.</w:t>
      </w:r>
      <w:ins w:id="162" w:author="Fabian" w:date="2020-07-14T17:15:00Z">
        <w:r w:rsidR="00EF4F54">
          <w:rPr>
            <w:rFonts w:ascii="Times New Roman" w:hAnsi="Times New Roman" w:cs="Times New Roman"/>
            <w:noProof/>
            <w:sz w:val="22"/>
            <w:szCs w:val="22"/>
            <w:lang w:val="en-US"/>
          </w:rPr>
          <w:t>,</w:t>
        </w:r>
      </w:ins>
      <w:r w:rsidR="00AF46B4" w:rsidRPr="00AF46B4">
        <w:rPr>
          <w:rFonts w:ascii="Times New Roman" w:hAnsi="Times New Roman" w:cs="Times New Roman"/>
          <w:noProof/>
          <w:sz w:val="22"/>
          <w:szCs w:val="22"/>
          <w:lang w:val="en-US"/>
        </w:rPr>
        <w:t xml:space="preserve"> Doubleday and Esunge, 2011; Mildenberger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2017)</w:t>
      </w:r>
      <w:r w:rsidR="00AF46B4" w:rsidRPr="00AF46B4">
        <w:rPr>
          <w:rFonts w:ascii="Times New Roman" w:hAnsi="Times New Roman" w:cs="Times New Roman"/>
          <w:sz w:val="22"/>
          <w:szCs w:val="22"/>
          <w:lang w:val="en-US"/>
        </w:rPr>
        <w:fldChar w:fldCharType="end"/>
      </w:r>
      <w:r w:rsidRPr="00AF46B4">
        <w:rPr>
          <w:rFonts w:ascii="Times New Roman" w:hAnsi="Times New Roman" w:cs="Times New Roman"/>
          <w:sz w:val="22"/>
          <w:szCs w:val="22"/>
          <w:lang w:val="en-US"/>
        </w:rPr>
        <w:t xml:space="preserve">; and c) estimation of a total allowable catch (TAC), which must be authorized </w:t>
      </w:r>
      <w:r w:rsidR="002E74F6" w:rsidRPr="00AF46B4">
        <w:rPr>
          <w:rFonts w:ascii="Times New Roman" w:hAnsi="Times New Roman" w:cs="Times New Roman"/>
          <w:sz w:val="22"/>
          <w:szCs w:val="22"/>
          <w:lang w:val="en-US"/>
        </w:rPr>
        <w:t>to be</w:t>
      </w:r>
      <w:r w:rsidRPr="00AF46B4">
        <w:rPr>
          <w:rFonts w:ascii="Times New Roman" w:hAnsi="Times New Roman" w:cs="Times New Roman"/>
          <w:sz w:val="22"/>
          <w:szCs w:val="22"/>
          <w:lang w:val="en-US"/>
        </w:rPr>
        <w:t xml:space="preserve"> harvest</w:t>
      </w:r>
      <w:r w:rsidR="002E74F6" w:rsidRPr="00AF46B4">
        <w:rPr>
          <w:rFonts w:ascii="Times New Roman" w:hAnsi="Times New Roman" w:cs="Times New Roman"/>
          <w:sz w:val="22"/>
          <w:szCs w:val="22"/>
          <w:lang w:val="en-US"/>
        </w:rPr>
        <w:t>ed</w:t>
      </w:r>
      <w:r w:rsidRPr="00AF46B4">
        <w:rPr>
          <w:rFonts w:ascii="Times New Roman" w:hAnsi="Times New Roman" w:cs="Times New Roman"/>
          <w:sz w:val="22"/>
          <w:szCs w:val="22"/>
          <w:lang w:val="en-US"/>
        </w:rPr>
        <w:t xml:space="preserve"> by </w:t>
      </w:r>
      <w:r w:rsidR="002E74F6" w:rsidRPr="00AF46B4">
        <w:rPr>
          <w:rFonts w:ascii="Times New Roman" w:hAnsi="Times New Roman" w:cs="Times New Roman"/>
          <w:sz w:val="22"/>
          <w:szCs w:val="22"/>
          <w:lang w:val="en-US"/>
        </w:rPr>
        <w:t>SUBPESCA</w:t>
      </w:r>
      <w:r w:rsidRPr="00AF46B4">
        <w:rPr>
          <w:rFonts w:ascii="Times New Roman" w:hAnsi="Times New Roman" w:cs="Times New Roman"/>
          <w:sz w:val="22"/>
          <w:szCs w:val="22"/>
          <w:lang w:val="en-US"/>
        </w:rPr>
        <w:t xml:space="preserve">. This MP </w:t>
      </w:r>
      <w:del w:id="163" w:author="Fabian" w:date="2020-07-21T22:48:00Z">
        <w:r w:rsidRPr="00AF46B4" w:rsidDel="003C1D12">
          <w:rPr>
            <w:rFonts w:ascii="Times New Roman" w:hAnsi="Times New Roman" w:cs="Times New Roman"/>
            <w:sz w:val="22"/>
            <w:szCs w:val="22"/>
            <w:lang w:val="en-US"/>
          </w:rPr>
          <w:delText xml:space="preserve">is </w:delText>
        </w:r>
      </w:del>
      <w:r w:rsidRPr="00AF46B4">
        <w:rPr>
          <w:rFonts w:ascii="Times New Roman" w:hAnsi="Times New Roman" w:cs="Times New Roman"/>
          <w:sz w:val="22"/>
          <w:szCs w:val="22"/>
          <w:lang w:val="en-US"/>
        </w:rPr>
        <w:t>repeat</w:t>
      </w:r>
      <w:del w:id="164" w:author="Fabian" w:date="2020-07-21T22:48:00Z">
        <w:r w:rsidRPr="00AF46B4" w:rsidDel="003C1D12">
          <w:rPr>
            <w:rFonts w:ascii="Times New Roman" w:hAnsi="Times New Roman" w:cs="Times New Roman"/>
            <w:sz w:val="22"/>
            <w:szCs w:val="22"/>
            <w:lang w:val="en-US"/>
          </w:rPr>
          <w:delText>ed</w:delText>
        </w:r>
      </w:del>
      <w:ins w:id="165" w:author="Fabian" w:date="2020-07-21T22:48:00Z">
        <w:r w:rsidR="003C1D12">
          <w:rPr>
            <w:rFonts w:ascii="Times New Roman" w:hAnsi="Times New Roman" w:cs="Times New Roman"/>
            <w:sz w:val="22"/>
            <w:szCs w:val="22"/>
            <w:lang w:val="en-US"/>
          </w:rPr>
          <w:t>s</w:t>
        </w:r>
      </w:ins>
      <w:r w:rsidRPr="00AF46B4">
        <w:rPr>
          <w:rFonts w:ascii="Times New Roman" w:hAnsi="Times New Roman" w:cs="Times New Roman"/>
          <w:sz w:val="22"/>
          <w:szCs w:val="22"/>
          <w:lang w:val="en-US"/>
        </w:rPr>
        <w:t xml:space="preserve"> annual</w:t>
      </w:r>
      <w:r w:rsidR="002E74F6" w:rsidRPr="00AF46B4">
        <w:rPr>
          <w:rFonts w:ascii="Times New Roman" w:hAnsi="Times New Roman" w:cs="Times New Roman"/>
          <w:sz w:val="22"/>
          <w:szCs w:val="22"/>
          <w:lang w:val="en-US"/>
        </w:rPr>
        <w:t>l</w:t>
      </w:r>
      <w:r w:rsidRPr="00AF46B4">
        <w:rPr>
          <w:rFonts w:ascii="Times New Roman" w:hAnsi="Times New Roman" w:cs="Times New Roman"/>
          <w:sz w:val="22"/>
          <w:szCs w:val="22"/>
          <w:lang w:val="en-US"/>
        </w:rPr>
        <w:t xml:space="preserve">y without </w:t>
      </w:r>
      <w:r w:rsidR="002E74F6" w:rsidRPr="00AF46B4">
        <w:rPr>
          <w:rFonts w:ascii="Times New Roman" w:hAnsi="Times New Roman" w:cs="Times New Roman"/>
          <w:sz w:val="22"/>
          <w:szCs w:val="22"/>
          <w:lang w:val="en-US"/>
        </w:rPr>
        <w:t>taking into</w:t>
      </w:r>
      <w:r w:rsidR="002E74F6">
        <w:rPr>
          <w:rFonts w:ascii="Times New Roman" w:hAnsi="Times New Roman" w:cs="Times New Roman"/>
          <w:sz w:val="22"/>
          <w:szCs w:val="22"/>
          <w:lang w:val="en-US"/>
        </w:rPr>
        <w:t xml:space="preserve"> account</w:t>
      </w:r>
      <w:r w:rsidRPr="001F1BC6">
        <w:rPr>
          <w:rFonts w:ascii="Times New Roman" w:hAnsi="Times New Roman" w:cs="Times New Roman"/>
          <w:sz w:val="22"/>
          <w:szCs w:val="22"/>
          <w:lang w:val="en-US"/>
        </w:rPr>
        <w:t xml:space="preserve"> past </w:t>
      </w:r>
      <w:r w:rsidR="002E74F6">
        <w:rPr>
          <w:rFonts w:ascii="Times New Roman" w:hAnsi="Times New Roman" w:cs="Times New Roman"/>
          <w:sz w:val="22"/>
          <w:szCs w:val="22"/>
          <w:lang w:val="en-US"/>
        </w:rPr>
        <w:t>surveys</w:t>
      </w:r>
      <w:r w:rsidRPr="001F1BC6">
        <w:rPr>
          <w:rFonts w:ascii="Times New Roman" w:hAnsi="Times New Roman" w:cs="Times New Roman"/>
          <w:sz w:val="22"/>
          <w:szCs w:val="22"/>
          <w:lang w:val="en-US"/>
        </w:rPr>
        <w:t xml:space="preserve"> and removals</w:t>
      </w:r>
      <w:del w:id="166" w:author="Fabian" w:date="2020-07-21T22:48:00Z">
        <w:r w:rsidRPr="001F1BC6" w:rsidDel="003C1D12">
          <w:rPr>
            <w:rFonts w:ascii="Times New Roman" w:hAnsi="Times New Roman" w:cs="Times New Roman"/>
            <w:sz w:val="22"/>
            <w:szCs w:val="22"/>
            <w:lang w:val="en-US"/>
          </w:rPr>
          <w:delText>,</w:delText>
        </w:r>
      </w:del>
      <w:r w:rsidRPr="001F1BC6">
        <w:rPr>
          <w:rFonts w:ascii="Times New Roman" w:hAnsi="Times New Roman" w:cs="Times New Roman"/>
          <w:sz w:val="22"/>
          <w:szCs w:val="22"/>
          <w:lang w:val="en-US"/>
        </w:rPr>
        <w:t xml:space="preserve"> </w:t>
      </w:r>
      <w:r w:rsidR="002E74F6">
        <w:rPr>
          <w:rFonts w:ascii="Times New Roman" w:hAnsi="Times New Roman" w:cs="Times New Roman"/>
          <w:sz w:val="22"/>
          <w:szCs w:val="22"/>
          <w:lang w:val="en-US"/>
        </w:rPr>
        <w:t xml:space="preserve">and </w:t>
      </w:r>
      <w:r w:rsidRPr="001F1BC6">
        <w:rPr>
          <w:rFonts w:ascii="Times New Roman" w:hAnsi="Times New Roman" w:cs="Times New Roman"/>
          <w:sz w:val="22"/>
          <w:szCs w:val="22"/>
          <w:lang w:val="en-US"/>
        </w:rPr>
        <w:t xml:space="preserve">would be </w:t>
      </w:r>
      <w:ins w:id="167" w:author="Fabian" w:date="2020-07-19T21:44:00Z">
        <w:r w:rsidR="008D5FDD">
          <w:rPr>
            <w:rFonts w:ascii="Times New Roman" w:hAnsi="Times New Roman" w:cs="Times New Roman"/>
            <w:sz w:val="22"/>
            <w:szCs w:val="22"/>
            <w:lang w:val="en-US"/>
          </w:rPr>
          <w:t xml:space="preserve">inadequate to ensure </w:t>
        </w:r>
      </w:ins>
      <w:del w:id="168" w:author="Fabian" w:date="2020-07-19T21:44:00Z">
        <w:r w:rsidRPr="001F1BC6" w:rsidDel="008D5FDD">
          <w:rPr>
            <w:rFonts w:ascii="Times New Roman" w:hAnsi="Times New Roman" w:cs="Times New Roman"/>
            <w:sz w:val="22"/>
            <w:szCs w:val="22"/>
            <w:lang w:val="en-US"/>
          </w:rPr>
          <w:delText xml:space="preserve">not enough for </w:delText>
        </w:r>
      </w:del>
      <w:ins w:id="169" w:author="Fabian" w:date="2020-07-14T17:16:00Z">
        <w:r w:rsidR="00EF4F54">
          <w:rPr>
            <w:rFonts w:ascii="Times New Roman" w:hAnsi="Times New Roman" w:cs="Times New Roman"/>
            <w:sz w:val="22"/>
            <w:szCs w:val="22"/>
            <w:lang w:val="en-US"/>
          </w:rPr>
          <w:t xml:space="preserve">the </w:t>
        </w:r>
      </w:ins>
      <w:r w:rsidRPr="001F1BC6">
        <w:rPr>
          <w:rFonts w:ascii="Times New Roman" w:hAnsi="Times New Roman" w:cs="Times New Roman"/>
          <w:sz w:val="22"/>
          <w:szCs w:val="22"/>
          <w:lang w:val="en-US"/>
        </w:rPr>
        <w:t>sustainab</w:t>
      </w:r>
      <w:ins w:id="170" w:author="Fabian" w:date="2020-07-19T21:44:00Z">
        <w:r w:rsidR="008D5FDD">
          <w:rPr>
            <w:rFonts w:ascii="Times New Roman" w:hAnsi="Times New Roman" w:cs="Times New Roman"/>
            <w:sz w:val="22"/>
            <w:szCs w:val="22"/>
            <w:lang w:val="en-US"/>
          </w:rPr>
          <w:t>l</w:t>
        </w:r>
      </w:ins>
      <w:ins w:id="171" w:author="Fabian" w:date="2020-07-19T21:45:00Z">
        <w:r w:rsidR="008D5FDD">
          <w:rPr>
            <w:rFonts w:ascii="Times New Roman" w:hAnsi="Times New Roman" w:cs="Times New Roman"/>
            <w:sz w:val="22"/>
            <w:szCs w:val="22"/>
            <w:lang w:val="en-US"/>
          </w:rPr>
          <w:t xml:space="preserve">e exploitation of </w:t>
        </w:r>
      </w:ins>
      <w:del w:id="172" w:author="Fabian" w:date="2020-07-19T21:45:00Z">
        <w:r w:rsidRPr="001F1BC6" w:rsidDel="008D5FDD">
          <w:rPr>
            <w:rFonts w:ascii="Times New Roman" w:hAnsi="Times New Roman" w:cs="Times New Roman"/>
            <w:sz w:val="22"/>
            <w:szCs w:val="22"/>
            <w:lang w:val="en-US"/>
          </w:rPr>
          <w:delText xml:space="preserve">ility of </w:delText>
        </w:r>
      </w:del>
      <w:r w:rsidRPr="001F1BC6">
        <w:rPr>
          <w:rFonts w:ascii="Times New Roman" w:hAnsi="Times New Roman" w:cs="Times New Roman"/>
          <w:sz w:val="22"/>
          <w:szCs w:val="22"/>
          <w:lang w:val="en-US"/>
        </w:rPr>
        <w:t xml:space="preserve">benthic </w:t>
      </w:r>
      <w:ins w:id="173" w:author="Fabian" w:date="2020-07-19T21:45:00Z">
        <w:r w:rsidR="008D5FDD">
          <w:rPr>
            <w:rFonts w:ascii="Times New Roman" w:hAnsi="Times New Roman" w:cs="Times New Roman"/>
            <w:sz w:val="22"/>
            <w:szCs w:val="22"/>
            <w:lang w:val="en-US"/>
          </w:rPr>
          <w:t xml:space="preserve">species </w:t>
        </w:r>
      </w:ins>
      <w:del w:id="174" w:author="Fabian" w:date="2020-07-19T21:45:00Z">
        <w:r w:rsidRPr="001F1BC6" w:rsidDel="008D5FDD">
          <w:rPr>
            <w:rFonts w:ascii="Times New Roman" w:hAnsi="Times New Roman" w:cs="Times New Roman"/>
            <w:sz w:val="22"/>
            <w:szCs w:val="22"/>
            <w:lang w:val="en-US"/>
          </w:rPr>
          <w:delText xml:space="preserve">resources </w:delText>
        </w:r>
      </w:del>
      <w:r w:rsidR="002E74F6">
        <w:rPr>
          <w:rFonts w:ascii="Times New Roman" w:hAnsi="Times New Roman" w:cs="Times New Roman"/>
          <w:sz w:val="22"/>
          <w:szCs w:val="22"/>
          <w:lang w:val="en-US"/>
        </w:rPr>
        <w:t xml:space="preserve">with </w:t>
      </w:r>
      <w:r w:rsidR="002E74F6" w:rsidRPr="002E74F6">
        <w:rPr>
          <w:rFonts w:ascii="Times New Roman" w:hAnsi="Times New Roman" w:cs="Times New Roman"/>
          <w:sz w:val="22"/>
          <w:szCs w:val="22"/>
          <w:lang w:val="en-US"/>
        </w:rPr>
        <w:t>non-annual recruitment</w:t>
      </w:r>
      <w:ins w:id="175" w:author="Fabian" w:date="2020-07-19T21:45:00Z">
        <w:r w:rsidR="008D5FDD">
          <w:rPr>
            <w:rFonts w:ascii="Times New Roman" w:hAnsi="Times New Roman" w:cs="Times New Roman"/>
            <w:sz w:val="22"/>
            <w:szCs w:val="22"/>
            <w:lang w:val="en-US"/>
          </w:rPr>
          <w:t>,</w:t>
        </w:r>
      </w:ins>
      <w:r w:rsidR="002E74F6" w:rsidRPr="002E74F6">
        <w:rPr>
          <w:rFonts w:ascii="Times New Roman" w:hAnsi="Times New Roman" w:cs="Times New Roman"/>
          <w:sz w:val="22"/>
          <w:szCs w:val="22"/>
          <w:lang w:val="en-US"/>
        </w:rPr>
        <w:t xml:space="preserve"> </w:t>
      </w:r>
      <w:r w:rsidRPr="001F1BC6">
        <w:rPr>
          <w:rFonts w:ascii="Times New Roman" w:hAnsi="Times New Roman" w:cs="Times New Roman"/>
          <w:sz w:val="22"/>
          <w:szCs w:val="22"/>
          <w:lang w:val="en-US"/>
        </w:rPr>
        <w:t xml:space="preserve">such as the </w:t>
      </w:r>
      <w:r w:rsidR="000E4827">
        <w:rPr>
          <w:rFonts w:ascii="Times New Roman" w:hAnsi="Times New Roman" w:cs="Times New Roman"/>
          <w:sz w:val="22"/>
          <w:szCs w:val="22"/>
          <w:lang w:val="en-US"/>
        </w:rPr>
        <w:t>surf clam</w:t>
      </w:r>
      <w:ins w:id="176" w:author="Fabian" w:date="2020-07-19T21:45:00Z">
        <w:r w:rsidR="008D5FDD">
          <w:rPr>
            <w:rFonts w:ascii="Times New Roman" w:hAnsi="Times New Roman" w:cs="Times New Roman"/>
            <w:sz w:val="22"/>
            <w:szCs w:val="22"/>
            <w:lang w:val="en-US"/>
          </w:rPr>
          <w:t xml:space="preserve"> </w:t>
        </w:r>
        <w:r w:rsidR="008D5FDD" w:rsidRPr="008D5FDD">
          <w:rPr>
            <w:rFonts w:ascii="Times New Roman" w:hAnsi="Times New Roman" w:cs="Times New Roman"/>
            <w:i/>
            <w:sz w:val="22"/>
            <w:szCs w:val="22"/>
            <w:lang w:val="en-US"/>
            <w:rPrChange w:id="177" w:author="Fabian" w:date="2020-07-19T21:45:00Z">
              <w:rPr>
                <w:rFonts w:ascii="Times New Roman" w:hAnsi="Times New Roman" w:cs="Times New Roman"/>
                <w:sz w:val="22"/>
                <w:szCs w:val="22"/>
                <w:lang w:val="en-US"/>
              </w:rPr>
            </w:rPrChange>
          </w:rPr>
          <w:t xml:space="preserve">M. </w:t>
        </w:r>
        <w:proofErr w:type="spellStart"/>
        <w:r w:rsidR="008D5FDD" w:rsidRPr="008D5FDD">
          <w:rPr>
            <w:rFonts w:ascii="Times New Roman" w:hAnsi="Times New Roman" w:cs="Times New Roman"/>
            <w:i/>
            <w:sz w:val="22"/>
            <w:szCs w:val="22"/>
            <w:lang w:val="en-US"/>
            <w:rPrChange w:id="178" w:author="Fabian" w:date="2020-07-19T21:45:00Z">
              <w:rPr>
                <w:rFonts w:ascii="Times New Roman" w:hAnsi="Times New Roman" w:cs="Times New Roman"/>
                <w:sz w:val="22"/>
                <w:szCs w:val="22"/>
                <w:lang w:val="en-US"/>
              </w:rPr>
            </w:rPrChange>
          </w:rPr>
          <w:t>donacium</w:t>
        </w:r>
      </w:ins>
      <w:proofErr w:type="spellEnd"/>
      <w:r w:rsidRPr="001F1BC6">
        <w:rPr>
          <w:rFonts w:ascii="Times New Roman" w:hAnsi="Times New Roman" w:cs="Times New Roman"/>
          <w:sz w:val="22"/>
          <w:szCs w:val="22"/>
          <w:lang w:val="en-US"/>
        </w:rPr>
        <w:t>.</w:t>
      </w:r>
    </w:p>
    <w:p w14:paraId="17AC8D1F" w14:textId="77777777" w:rsidR="000E4827" w:rsidRDefault="000E4827" w:rsidP="002E74F6">
      <w:pPr>
        <w:spacing w:line="360" w:lineRule="auto"/>
        <w:rPr>
          <w:rFonts w:ascii="Times New Roman" w:hAnsi="Times New Roman" w:cs="Times New Roman"/>
          <w:sz w:val="22"/>
          <w:szCs w:val="22"/>
          <w:lang w:val="en-US"/>
        </w:rPr>
      </w:pPr>
    </w:p>
    <w:p w14:paraId="377F61EA" w14:textId="35A4BFBD" w:rsidR="00F8313E" w:rsidRDefault="003D2C4B" w:rsidP="002E74F6">
      <w:pPr>
        <w:spacing w:line="360" w:lineRule="auto"/>
        <w:rPr>
          <w:rFonts w:ascii="Times New Roman" w:hAnsi="Times New Roman" w:cs="Times New Roman"/>
          <w:sz w:val="22"/>
          <w:szCs w:val="22"/>
          <w:lang w:val="en-US"/>
        </w:rPr>
      </w:pPr>
      <w:ins w:id="179" w:author="Fabian" w:date="2020-07-19T22:13:00Z">
        <w:r>
          <w:rPr>
            <w:rFonts w:ascii="Times New Roman" w:hAnsi="Times New Roman" w:cs="Times New Roman"/>
            <w:sz w:val="22"/>
            <w:szCs w:val="22"/>
            <w:lang w:val="en-US"/>
          </w:rPr>
          <w:t xml:space="preserve">Unfortunately, </w:t>
        </w:r>
      </w:ins>
      <w:ins w:id="180" w:author="Fabian" w:date="2020-07-21T23:23:00Z">
        <w:r w:rsidR="00913A9F">
          <w:rPr>
            <w:rFonts w:ascii="Times New Roman" w:hAnsi="Times New Roman" w:cs="Times New Roman"/>
            <w:sz w:val="22"/>
            <w:szCs w:val="22"/>
            <w:lang w:val="en-US"/>
          </w:rPr>
          <w:t>one crucial</w:t>
        </w:r>
      </w:ins>
      <w:ins w:id="181" w:author="Fabian" w:date="2020-07-19T22:13:00Z">
        <w:r>
          <w:rPr>
            <w:rFonts w:ascii="Times New Roman" w:hAnsi="Times New Roman" w:cs="Times New Roman"/>
            <w:sz w:val="22"/>
            <w:szCs w:val="22"/>
            <w:lang w:val="en-US"/>
          </w:rPr>
          <w:t xml:space="preserve"> weakness of the surf clam fishery in Chile is </w:t>
        </w:r>
      </w:ins>
      <w:ins w:id="182" w:author="Fabian" w:date="2020-07-21T23:07:00Z">
        <w:r w:rsidR="00DC12A9">
          <w:rPr>
            <w:rFonts w:ascii="Times New Roman" w:hAnsi="Times New Roman" w:cs="Times New Roman"/>
            <w:sz w:val="22"/>
            <w:szCs w:val="22"/>
            <w:lang w:val="en-US"/>
          </w:rPr>
          <w:t>the incomplete recording of landings at</w:t>
        </w:r>
      </w:ins>
      <w:del w:id="183" w:author="Fabian" w:date="2020-07-19T22:12:00Z">
        <w:r w:rsidR="00607E22" w:rsidDel="003D2C4B">
          <w:rPr>
            <w:rFonts w:ascii="Times New Roman" w:hAnsi="Times New Roman" w:cs="Times New Roman"/>
            <w:sz w:val="22"/>
            <w:szCs w:val="22"/>
            <w:lang w:val="en-US"/>
          </w:rPr>
          <w:delText xml:space="preserve">The Chilean </w:delText>
        </w:r>
        <w:r w:rsidR="000E4827" w:rsidDel="003D2C4B">
          <w:rPr>
            <w:rFonts w:ascii="Times New Roman" w:hAnsi="Times New Roman" w:cs="Times New Roman"/>
            <w:sz w:val="22"/>
            <w:szCs w:val="22"/>
            <w:lang w:val="en-US"/>
          </w:rPr>
          <w:delText>surf clam</w:delText>
        </w:r>
        <w:r w:rsidR="00607E22" w:rsidRPr="002E74F6" w:rsidDel="003D2C4B">
          <w:rPr>
            <w:rFonts w:ascii="Times New Roman" w:hAnsi="Times New Roman" w:cs="Times New Roman"/>
            <w:sz w:val="22"/>
            <w:szCs w:val="22"/>
            <w:lang w:val="en-US"/>
          </w:rPr>
          <w:delText xml:space="preserve"> fisher</w:delText>
        </w:r>
      </w:del>
      <w:del w:id="184" w:author="Fabian" w:date="2020-07-19T22:09:00Z">
        <w:r w:rsidR="00607E22" w:rsidRPr="002E74F6" w:rsidDel="003D2C4B">
          <w:rPr>
            <w:rFonts w:ascii="Times New Roman" w:hAnsi="Times New Roman" w:cs="Times New Roman"/>
            <w:sz w:val="22"/>
            <w:szCs w:val="22"/>
            <w:lang w:val="en-US"/>
          </w:rPr>
          <w:delText xml:space="preserve">ies are </w:delText>
        </w:r>
      </w:del>
      <w:del w:id="185" w:author="Fabian" w:date="2020-07-19T22:12:00Z">
        <w:r w:rsidR="00607E22" w:rsidRPr="002E74F6" w:rsidDel="003D2C4B">
          <w:rPr>
            <w:rFonts w:ascii="Times New Roman" w:hAnsi="Times New Roman" w:cs="Times New Roman"/>
            <w:sz w:val="22"/>
            <w:szCs w:val="22"/>
            <w:lang w:val="en-US"/>
          </w:rPr>
          <w:delText xml:space="preserve">supported by small </w:delText>
        </w:r>
      </w:del>
      <w:del w:id="186" w:author="Fabian" w:date="2020-07-19T22:09:00Z">
        <w:r w:rsidR="00607E22" w:rsidRPr="002E74F6" w:rsidDel="003D2C4B">
          <w:rPr>
            <w:rFonts w:ascii="Times New Roman" w:hAnsi="Times New Roman" w:cs="Times New Roman"/>
            <w:sz w:val="22"/>
            <w:szCs w:val="22"/>
            <w:lang w:val="en-US"/>
          </w:rPr>
          <w:delText xml:space="preserve">scale or </w:delText>
        </w:r>
      </w:del>
      <w:del w:id="187" w:author="Fabian" w:date="2020-07-19T22:12:00Z">
        <w:r w:rsidR="00607E22" w:rsidRPr="002E74F6" w:rsidDel="003D2C4B">
          <w:rPr>
            <w:rFonts w:ascii="Times New Roman" w:hAnsi="Times New Roman" w:cs="Times New Roman"/>
            <w:sz w:val="22"/>
            <w:szCs w:val="22"/>
            <w:lang w:val="en-US"/>
          </w:rPr>
          <w:delText xml:space="preserve">artisanal crafts, which are critically important for diversity and food security </w:delText>
        </w:r>
        <w:r w:rsidR="00AF46B4" w:rsidDel="003D2C4B">
          <w:rPr>
            <w:rFonts w:ascii="Times New Roman" w:hAnsi="Times New Roman" w:cs="Times New Roman"/>
            <w:sz w:val="22"/>
            <w:szCs w:val="22"/>
            <w:lang w:val="en-US"/>
          </w:rPr>
          <w:fldChar w:fldCharType="begin" w:fldLock="1"/>
        </w:r>
        <w:r w:rsidR="00AF46B4" w:rsidRPr="00DC12A9" w:rsidDel="003D2C4B">
          <w:rPr>
            <w:rFonts w:ascii="Times New Roman" w:hAnsi="Times New Roman" w:cs="Times New Roman"/>
            <w:sz w:val="22"/>
            <w:szCs w:val="22"/>
            <w:lang w:val="en-US"/>
            <w:rPrChange w:id="188" w:author="Fabian" w:date="2020-07-21T23:07:00Z">
              <w:rPr>
                <w:rFonts w:ascii="Times New Roman" w:hAnsi="Times New Roman" w:cs="Times New Roman"/>
                <w:sz w:val="22"/>
                <w:szCs w:val="22"/>
                <w:lang w:val="en-US"/>
              </w:rPr>
            </w:rPrChange>
          </w:rPr>
          <w:delInstrText>ADDIN CSL_CITATION {"citationItems":[{"id":"ITEM-1","itemData":{"ISSN":"07116780","abstract":"Based on long-term research on community-based resource management, and using small-scale fisheries as an example, alternatives to conventional management may be characterized by: a shift in philosophy to embrace uncertainty and complexity; an appreciation of fisheries as social-ecological systems and more broadly as complex adaptive systems; an expansion of scope of management information to include fishers' knowledge; formulation of management objectives that incorporate livelihood issues; and development of participatory management with community-based institutions and cross-scale governance. Such alternative management is adaptive as well as participatory in nature, as it engages the knowledge of resource users, their adaptive learning, and their institutions for self-governance. It is human-oriented but uses an ecosystem approach, effectively linking social systems with natural systems. Such management breaks out of the old tradition of management-as-control. It effectively redefines resource to mean, not commodity, but elements of an ecosystem that supports essential processes as well as human needs. It also redefines management to refer to governance, learning and adaptive management, oriented to maintaining the productive capacity and resilience of the linked social-ecological system.","author":[{"dropping-particle":"","family":"Berkes","given":"Fikret","non-dropping-particle":"","parse-names":false,"suffix":""}],"container-title":"Environments","id":"ITEM-1","issue":"1","issued":{"date-parts":[["2003"]]},"page":"5-20","title":"Alternatives to conventional management: Lessons from small-scale fisheries","type":"article-journal","volume":"31"},"uris":["http://www.mendeley.com/documents/?uuid=f43c98fa-e0d1-470b-9404-7d23884ae065"]}],"mendeley":{"formattedCitation":"(Berkes, 2003)","plainTextFormattedCitation":"(Berkes, 2003)","previouslyFormattedCitation":"(Berkes, 2003)"},"properties":{"noteIndex":0},"schema":"https://github.com/citation-style-language/schema/raw/master/csl-citation.json"}</w:delInstrText>
        </w:r>
        <w:r w:rsidR="00AF46B4" w:rsidDel="003D2C4B">
          <w:rPr>
            <w:rFonts w:ascii="Times New Roman" w:hAnsi="Times New Roman" w:cs="Times New Roman"/>
            <w:sz w:val="22"/>
            <w:szCs w:val="22"/>
            <w:lang w:val="en-US"/>
          </w:rPr>
          <w:fldChar w:fldCharType="separate"/>
        </w:r>
        <w:r w:rsidR="00AF46B4" w:rsidRPr="00AF46B4" w:rsidDel="003D2C4B">
          <w:rPr>
            <w:rFonts w:ascii="Times New Roman" w:hAnsi="Times New Roman" w:cs="Times New Roman"/>
            <w:noProof/>
            <w:sz w:val="22"/>
            <w:szCs w:val="22"/>
            <w:lang w:val="en-US"/>
          </w:rPr>
          <w:delText>(Berkes, 2003)</w:delText>
        </w:r>
        <w:r w:rsidR="00AF46B4" w:rsidDel="003D2C4B">
          <w:rPr>
            <w:rFonts w:ascii="Times New Roman" w:hAnsi="Times New Roman" w:cs="Times New Roman"/>
            <w:sz w:val="22"/>
            <w:szCs w:val="22"/>
            <w:lang w:val="en-US"/>
          </w:rPr>
          <w:fldChar w:fldCharType="end"/>
        </w:r>
        <w:r w:rsidR="00607E22" w:rsidRPr="002E74F6" w:rsidDel="003D2C4B">
          <w:rPr>
            <w:rFonts w:ascii="Times New Roman" w:hAnsi="Times New Roman" w:cs="Times New Roman"/>
            <w:sz w:val="22"/>
            <w:szCs w:val="22"/>
            <w:lang w:val="en-US"/>
          </w:rPr>
          <w:delText>.</w:delText>
        </w:r>
        <w:r w:rsidR="00607E22" w:rsidDel="003D2C4B">
          <w:rPr>
            <w:rFonts w:ascii="Times New Roman" w:hAnsi="Times New Roman" w:cs="Times New Roman"/>
            <w:sz w:val="22"/>
            <w:szCs w:val="22"/>
            <w:lang w:val="en-US"/>
          </w:rPr>
          <w:delText xml:space="preserve"> </w:delText>
        </w:r>
        <w:r w:rsidR="00607E22" w:rsidRPr="002E74F6" w:rsidDel="003D2C4B">
          <w:rPr>
            <w:rFonts w:ascii="Times New Roman" w:hAnsi="Times New Roman" w:cs="Times New Roman"/>
            <w:sz w:val="22"/>
            <w:szCs w:val="22"/>
            <w:lang w:val="en-US"/>
          </w:rPr>
          <w:delText>I</w:delText>
        </w:r>
      </w:del>
      <w:del w:id="189" w:author="Fabian" w:date="2020-07-19T22:13:00Z">
        <w:r w:rsidR="00607E22" w:rsidRPr="002E74F6" w:rsidDel="003D2C4B">
          <w:rPr>
            <w:rFonts w:ascii="Times New Roman" w:hAnsi="Times New Roman" w:cs="Times New Roman"/>
            <w:sz w:val="22"/>
            <w:szCs w:val="22"/>
            <w:lang w:val="en-US"/>
          </w:rPr>
          <w:delText>n</w:delText>
        </w:r>
      </w:del>
      <w:del w:id="190" w:author="Fabian" w:date="2020-07-21T23:07:00Z">
        <w:r w:rsidR="00607E22" w:rsidRPr="002E74F6" w:rsidDel="00DC12A9">
          <w:rPr>
            <w:rFonts w:ascii="Times New Roman" w:hAnsi="Times New Roman" w:cs="Times New Roman"/>
            <w:sz w:val="22"/>
            <w:szCs w:val="22"/>
            <w:lang w:val="en-US"/>
          </w:rPr>
          <w:delText>complete landing records</w:delText>
        </w:r>
      </w:del>
      <w:del w:id="191" w:author="Fabian" w:date="2020-07-19T22:13:00Z">
        <w:r w:rsidR="00607E22" w:rsidRPr="002E74F6" w:rsidDel="003D2C4B">
          <w:rPr>
            <w:rFonts w:ascii="Times New Roman" w:hAnsi="Times New Roman" w:cs="Times New Roman"/>
            <w:sz w:val="22"/>
            <w:szCs w:val="22"/>
            <w:lang w:val="en-US"/>
          </w:rPr>
          <w:delText xml:space="preserve"> constitute an important weakness for the </w:delText>
        </w:r>
        <w:r w:rsidR="000E4827" w:rsidDel="003D2C4B">
          <w:rPr>
            <w:rFonts w:ascii="Times New Roman" w:hAnsi="Times New Roman" w:cs="Times New Roman"/>
            <w:sz w:val="22"/>
            <w:szCs w:val="22"/>
            <w:lang w:val="en-US"/>
          </w:rPr>
          <w:delText>surf clam</w:delText>
        </w:r>
        <w:r w:rsidR="00607E22" w:rsidRPr="002E74F6" w:rsidDel="003D2C4B">
          <w:rPr>
            <w:rFonts w:ascii="Times New Roman" w:hAnsi="Times New Roman" w:cs="Times New Roman"/>
            <w:sz w:val="22"/>
            <w:szCs w:val="22"/>
            <w:lang w:val="en-US"/>
          </w:rPr>
          <w:delText xml:space="preserve"> fisher</w:delText>
        </w:r>
        <w:r w:rsidR="00607E22" w:rsidDel="003D2C4B">
          <w:rPr>
            <w:rFonts w:ascii="Times New Roman" w:hAnsi="Times New Roman" w:cs="Times New Roman"/>
            <w:sz w:val="22"/>
            <w:szCs w:val="22"/>
            <w:lang w:val="en-US"/>
          </w:rPr>
          <w:delText>ies</w:delText>
        </w:r>
        <w:r w:rsidR="00607E22" w:rsidRPr="002E74F6" w:rsidDel="003D2C4B">
          <w:rPr>
            <w:rFonts w:ascii="Times New Roman" w:hAnsi="Times New Roman" w:cs="Times New Roman"/>
            <w:sz w:val="22"/>
            <w:szCs w:val="22"/>
            <w:lang w:val="en-US"/>
          </w:rPr>
          <w:delText xml:space="preserve"> in Chile</w:delText>
        </w:r>
      </w:del>
      <w:del w:id="192" w:author="Fabian" w:date="2020-07-21T23:07:00Z">
        <w:r w:rsidR="00607E22" w:rsidRPr="002E74F6" w:rsidDel="00DC12A9">
          <w:rPr>
            <w:rFonts w:ascii="Times New Roman" w:hAnsi="Times New Roman" w:cs="Times New Roman"/>
            <w:sz w:val="22"/>
            <w:szCs w:val="22"/>
            <w:lang w:val="en-US"/>
          </w:rPr>
          <w:delText xml:space="preserve">. This is mainly due to </w:delText>
        </w:r>
      </w:del>
      <w:del w:id="193" w:author="Fabian" w:date="2020-07-19T22:14:00Z">
        <w:r w:rsidR="00607E22" w:rsidRPr="002E74F6" w:rsidDel="003D2C4B">
          <w:rPr>
            <w:rFonts w:ascii="Times New Roman" w:hAnsi="Times New Roman" w:cs="Times New Roman"/>
            <w:sz w:val="22"/>
            <w:szCs w:val="22"/>
            <w:lang w:val="en-US"/>
          </w:rPr>
          <w:delText xml:space="preserve">the </w:delText>
        </w:r>
      </w:del>
      <w:del w:id="194" w:author="Fabian" w:date="2020-07-21T23:07:00Z">
        <w:r w:rsidR="00607E22" w:rsidRPr="002E74F6" w:rsidDel="00DC12A9">
          <w:rPr>
            <w:rFonts w:ascii="Times New Roman" w:hAnsi="Times New Roman" w:cs="Times New Roman"/>
            <w:sz w:val="22"/>
            <w:szCs w:val="22"/>
            <w:lang w:val="en-US"/>
          </w:rPr>
          <w:delText>lack of record</w:delText>
        </w:r>
      </w:del>
      <w:del w:id="195" w:author="Fabian" w:date="2020-07-19T22:14:00Z">
        <w:r w:rsidR="00607E22" w:rsidRPr="002E74F6" w:rsidDel="003D2C4B">
          <w:rPr>
            <w:rFonts w:ascii="Times New Roman" w:hAnsi="Times New Roman" w:cs="Times New Roman"/>
            <w:sz w:val="22"/>
            <w:szCs w:val="22"/>
            <w:lang w:val="en-US"/>
          </w:rPr>
          <w:delText xml:space="preserve">s </w:delText>
        </w:r>
      </w:del>
      <w:del w:id="196" w:author="Fabian" w:date="2020-07-21T23:07:00Z">
        <w:r w:rsidR="00607E22" w:rsidRPr="002E74F6" w:rsidDel="00DC12A9">
          <w:rPr>
            <w:rFonts w:ascii="Times New Roman" w:hAnsi="Times New Roman" w:cs="Times New Roman"/>
            <w:sz w:val="22"/>
            <w:szCs w:val="22"/>
            <w:lang w:val="en-US"/>
          </w:rPr>
          <w:delText>in</w:delText>
        </w:r>
      </w:del>
      <w:r w:rsidR="00607E22" w:rsidRPr="002E74F6">
        <w:rPr>
          <w:rFonts w:ascii="Times New Roman" w:hAnsi="Times New Roman" w:cs="Times New Roman"/>
          <w:sz w:val="22"/>
          <w:szCs w:val="22"/>
          <w:lang w:val="en-US"/>
        </w:rPr>
        <w:t xml:space="preserve"> coves </w:t>
      </w:r>
      <w:del w:id="197" w:author="Fabian" w:date="2020-07-21T23:07:00Z">
        <w:r w:rsidR="00607E22" w:rsidRPr="002E74F6" w:rsidDel="00DC12A9">
          <w:rPr>
            <w:rFonts w:ascii="Times New Roman" w:hAnsi="Times New Roman" w:cs="Times New Roman"/>
            <w:sz w:val="22"/>
            <w:szCs w:val="22"/>
            <w:lang w:val="en-US"/>
          </w:rPr>
          <w:delText xml:space="preserve">or </w:delText>
        </w:r>
      </w:del>
      <w:ins w:id="198" w:author="Fabian" w:date="2020-07-21T23:07:00Z">
        <w:r w:rsidR="00DC12A9">
          <w:rPr>
            <w:rFonts w:ascii="Times New Roman" w:hAnsi="Times New Roman" w:cs="Times New Roman"/>
            <w:sz w:val="22"/>
            <w:szCs w:val="22"/>
            <w:lang w:val="en-US"/>
          </w:rPr>
          <w:t>and</w:t>
        </w:r>
        <w:r w:rsidR="00DC12A9" w:rsidRPr="002E74F6">
          <w:rPr>
            <w:rFonts w:ascii="Times New Roman" w:hAnsi="Times New Roman" w:cs="Times New Roman"/>
            <w:sz w:val="22"/>
            <w:szCs w:val="22"/>
            <w:lang w:val="en-US"/>
          </w:rPr>
          <w:t xml:space="preserve"> </w:t>
        </w:r>
      </w:ins>
      <w:r w:rsidR="00607E22" w:rsidRPr="002E74F6">
        <w:rPr>
          <w:rFonts w:ascii="Times New Roman" w:hAnsi="Times New Roman" w:cs="Times New Roman"/>
          <w:sz w:val="22"/>
          <w:szCs w:val="22"/>
          <w:lang w:val="en-US"/>
        </w:rPr>
        <w:t>landing ports</w:t>
      </w:r>
      <w:ins w:id="199" w:author="Fabian" w:date="2020-07-21T23:08:00Z">
        <w:r w:rsidR="00DC12A9">
          <w:rPr>
            <w:rFonts w:ascii="Times New Roman" w:hAnsi="Times New Roman" w:cs="Times New Roman"/>
            <w:sz w:val="22"/>
            <w:szCs w:val="22"/>
            <w:lang w:val="en-US"/>
          </w:rPr>
          <w:t xml:space="preserve">. Additionally, there is </w:t>
        </w:r>
      </w:ins>
      <w:del w:id="200" w:author="Fabian" w:date="2020-07-21T23:08:00Z">
        <w:r w:rsidR="00607E22" w:rsidRPr="002E74F6" w:rsidDel="00DC12A9">
          <w:rPr>
            <w:rFonts w:ascii="Times New Roman" w:hAnsi="Times New Roman" w:cs="Times New Roman"/>
            <w:sz w:val="22"/>
            <w:szCs w:val="22"/>
            <w:lang w:val="en-US"/>
          </w:rPr>
          <w:delText xml:space="preserve">, and </w:delText>
        </w:r>
      </w:del>
      <w:ins w:id="201" w:author="Fabian" w:date="2020-07-21T23:08:00Z">
        <w:r w:rsidR="00DC12A9">
          <w:rPr>
            <w:rFonts w:ascii="Times New Roman" w:hAnsi="Times New Roman" w:cs="Times New Roman"/>
            <w:sz w:val="22"/>
            <w:szCs w:val="22"/>
            <w:lang w:val="en-US"/>
          </w:rPr>
          <w:t>a</w:t>
        </w:r>
      </w:ins>
      <w:ins w:id="202" w:author="Fabian" w:date="2020-07-19T22:14:00Z">
        <w:r>
          <w:rPr>
            <w:rFonts w:ascii="Times New Roman" w:hAnsi="Times New Roman" w:cs="Times New Roman"/>
            <w:sz w:val="22"/>
            <w:szCs w:val="22"/>
            <w:lang w:val="en-US"/>
          </w:rPr>
          <w:t xml:space="preserve"> </w:t>
        </w:r>
      </w:ins>
      <w:r w:rsidR="00607E22" w:rsidRPr="002E74F6">
        <w:rPr>
          <w:rFonts w:ascii="Times New Roman" w:hAnsi="Times New Roman" w:cs="Times New Roman"/>
          <w:sz w:val="22"/>
          <w:szCs w:val="22"/>
          <w:lang w:val="en-US"/>
        </w:rPr>
        <w:t>lack of management plans that simultaneously consider the impact of users and environmental variability on the target species’ availability</w:t>
      </w:r>
      <w:del w:id="203" w:author="Fabian" w:date="2020-07-19T22:09:00Z">
        <w:r w:rsidR="00607E22" w:rsidRPr="002E74F6" w:rsidDel="003D2C4B">
          <w:rPr>
            <w:rFonts w:ascii="Times New Roman" w:hAnsi="Times New Roman" w:cs="Times New Roman"/>
            <w:sz w:val="22"/>
            <w:szCs w:val="22"/>
            <w:lang w:val="en-US"/>
          </w:rPr>
          <w:delText xml:space="preserve"> of the resource</w:delText>
        </w:r>
      </w:del>
      <w:r w:rsidR="00607E22" w:rsidRPr="002E74F6">
        <w:rPr>
          <w:rFonts w:ascii="Times New Roman" w:hAnsi="Times New Roman" w:cs="Times New Roman"/>
          <w:sz w:val="22"/>
          <w:szCs w:val="22"/>
          <w:lang w:val="en-US"/>
        </w:rPr>
        <w:t xml:space="preserve">, which increases the cost of maintaining monitoring programs </w:t>
      </w:r>
      <w:r w:rsid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{"citationItems":[{"id":"ITEM-1","itemData":{"author":[{"dropping-particle":"","family":"CCT-B","given":"Comité Científico Técnico Bentónico","non-dropping-particle":"","parse-names":false,"suffix":""}],"id":"ITEM-1","issued":{"date-parts":[["2014"]]},"number-of-pages":"1-6","title":"Cuota recurso macha","type":"report"},"uris":["http://www.mendeley.com/documents/?uuid=456a6a32-3d03-4bab-b946-9e990bcde181"]}],"mendeley":{"formattedCitation":"(CCT-B, 2014)","plainTextFormattedCitation":"(CCT-B, 2014)","previouslyFormattedCitation":"(CCT-B, 2014)"},"properties":{"noteIndex":0},"schema":"https://github.com/citation-style-language/schema/raw/master/csl-citation.json"}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(CCT-B, 2014)</w:t>
      </w:r>
      <w:r w:rsidR="00AF46B4">
        <w:rPr>
          <w:rFonts w:ascii="Times New Roman" w:hAnsi="Times New Roman" w:cs="Times New Roman"/>
          <w:sz w:val="22"/>
          <w:szCs w:val="22"/>
          <w:lang w:val="en-US"/>
        </w:rPr>
        <w:fldChar w:fldCharType="end"/>
      </w:r>
      <w:r w:rsidR="00607E22" w:rsidRPr="002E74F6">
        <w:rPr>
          <w:rFonts w:ascii="Times New Roman" w:hAnsi="Times New Roman" w:cs="Times New Roman"/>
          <w:sz w:val="22"/>
          <w:szCs w:val="22"/>
          <w:lang w:val="en-US"/>
        </w:rPr>
        <w:t>.</w:t>
      </w:r>
      <w:r w:rsidR="00F8313E" w:rsidRPr="00F8313E">
        <w:rPr>
          <w:rFonts w:ascii="Times New Roman" w:hAnsi="Times New Roman" w:cs="Times New Roman"/>
          <w:sz w:val="22"/>
          <w:szCs w:val="22"/>
          <w:lang w:val="en-US"/>
        </w:rPr>
        <w:t xml:space="preserve"> </w:t>
      </w:r>
      <w:r w:rsidR="00F8313E">
        <w:rPr>
          <w:rFonts w:ascii="Times New Roman" w:hAnsi="Times New Roman" w:cs="Times New Roman"/>
          <w:sz w:val="22"/>
          <w:szCs w:val="22"/>
          <w:lang w:val="en-US"/>
        </w:rPr>
        <w:t xml:space="preserve">Often, </w:t>
      </w:r>
      <w:r w:rsidR="00F8313E">
        <w:rPr>
          <w:rFonts w:ascii="Times New Roman" w:hAnsi="Times New Roman" w:cs="Times New Roman"/>
          <w:sz w:val="22"/>
          <w:szCs w:val="22"/>
          <w:lang w:val="en-US"/>
        </w:rPr>
        <w:lastRenderedPageBreak/>
        <w:t>t</w:t>
      </w:r>
      <w:r w:rsidR="00F8313E" w:rsidRPr="002E74F6">
        <w:rPr>
          <w:rFonts w:ascii="Times New Roman" w:hAnsi="Times New Roman" w:cs="Times New Roman"/>
          <w:sz w:val="22"/>
          <w:szCs w:val="22"/>
          <w:lang w:val="en-US"/>
        </w:rPr>
        <w:t>hese fisheries are data-</w:t>
      </w:r>
      <w:r w:rsidR="00F8313E">
        <w:rPr>
          <w:rFonts w:ascii="Times New Roman" w:hAnsi="Times New Roman" w:cs="Times New Roman"/>
          <w:sz w:val="22"/>
          <w:szCs w:val="22"/>
          <w:lang w:val="en-US"/>
        </w:rPr>
        <w:t>poor</w:t>
      </w:r>
      <w:r w:rsidR="00F8313E" w:rsidRPr="002E74F6">
        <w:rPr>
          <w:rFonts w:ascii="Times New Roman" w:hAnsi="Times New Roman" w:cs="Times New Roman"/>
          <w:sz w:val="22"/>
          <w:szCs w:val="22"/>
          <w:lang w:val="en-US"/>
        </w:rPr>
        <w:t>, which make</w:t>
      </w:r>
      <w:ins w:id="204" w:author="Fabian" w:date="2020-07-19T22:15:00Z">
        <w:r>
          <w:rPr>
            <w:rFonts w:ascii="Times New Roman" w:hAnsi="Times New Roman" w:cs="Times New Roman"/>
            <w:sz w:val="22"/>
            <w:szCs w:val="22"/>
            <w:lang w:val="en-US"/>
          </w:rPr>
          <w:t>s</w:t>
        </w:r>
      </w:ins>
      <w:r w:rsidR="00F8313E" w:rsidRPr="002E74F6">
        <w:rPr>
          <w:rFonts w:ascii="Times New Roman" w:hAnsi="Times New Roman" w:cs="Times New Roman"/>
          <w:sz w:val="22"/>
          <w:szCs w:val="22"/>
          <w:lang w:val="en-US"/>
        </w:rPr>
        <w:t xml:space="preserve"> it </w:t>
      </w:r>
      <w:ins w:id="205" w:author="Fabian" w:date="2020-07-21T23:23:00Z">
        <w:r w:rsidR="00913A9F">
          <w:rPr>
            <w:rFonts w:ascii="Times New Roman" w:hAnsi="Times New Roman" w:cs="Times New Roman"/>
            <w:sz w:val="22"/>
            <w:szCs w:val="22"/>
            <w:lang w:val="en-US"/>
          </w:rPr>
          <w:t>challenging</w:t>
        </w:r>
      </w:ins>
      <w:del w:id="206" w:author="Fabian" w:date="2020-07-21T23:23:00Z">
        <w:r w:rsidR="00F8313E" w:rsidRPr="002E74F6" w:rsidDel="00913A9F">
          <w:rPr>
            <w:rFonts w:ascii="Times New Roman" w:hAnsi="Times New Roman" w:cs="Times New Roman"/>
            <w:sz w:val="22"/>
            <w:szCs w:val="22"/>
            <w:lang w:val="en-US"/>
          </w:rPr>
          <w:delText>difficult</w:delText>
        </w:r>
      </w:del>
      <w:r w:rsidR="00F8313E" w:rsidRPr="002E74F6">
        <w:rPr>
          <w:rFonts w:ascii="Times New Roman" w:hAnsi="Times New Roman" w:cs="Times New Roman"/>
          <w:sz w:val="22"/>
          <w:szCs w:val="22"/>
          <w:lang w:val="en-US"/>
        </w:rPr>
        <w:t xml:space="preserve"> to apply quantitative methods of population assessment, such as integrated statistical catch-at-length (age) analysis </w:t>
      </w:r>
      <w:r w:rsid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{"citationItems":[{"id":"ITEM-1","itemData":{"DOI":"10.1577/c08-041.1","ISSN":"1942-5120","abstract":"There is an increasing expectation for decision makers to use robust scientific advice on the status of exploited fish stocks. For example, Australia has recently implemented a harvest strategy policy for federally managed fisheries based on limit and target biomass reference points. In common with most fisheries jurisdictions, however, Australia has many data-poor species and fisheries for which biomass estimates are unavailable. Consequently, the challenge for those tasked with providing management advice for Australian fisheries has been reconciling the need to achieve specific risk-related sustainability objectives with the reality of the available data and assessments for data-poor species and fisheries. Some general recommendations regarding how to achieve this balance are drawn using case studies from two multispecies trawl fisheries. The lack of data on which to base quantitative stock assessments using population dynamics models does not preclude the development of objective harvest control rules. Evaluation of harvest control rules using technical procedures (e.g., the management strategy evaluation approach) is ideal, but implementation before rigorous testing is sometimes a necessary reality. Information from data-rich species and fisheries can be used to inform \"assessments\" for data-poor species and thereby develop appropriate control rules. This can be done through formal methods, such as the \"Robin Hood\" approach (in which assessments from data-rich species are used to inform assessments of data-poor species), or less formally by grouping species into \"baskets\" and basing management decisions on one appropriate member of the group. Stakeholder knowledge and buy-in to the process of developing appropriate harvest strategies are essential when species or fisheries are data poor. Use of this information, however, needs to be constrained by policy decisions, such as prespecified performance standards. There will always be a trade-off between the cost of data collection and the value of a fishery; in this article, we highlight that this trade-off does not have to be a major impediment to the development of realistic and sufficiently precautiona ry control rules for the management of data-poor species and fisheries. © Copyright by the American Fisheries Society 2009.","author":[{"dropping-particle":"","family":"Smith","given":"David","non-dropping-particle":"","parse-names":false,"suffix":""},{"dropping-particle":"","family":"Punt","given":"Andre","non-dropping-particle":"","parse-names":false,"suffix":""},{"dropping-particle":"","family":"Dowling","given":"Natalie","non-dropping-particle":"","parse-names":false,"suffix":""},{"dropping-particle":"","family":"Smith","given":"Anthony","non-dropping-particle":"","parse-names":false,"suffix":""},{"dropping-particle":"","family":"Tuck","given":"Geoff","non-dropping-particle":"","parse-names":false,"suffix":""},{"dropping-particle":"","family":"Knuckey","given":"Ian","non-dropping-particle":"","parse-names":false,"suffix":""}],"container-title":"Marine and Coastal Fisheries","id":"ITEM-1","issue":"1","issued":{"date-parts":[["2009"]]},"page":"244-254","title":"Reconciling Approaches to the Assessment and Management of Data-Poor Species and Fisheries with Australia's Harvest Strategy Policy","type":"article-journal","volume":"1"},"uris":["http://www.mendeley.com/documents/?uuid=23026a0c-9fcf-43c8-bb1a-46de0c1158a1"]},{"id":"ITEM-2","itemData":{"DOI":"10.1093/icesjms/fsr039","ISSN":"10543139","abstract":"An approach is outlined for conducting stock assessments in which parameters are estimated for multiple stocks at the same time. Information from data-rich stock assessments, e.g. trends in fishing mortality, and values for parameters of selectivity functions are provided to data-poor assessments in the form of penalties on the estimated parameters, which leads to stock assessments for the most data-poor stocks being informed by those for the most data-rich stocks. The method is applied for example purposes to data for nine stocks in Australias southern and eastern scalefish and shark fishery. The results of the application confirm that results for data-rich stocks are little impacted by being assessed in conjunction with data-poor stocks and that the results for data-poor stocks can be qualitatively different when information for data-rich stocks is taken into account. © 2011 International Council for the Exploration of the Sea. Published by Oxford Journals. All rights reserved.","author":[{"dropping-particle":"","family":"Punt","given":"André E.","non-dropping-particle":"","parse-names":false,"suffix":""},{"dropping-particle":"","family":"Smith","given":"David C.","non-dropping-particle":"","parse-names":false,"suffix":""},{"dropping-particle":"","family":"Smith","given":"Anthony D.M.","non-dropping-particle":"","parse-names":false,"suffix":""}],"container-title":"ICES Journal of Marine Science","id":"ITEM-2","issue":"5","issued":{"date-parts":[["2011"]]},"page":"972-981","title":"Among-stock comparisons for improving stock assessments of data-poor stocks: The \"robin Hood\" approach","type":"article-journal","volume":"68"},"uris":["http://www.mendeley.com/documents/?uuid=79889273-5f04-48ca-a785-c349d240d8a9"]}],"mendeley":{"formattedCitation":"(Smith &lt;i&gt;et al.&lt;/i&gt;, 2009; Punt &lt;i&gt;et al.&lt;/i&gt;, 2011)","plainTextFormattedCitation":"(Smith et al., 2009; Punt et al., 2011)","previouslyFormattedCitation":"(Smith &lt;i&gt;et al.&lt;/i&gt;, 2009; Punt &lt;i&gt;et al.&lt;/i&gt;, 2011)"},"properties":{"noteIndex":0},"schema":"https://github.com/citation-style-language/schema/raw/master/csl-citation.json"}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 xml:space="preserve">(Smith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xml:space="preserve">, 2009; Punt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2011)</w:t>
      </w:r>
      <w:r w:rsidR="00AF46B4">
        <w:rPr>
          <w:rFonts w:ascii="Times New Roman" w:hAnsi="Times New Roman" w:cs="Times New Roman"/>
          <w:sz w:val="22"/>
          <w:szCs w:val="22"/>
          <w:lang w:val="en-US"/>
        </w:rPr>
        <w:fldChar w:fldCharType="end"/>
      </w:r>
      <w:r w:rsidR="00F8313E" w:rsidRPr="002E74F6">
        <w:rPr>
          <w:rFonts w:ascii="Times New Roman" w:hAnsi="Times New Roman" w:cs="Times New Roman"/>
          <w:sz w:val="22"/>
          <w:szCs w:val="22"/>
          <w:lang w:val="en-US"/>
        </w:rPr>
        <w:t>.</w:t>
      </w:r>
      <w:r w:rsidR="00607E22" w:rsidRPr="002E74F6">
        <w:rPr>
          <w:rFonts w:ascii="Times New Roman" w:hAnsi="Times New Roman" w:cs="Times New Roman"/>
          <w:sz w:val="22"/>
          <w:szCs w:val="22"/>
          <w:lang w:val="en-US"/>
        </w:rPr>
        <w:t xml:space="preserve"> </w:t>
      </w:r>
      <w:ins w:id="207" w:author="Fabian" w:date="2020-07-19T22:15:00Z">
        <w:r>
          <w:rPr>
            <w:rFonts w:ascii="Times New Roman" w:hAnsi="Times New Roman" w:cs="Times New Roman"/>
            <w:sz w:val="22"/>
            <w:szCs w:val="22"/>
            <w:lang w:val="en-US"/>
          </w:rPr>
          <w:t xml:space="preserve">Thus, </w:t>
        </w:r>
      </w:ins>
      <w:del w:id="208" w:author="Fabian" w:date="2020-07-19T22:15:00Z">
        <w:r w:rsidR="00F8313E" w:rsidDel="003D2C4B">
          <w:rPr>
            <w:rFonts w:ascii="Times New Roman" w:hAnsi="Times New Roman" w:cs="Times New Roman"/>
            <w:sz w:val="22"/>
            <w:szCs w:val="22"/>
            <w:lang w:val="en-US"/>
          </w:rPr>
          <w:delText xml:space="preserve">In this way, </w:delText>
        </w:r>
      </w:del>
      <w:r w:rsidR="00F8313E">
        <w:rPr>
          <w:rFonts w:ascii="Times New Roman" w:hAnsi="Times New Roman" w:cs="Times New Roman"/>
          <w:sz w:val="22"/>
          <w:szCs w:val="22"/>
          <w:lang w:val="en-US"/>
        </w:rPr>
        <w:t>t</w:t>
      </w:r>
      <w:r w:rsidR="00F8313E" w:rsidRPr="002E74F6">
        <w:rPr>
          <w:rFonts w:ascii="Times New Roman" w:hAnsi="Times New Roman" w:cs="Times New Roman"/>
          <w:sz w:val="22"/>
          <w:szCs w:val="22"/>
          <w:lang w:val="en-US"/>
        </w:rPr>
        <w:t xml:space="preserve">he </w:t>
      </w:r>
      <w:ins w:id="209" w:author="Fabian" w:date="2020-07-19T22:16:00Z">
        <w:r>
          <w:rPr>
            <w:rFonts w:ascii="Times New Roman" w:hAnsi="Times New Roman" w:cs="Times New Roman"/>
            <w:sz w:val="22"/>
            <w:szCs w:val="22"/>
            <w:lang w:val="en-US"/>
          </w:rPr>
          <w:t xml:space="preserve">local depletion of </w:t>
        </w:r>
      </w:ins>
      <w:r w:rsidR="000E4827">
        <w:rPr>
          <w:rFonts w:ascii="Times New Roman" w:hAnsi="Times New Roman" w:cs="Times New Roman"/>
          <w:sz w:val="22"/>
          <w:szCs w:val="22"/>
          <w:lang w:val="en-US"/>
        </w:rPr>
        <w:t>surf clam</w:t>
      </w:r>
      <w:r w:rsidR="00F8313E">
        <w:rPr>
          <w:rFonts w:ascii="Times New Roman" w:hAnsi="Times New Roman" w:cs="Times New Roman"/>
          <w:sz w:val="22"/>
          <w:szCs w:val="22"/>
          <w:lang w:val="en-US"/>
        </w:rPr>
        <w:t xml:space="preserve"> </w:t>
      </w:r>
      <w:ins w:id="210" w:author="Fabian" w:date="2020-07-19T22:16:00Z">
        <w:r>
          <w:rPr>
            <w:rFonts w:ascii="Times New Roman" w:hAnsi="Times New Roman" w:cs="Times New Roman"/>
            <w:sz w:val="22"/>
            <w:szCs w:val="22"/>
            <w:lang w:val="en-US"/>
          </w:rPr>
          <w:t xml:space="preserve">populations observed along </w:t>
        </w:r>
      </w:ins>
      <w:ins w:id="211" w:author="Fabian" w:date="2020-07-21T22:48:00Z">
        <w:r w:rsidR="003C1D12">
          <w:rPr>
            <w:rFonts w:ascii="Times New Roman" w:hAnsi="Times New Roman" w:cs="Times New Roman"/>
            <w:sz w:val="22"/>
            <w:szCs w:val="22"/>
            <w:lang w:val="en-US"/>
          </w:rPr>
          <w:t xml:space="preserve">the </w:t>
        </w:r>
      </w:ins>
      <w:ins w:id="212" w:author="Fabian" w:date="2020-07-19T22:16:00Z">
        <w:r>
          <w:rPr>
            <w:rFonts w:ascii="Times New Roman" w:hAnsi="Times New Roman" w:cs="Times New Roman"/>
            <w:sz w:val="22"/>
            <w:szCs w:val="22"/>
            <w:lang w:val="en-US"/>
          </w:rPr>
          <w:t>Chile</w:t>
        </w:r>
      </w:ins>
      <w:ins w:id="213" w:author="Fabian" w:date="2020-07-21T22:48:00Z">
        <w:r w:rsidR="003C1D12">
          <w:rPr>
            <w:rFonts w:ascii="Times New Roman" w:hAnsi="Times New Roman" w:cs="Times New Roman"/>
            <w:sz w:val="22"/>
            <w:szCs w:val="22"/>
            <w:lang w:val="en-US"/>
          </w:rPr>
          <w:t>an coast</w:t>
        </w:r>
      </w:ins>
      <w:ins w:id="214" w:author="Fabian" w:date="2020-07-19T22:16:00Z">
        <w:r>
          <w:rPr>
            <w:rFonts w:ascii="Times New Roman" w:hAnsi="Times New Roman" w:cs="Times New Roman"/>
            <w:sz w:val="22"/>
            <w:szCs w:val="22"/>
            <w:lang w:val="en-US"/>
          </w:rPr>
          <w:t xml:space="preserve"> over the past decades </w:t>
        </w:r>
      </w:ins>
      <w:del w:id="215" w:author="Fabian" w:date="2020-07-19T22:16:00Z">
        <w:r w:rsidR="00F8313E" w:rsidRPr="002E74F6" w:rsidDel="003D2C4B">
          <w:rPr>
            <w:rFonts w:ascii="Times New Roman" w:hAnsi="Times New Roman" w:cs="Times New Roman"/>
            <w:sz w:val="22"/>
            <w:szCs w:val="22"/>
            <w:lang w:val="en-US"/>
          </w:rPr>
          <w:delText xml:space="preserve">biomass depletion at </w:delText>
        </w:r>
        <w:r w:rsidR="00F8313E" w:rsidDel="003D2C4B">
          <w:rPr>
            <w:rFonts w:ascii="Times New Roman" w:hAnsi="Times New Roman" w:cs="Times New Roman"/>
            <w:sz w:val="22"/>
            <w:szCs w:val="22"/>
            <w:lang w:val="en-US"/>
          </w:rPr>
          <w:delText xml:space="preserve">a </w:delText>
        </w:r>
        <w:r w:rsidR="00F8313E" w:rsidRPr="002E74F6" w:rsidDel="003D2C4B">
          <w:rPr>
            <w:rFonts w:ascii="Times New Roman" w:hAnsi="Times New Roman" w:cs="Times New Roman"/>
            <w:sz w:val="22"/>
            <w:szCs w:val="22"/>
            <w:lang w:val="en-US"/>
          </w:rPr>
          <w:delText xml:space="preserve">local scale </w:delText>
        </w:r>
      </w:del>
      <w:r w:rsidR="00F8313E" w:rsidRPr="002E74F6">
        <w:rPr>
          <w:rFonts w:ascii="Times New Roman" w:hAnsi="Times New Roman" w:cs="Times New Roman"/>
          <w:sz w:val="22"/>
          <w:szCs w:val="22"/>
          <w:lang w:val="en-US"/>
        </w:rPr>
        <w:t xml:space="preserve">has not been </w:t>
      </w:r>
      <w:ins w:id="216" w:author="Fabian" w:date="2020-07-21T23:24:00Z">
        <w:r w:rsidR="00913A9F">
          <w:rPr>
            <w:rFonts w:ascii="Times New Roman" w:hAnsi="Times New Roman" w:cs="Times New Roman"/>
            <w:sz w:val="22"/>
            <w:szCs w:val="22"/>
            <w:lang w:val="en-US"/>
          </w:rPr>
          <w:t>adequately</w:t>
        </w:r>
      </w:ins>
      <w:ins w:id="217" w:author="Fabian" w:date="2020-07-19T22:16:00Z">
        <w:r>
          <w:rPr>
            <w:rFonts w:ascii="Times New Roman" w:hAnsi="Times New Roman" w:cs="Times New Roman"/>
            <w:sz w:val="22"/>
            <w:szCs w:val="22"/>
            <w:lang w:val="en-US"/>
          </w:rPr>
          <w:t xml:space="preserve"> </w:t>
        </w:r>
      </w:ins>
      <w:r w:rsidR="00F8313E" w:rsidRPr="002E74F6">
        <w:rPr>
          <w:rFonts w:ascii="Times New Roman" w:hAnsi="Times New Roman" w:cs="Times New Roman"/>
          <w:sz w:val="22"/>
          <w:szCs w:val="22"/>
          <w:lang w:val="en-US"/>
        </w:rPr>
        <w:t xml:space="preserve">evaluated yet due to </w:t>
      </w:r>
      <w:ins w:id="218" w:author="Fabian" w:date="2020-07-19T22:17:00Z">
        <w:r w:rsidR="003C373A">
          <w:rPr>
            <w:rFonts w:ascii="Times New Roman" w:hAnsi="Times New Roman" w:cs="Times New Roman"/>
            <w:sz w:val="22"/>
            <w:szCs w:val="22"/>
            <w:lang w:val="en-US"/>
          </w:rPr>
          <w:t xml:space="preserve">a </w:t>
        </w:r>
      </w:ins>
      <w:r w:rsidR="00F8313E" w:rsidRPr="002E74F6">
        <w:rPr>
          <w:rFonts w:ascii="Times New Roman" w:hAnsi="Times New Roman" w:cs="Times New Roman"/>
          <w:sz w:val="22"/>
          <w:szCs w:val="22"/>
          <w:lang w:val="en-US"/>
        </w:rPr>
        <w:t>lack of data, which has hampered attempts to test whether local depletion was due to fishing effects or larger-scale, oceanographically driven changes in population dynamics</w:t>
      </w:r>
      <w:r w:rsidR="00F8313E">
        <w:rPr>
          <w:rFonts w:ascii="Times New Roman" w:hAnsi="Times New Roman" w:cs="Times New Roman"/>
          <w:sz w:val="22"/>
          <w:szCs w:val="22"/>
          <w:lang w:val="en-US"/>
        </w:rPr>
        <w:t>.</w:t>
      </w:r>
    </w:p>
    <w:p w14:paraId="32618297" w14:textId="77777777" w:rsidR="000E4827" w:rsidRDefault="000E4827" w:rsidP="002E74F6">
      <w:pPr>
        <w:spacing w:line="360" w:lineRule="auto"/>
        <w:rPr>
          <w:rFonts w:ascii="Times New Roman" w:hAnsi="Times New Roman" w:cs="Times New Roman"/>
          <w:sz w:val="22"/>
          <w:szCs w:val="22"/>
          <w:lang w:val="en-US"/>
        </w:rPr>
      </w:pPr>
    </w:p>
    <w:p w14:paraId="2BA5E93C" w14:textId="5FCEDB15" w:rsidR="002E74F6" w:rsidRPr="002E74F6" w:rsidRDefault="002E74F6" w:rsidP="002E74F6">
      <w:pPr>
        <w:spacing w:line="360" w:lineRule="auto"/>
        <w:rPr>
          <w:rFonts w:ascii="Times New Roman" w:hAnsi="Times New Roman" w:cs="Times New Roman"/>
          <w:sz w:val="22"/>
          <w:szCs w:val="22"/>
          <w:lang w:val="en-US"/>
        </w:rPr>
      </w:pPr>
      <w:r w:rsidRPr="002E74F6">
        <w:rPr>
          <w:rFonts w:ascii="Times New Roman" w:hAnsi="Times New Roman" w:cs="Times New Roman"/>
          <w:sz w:val="22"/>
          <w:szCs w:val="22"/>
          <w:lang w:val="en-US"/>
        </w:rPr>
        <w:t xml:space="preserve">At </w:t>
      </w:r>
      <w:proofErr w:type="spellStart"/>
      <w:r w:rsidRPr="002E74F6">
        <w:rPr>
          <w:rFonts w:ascii="Times New Roman" w:hAnsi="Times New Roman" w:cs="Times New Roman"/>
          <w:sz w:val="22"/>
          <w:szCs w:val="22"/>
          <w:lang w:val="en-US"/>
        </w:rPr>
        <w:t>Cucao</w:t>
      </w:r>
      <w:proofErr w:type="spellEnd"/>
      <w:r w:rsidRPr="002E74F6">
        <w:rPr>
          <w:rFonts w:ascii="Times New Roman" w:hAnsi="Times New Roman" w:cs="Times New Roman"/>
          <w:sz w:val="22"/>
          <w:szCs w:val="22"/>
          <w:lang w:val="en-US"/>
        </w:rPr>
        <w:t xml:space="preserve"> beach in </w:t>
      </w:r>
      <w:del w:id="219" w:author="Fabian" w:date="2020-07-19T22:17:00Z">
        <w:r w:rsidR="00F8313E" w:rsidDel="003C373A">
          <w:rPr>
            <w:rFonts w:ascii="Times New Roman" w:hAnsi="Times New Roman" w:cs="Times New Roman"/>
            <w:sz w:val="22"/>
            <w:szCs w:val="22"/>
            <w:lang w:val="en-US"/>
          </w:rPr>
          <w:delText xml:space="preserve">the </w:delText>
        </w:r>
      </w:del>
      <w:r w:rsidR="00F8313E">
        <w:rPr>
          <w:rFonts w:ascii="Times New Roman" w:hAnsi="Times New Roman" w:cs="Times New Roman"/>
          <w:sz w:val="22"/>
          <w:szCs w:val="22"/>
          <w:lang w:val="en-US"/>
        </w:rPr>
        <w:t>northern Patagonia</w:t>
      </w:r>
      <w:del w:id="220" w:author="Fabian" w:date="2020-07-19T22:17:00Z">
        <w:r w:rsidR="00F8313E" w:rsidDel="003C373A">
          <w:rPr>
            <w:rFonts w:ascii="Times New Roman" w:hAnsi="Times New Roman" w:cs="Times New Roman"/>
            <w:sz w:val="22"/>
            <w:szCs w:val="22"/>
            <w:lang w:val="en-US"/>
          </w:rPr>
          <w:delText xml:space="preserve"> area</w:delText>
        </w:r>
      </w:del>
      <w:r w:rsidRPr="002E74F6">
        <w:rPr>
          <w:rFonts w:ascii="Times New Roman" w:hAnsi="Times New Roman" w:cs="Times New Roman"/>
          <w:sz w:val="22"/>
          <w:szCs w:val="22"/>
          <w:lang w:val="en-US"/>
        </w:rPr>
        <w:t xml:space="preserve">, </w:t>
      </w:r>
      <w:ins w:id="221" w:author="Fabian" w:date="2020-07-19T22:17:00Z">
        <w:r w:rsidR="003C373A">
          <w:rPr>
            <w:rFonts w:ascii="Times New Roman" w:hAnsi="Times New Roman" w:cs="Times New Roman"/>
            <w:sz w:val="22"/>
            <w:szCs w:val="22"/>
            <w:lang w:val="en-US"/>
          </w:rPr>
          <w:t xml:space="preserve">data from </w:t>
        </w:r>
      </w:ins>
      <w:r w:rsidRPr="002E74F6">
        <w:rPr>
          <w:rFonts w:ascii="Times New Roman" w:hAnsi="Times New Roman" w:cs="Times New Roman"/>
          <w:sz w:val="22"/>
          <w:szCs w:val="22"/>
          <w:lang w:val="en-US"/>
        </w:rPr>
        <w:t>direct stock assessment</w:t>
      </w:r>
      <w:ins w:id="222" w:author="Fabian" w:date="2020-07-19T22:18:00Z">
        <w:r w:rsidR="003C373A">
          <w:rPr>
            <w:rFonts w:ascii="Times New Roman" w:hAnsi="Times New Roman" w:cs="Times New Roman"/>
            <w:sz w:val="22"/>
            <w:szCs w:val="22"/>
            <w:lang w:val="en-US"/>
          </w:rPr>
          <w:t>s of surf clam</w:t>
        </w:r>
      </w:ins>
      <w:r w:rsidRPr="002E74F6">
        <w:rPr>
          <w:rFonts w:ascii="Times New Roman" w:hAnsi="Times New Roman" w:cs="Times New Roman"/>
          <w:sz w:val="22"/>
          <w:szCs w:val="22"/>
          <w:lang w:val="en-US"/>
        </w:rPr>
        <w:t xml:space="preserve"> </w:t>
      </w:r>
      <w:del w:id="223" w:author="Fabian" w:date="2020-07-19T22:18:00Z">
        <w:r w:rsidRPr="002E74F6" w:rsidDel="003C373A">
          <w:rPr>
            <w:rFonts w:ascii="Times New Roman" w:hAnsi="Times New Roman" w:cs="Times New Roman"/>
            <w:sz w:val="22"/>
            <w:szCs w:val="22"/>
            <w:lang w:val="en-US"/>
          </w:rPr>
          <w:delText xml:space="preserve">data for this fishery </w:delText>
        </w:r>
      </w:del>
      <w:r w:rsidRPr="002E74F6">
        <w:rPr>
          <w:rFonts w:ascii="Times New Roman" w:hAnsi="Times New Roman" w:cs="Times New Roman"/>
          <w:sz w:val="22"/>
          <w:szCs w:val="22"/>
          <w:lang w:val="en-US"/>
        </w:rPr>
        <w:t xml:space="preserve">are available </w:t>
      </w:r>
      <w:del w:id="224" w:author="Fabian" w:date="2020-07-19T22:18:00Z">
        <w:r w:rsidRPr="002E74F6" w:rsidDel="003C373A">
          <w:rPr>
            <w:rFonts w:ascii="Times New Roman" w:hAnsi="Times New Roman" w:cs="Times New Roman"/>
            <w:sz w:val="22"/>
            <w:szCs w:val="22"/>
            <w:lang w:val="en-US"/>
          </w:rPr>
          <w:delText xml:space="preserve">yearly </w:delText>
        </w:r>
      </w:del>
      <w:ins w:id="225" w:author="Fabian" w:date="2020-07-19T22:18:00Z">
        <w:r w:rsidR="003C373A">
          <w:rPr>
            <w:rFonts w:ascii="Times New Roman" w:hAnsi="Times New Roman" w:cs="Times New Roman"/>
            <w:sz w:val="22"/>
            <w:szCs w:val="22"/>
            <w:lang w:val="en-US"/>
          </w:rPr>
          <w:t>annually</w:t>
        </w:r>
        <w:r w:rsidR="003C373A" w:rsidRPr="002E74F6">
          <w:rPr>
            <w:rFonts w:ascii="Times New Roman" w:hAnsi="Times New Roman" w:cs="Times New Roman"/>
            <w:sz w:val="22"/>
            <w:szCs w:val="22"/>
            <w:lang w:val="en-US"/>
          </w:rPr>
          <w:t xml:space="preserve"> </w:t>
        </w:r>
      </w:ins>
      <w:r w:rsidRPr="002E74F6">
        <w:rPr>
          <w:rFonts w:ascii="Times New Roman" w:hAnsi="Times New Roman" w:cs="Times New Roman"/>
          <w:sz w:val="22"/>
          <w:szCs w:val="22"/>
          <w:lang w:val="en-US"/>
        </w:rPr>
        <w:t xml:space="preserve">for </w:t>
      </w:r>
      <w:ins w:id="226" w:author="Fabian" w:date="2020-07-21T23:08:00Z">
        <w:r w:rsidR="00DC12A9">
          <w:rPr>
            <w:rFonts w:ascii="Times New Roman" w:hAnsi="Times New Roman" w:cs="Times New Roman"/>
            <w:sz w:val="22"/>
            <w:szCs w:val="22"/>
            <w:lang w:val="en-US"/>
          </w:rPr>
          <w:t xml:space="preserve">the </w:t>
        </w:r>
      </w:ins>
      <w:ins w:id="227" w:author="Fabian" w:date="2020-07-21T23:23:00Z">
        <w:r w:rsidR="00913A9F">
          <w:rPr>
            <w:rFonts w:ascii="Times New Roman" w:hAnsi="Times New Roman" w:cs="Times New Roman"/>
            <w:sz w:val="22"/>
            <w:szCs w:val="22"/>
            <w:lang w:val="en-US"/>
          </w:rPr>
          <w:t>seven</w:t>
        </w:r>
      </w:ins>
      <w:ins w:id="228" w:author="Fabian" w:date="2020-07-21T23:08:00Z">
        <w:r w:rsidR="00DC12A9">
          <w:rPr>
            <w:rFonts w:ascii="Times New Roman" w:hAnsi="Times New Roman" w:cs="Times New Roman"/>
            <w:sz w:val="22"/>
            <w:szCs w:val="22"/>
            <w:lang w:val="en-US"/>
          </w:rPr>
          <w:t xml:space="preserve"> years</w:t>
        </w:r>
      </w:ins>
      <w:del w:id="229" w:author="Fabian" w:date="2020-07-21T23:08:00Z">
        <w:r w:rsidRPr="002E74F6" w:rsidDel="00DC12A9">
          <w:rPr>
            <w:rFonts w:ascii="Times New Roman" w:hAnsi="Times New Roman" w:cs="Times New Roman"/>
            <w:sz w:val="22"/>
            <w:szCs w:val="22"/>
            <w:lang w:val="en-US"/>
          </w:rPr>
          <w:delText>the 7-year period</w:delText>
        </w:r>
      </w:del>
      <w:r w:rsidRPr="002E74F6">
        <w:rPr>
          <w:rFonts w:ascii="Times New Roman" w:hAnsi="Times New Roman" w:cs="Times New Roman"/>
          <w:sz w:val="22"/>
          <w:szCs w:val="22"/>
          <w:lang w:val="en-US"/>
        </w:rPr>
        <w:t xml:space="preserve"> 2011-2017. During this period, different consultants conducted surveys and produced estimates of </w:t>
      </w:r>
      <w:del w:id="230" w:author="Fabian" w:date="2020-07-19T22:19:00Z">
        <w:r w:rsidRPr="002E74F6" w:rsidDel="003C373A">
          <w:rPr>
            <w:rFonts w:ascii="Times New Roman" w:hAnsi="Times New Roman" w:cs="Times New Roman"/>
            <w:sz w:val="22"/>
            <w:szCs w:val="22"/>
            <w:lang w:val="en-US"/>
          </w:rPr>
          <w:delText xml:space="preserve">the </w:delText>
        </w:r>
      </w:del>
      <w:r w:rsidRPr="002E74F6">
        <w:rPr>
          <w:rFonts w:ascii="Times New Roman" w:hAnsi="Times New Roman" w:cs="Times New Roman"/>
          <w:sz w:val="22"/>
          <w:szCs w:val="22"/>
          <w:lang w:val="en-US"/>
        </w:rPr>
        <w:t>abundance and annual quotas under the assumption that this species recruits annually. Decisions on harvest limits for this area were taken considering those annual quota</w:t>
      </w:r>
      <w:ins w:id="231" w:author="Fabian" w:date="2020-07-19T22:19:00Z">
        <w:r w:rsidR="003C373A">
          <w:rPr>
            <w:rFonts w:ascii="Times New Roman" w:hAnsi="Times New Roman" w:cs="Times New Roman"/>
            <w:sz w:val="22"/>
            <w:szCs w:val="22"/>
            <w:lang w:val="en-US"/>
          </w:rPr>
          <w:t xml:space="preserve"> estimate</w:t>
        </w:r>
      </w:ins>
      <w:r w:rsidRPr="002E74F6">
        <w:rPr>
          <w:rFonts w:ascii="Times New Roman" w:hAnsi="Times New Roman" w:cs="Times New Roman"/>
          <w:sz w:val="22"/>
          <w:szCs w:val="22"/>
          <w:lang w:val="en-US"/>
        </w:rPr>
        <w:t>s.</w:t>
      </w:r>
      <w:r w:rsidR="00F8313E">
        <w:rPr>
          <w:rFonts w:ascii="Times New Roman" w:hAnsi="Times New Roman" w:cs="Times New Roman"/>
          <w:sz w:val="22"/>
          <w:szCs w:val="22"/>
          <w:lang w:val="en-US"/>
        </w:rPr>
        <w:t xml:space="preserve"> </w:t>
      </w:r>
      <w:r w:rsidRPr="002E74F6">
        <w:rPr>
          <w:rFonts w:ascii="Times New Roman" w:hAnsi="Times New Roman" w:cs="Times New Roman"/>
          <w:sz w:val="22"/>
          <w:szCs w:val="22"/>
          <w:lang w:val="en-US"/>
        </w:rPr>
        <w:t>In this study</w:t>
      </w:r>
      <w:ins w:id="232" w:author="Fabian" w:date="2020-07-21T22:48:00Z">
        <w:r w:rsidR="003C1D12">
          <w:rPr>
            <w:rFonts w:ascii="Times New Roman" w:hAnsi="Times New Roman" w:cs="Times New Roman"/>
            <w:sz w:val="22"/>
            <w:szCs w:val="22"/>
            <w:lang w:val="en-US"/>
          </w:rPr>
          <w:t>,</w:t>
        </w:r>
      </w:ins>
      <w:r w:rsidRPr="002E74F6">
        <w:rPr>
          <w:rFonts w:ascii="Times New Roman" w:hAnsi="Times New Roman" w:cs="Times New Roman"/>
          <w:sz w:val="22"/>
          <w:szCs w:val="22"/>
          <w:lang w:val="en-US"/>
        </w:rPr>
        <w:t xml:space="preserve"> we use the </w:t>
      </w:r>
      <w:ins w:id="233" w:author="Fabian" w:date="2020-07-19T22:19:00Z">
        <w:r w:rsidR="003C373A">
          <w:rPr>
            <w:rFonts w:ascii="Times New Roman" w:hAnsi="Times New Roman" w:cs="Times New Roman"/>
            <w:sz w:val="22"/>
            <w:szCs w:val="22"/>
            <w:lang w:val="en-US"/>
          </w:rPr>
          <w:t>7-year data set</w:t>
        </w:r>
      </w:ins>
      <w:ins w:id="234" w:author="Fabian" w:date="2020-07-19T22:20:00Z">
        <w:r w:rsidR="003C373A">
          <w:rPr>
            <w:rFonts w:ascii="Times New Roman" w:hAnsi="Times New Roman" w:cs="Times New Roman"/>
            <w:sz w:val="22"/>
            <w:szCs w:val="22"/>
            <w:lang w:val="en-US"/>
          </w:rPr>
          <w:t xml:space="preserve"> from</w:t>
        </w:r>
      </w:ins>
      <w:ins w:id="235" w:author="Fabian" w:date="2020-07-19T22:19:00Z">
        <w:r w:rsidR="003C373A">
          <w:rPr>
            <w:rFonts w:ascii="Times New Roman" w:hAnsi="Times New Roman" w:cs="Times New Roman"/>
            <w:sz w:val="22"/>
            <w:szCs w:val="22"/>
            <w:lang w:val="en-US"/>
          </w:rPr>
          <w:t xml:space="preserve"> </w:t>
        </w:r>
      </w:ins>
      <w:del w:id="236" w:author="Fabian" w:date="2020-07-19T22:20:00Z">
        <w:r w:rsidRPr="002E74F6" w:rsidDel="003C373A">
          <w:rPr>
            <w:rFonts w:ascii="Times New Roman" w:hAnsi="Times New Roman" w:cs="Times New Roman"/>
            <w:sz w:val="22"/>
            <w:szCs w:val="22"/>
            <w:lang w:val="en-US"/>
          </w:rPr>
          <w:delText xml:space="preserve">mentioned </w:delText>
        </w:r>
        <w:r w:rsidR="00F8313E" w:rsidDel="003C373A">
          <w:rPr>
            <w:rFonts w:ascii="Times New Roman" w:hAnsi="Times New Roman" w:cs="Times New Roman"/>
            <w:sz w:val="22"/>
            <w:szCs w:val="22"/>
            <w:lang w:val="en-US"/>
          </w:rPr>
          <w:delText xml:space="preserve">direct </w:delText>
        </w:r>
      </w:del>
      <w:r w:rsidRPr="002E74F6">
        <w:rPr>
          <w:rFonts w:ascii="Times New Roman" w:hAnsi="Times New Roman" w:cs="Times New Roman"/>
          <w:sz w:val="22"/>
          <w:szCs w:val="22"/>
          <w:lang w:val="en-US"/>
        </w:rPr>
        <w:t xml:space="preserve">stock assessment </w:t>
      </w:r>
      <w:del w:id="237" w:author="Fabian" w:date="2020-07-19T22:20:00Z">
        <w:r w:rsidRPr="002E74F6" w:rsidDel="003C373A">
          <w:rPr>
            <w:rFonts w:ascii="Times New Roman" w:hAnsi="Times New Roman" w:cs="Times New Roman"/>
            <w:sz w:val="22"/>
            <w:szCs w:val="22"/>
            <w:lang w:val="en-US"/>
          </w:rPr>
          <w:delText xml:space="preserve">data </w:delText>
        </w:r>
      </w:del>
      <w:ins w:id="238" w:author="Fabian" w:date="2020-07-19T22:20:00Z">
        <w:r w:rsidR="003C373A">
          <w:rPr>
            <w:rFonts w:ascii="Times New Roman" w:hAnsi="Times New Roman" w:cs="Times New Roman"/>
            <w:sz w:val="22"/>
            <w:szCs w:val="22"/>
            <w:lang w:val="en-US"/>
          </w:rPr>
          <w:t>surveys</w:t>
        </w:r>
        <w:r w:rsidR="003C373A" w:rsidRPr="002E74F6">
          <w:rPr>
            <w:rFonts w:ascii="Times New Roman" w:hAnsi="Times New Roman" w:cs="Times New Roman"/>
            <w:sz w:val="22"/>
            <w:szCs w:val="22"/>
            <w:lang w:val="en-US"/>
          </w:rPr>
          <w:t xml:space="preserve"> </w:t>
        </w:r>
      </w:ins>
      <w:r w:rsidRPr="002E74F6">
        <w:rPr>
          <w:rFonts w:ascii="Times New Roman" w:hAnsi="Times New Roman" w:cs="Times New Roman"/>
          <w:sz w:val="22"/>
          <w:szCs w:val="22"/>
          <w:lang w:val="en-US"/>
        </w:rPr>
        <w:t>to</w:t>
      </w:r>
      <w:ins w:id="239" w:author="Fabian" w:date="2020-07-19T22:20:00Z">
        <w:r w:rsidR="003C373A">
          <w:rPr>
            <w:rFonts w:ascii="Times New Roman" w:hAnsi="Times New Roman" w:cs="Times New Roman"/>
            <w:sz w:val="22"/>
            <w:szCs w:val="22"/>
            <w:lang w:val="en-US"/>
          </w:rPr>
          <w:t xml:space="preserve"> implement</w:t>
        </w:r>
      </w:ins>
      <w:r w:rsidRPr="002E74F6">
        <w:rPr>
          <w:rFonts w:ascii="Times New Roman" w:hAnsi="Times New Roman" w:cs="Times New Roman"/>
          <w:sz w:val="22"/>
          <w:szCs w:val="22"/>
          <w:lang w:val="en-US"/>
        </w:rPr>
        <w:t xml:space="preserve"> </w:t>
      </w:r>
      <w:del w:id="240" w:author="Fabian" w:date="2020-07-19T22:20:00Z">
        <w:r w:rsidR="00F8313E" w:rsidDel="003C373A">
          <w:rPr>
            <w:rFonts w:ascii="Times New Roman" w:hAnsi="Times New Roman" w:cs="Times New Roman"/>
            <w:sz w:val="22"/>
            <w:szCs w:val="22"/>
            <w:lang w:val="en-US"/>
          </w:rPr>
          <w:delText>prepare</w:delText>
        </w:r>
        <w:r w:rsidRPr="002E74F6" w:rsidDel="003C373A">
          <w:rPr>
            <w:rFonts w:ascii="Times New Roman" w:hAnsi="Times New Roman" w:cs="Times New Roman"/>
            <w:sz w:val="22"/>
            <w:szCs w:val="22"/>
            <w:lang w:val="en-US"/>
          </w:rPr>
          <w:delText xml:space="preserve"> </w:delText>
        </w:r>
      </w:del>
      <w:r w:rsidR="00F8313E">
        <w:rPr>
          <w:rFonts w:ascii="Times New Roman" w:hAnsi="Times New Roman" w:cs="Times New Roman"/>
          <w:sz w:val="22"/>
          <w:szCs w:val="22"/>
          <w:lang w:val="en-US"/>
        </w:rPr>
        <w:t>an operating</w:t>
      </w:r>
      <w:r w:rsidRPr="002E74F6">
        <w:rPr>
          <w:rFonts w:ascii="Times New Roman" w:hAnsi="Times New Roman" w:cs="Times New Roman"/>
          <w:sz w:val="22"/>
          <w:szCs w:val="22"/>
          <w:lang w:val="en-US"/>
        </w:rPr>
        <w:t xml:space="preserve"> model </w:t>
      </w:r>
      <w:r w:rsidR="00F8313E">
        <w:rPr>
          <w:rFonts w:ascii="Times New Roman" w:hAnsi="Times New Roman" w:cs="Times New Roman"/>
          <w:sz w:val="22"/>
          <w:szCs w:val="22"/>
          <w:lang w:val="en-US"/>
        </w:rPr>
        <w:t xml:space="preserve">for </w:t>
      </w:r>
      <w:r w:rsidRPr="002E74F6">
        <w:rPr>
          <w:rFonts w:ascii="Times New Roman" w:hAnsi="Times New Roman" w:cs="Times New Roman"/>
          <w:sz w:val="22"/>
          <w:szCs w:val="22"/>
          <w:lang w:val="en-US"/>
        </w:rPr>
        <w:t xml:space="preserve">the population dynamics of </w:t>
      </w:r>
      <w:proofErr w:type="spellStart"/>
      <w:r w:rsidRPr="00F8313E">
        <w:rPr>
          <w:rFonts w:ascii="Times New Roman" w:hAnsi="Times New Roman" w:cs="Times New Roman"/>
          <w:i/>
          <w:sz w:val="22"/>
          <w:szCs w:val="22"/>
          <w:lang w:val="en-US"/>
        </w:rPr>
        <w:t>Mesodesma</w:t>
      </w:r>
      <w:proofErr w:type="spellEnd"/>
      <w:r w:rsidRPr="00F8313E">
        <w:rPr>
          <w:rFonts w:ascii="Times New Roman" w:hAnsi="Times New Roman" w:cs="Times New Roman"/>
          <w:i/>
          <w:sz w:val="22"/>
          <w:szCs w:val="22"/>
          <w:lang w:val="en-US"/>
        </w:rPr>
        <w:t xml:space="preserve"> </w:t>
      </w:r>
      <w:proofErr w:type="spellStart"/>
      <w:r w:rsidRPr="00F8313E">
        <w:rPr>
          <w:rFonts w:ascii="Times New Roman" w:hAnsi="Times New Roman" w:cs="Times New Roman"/>
          <w:i/>
          <w:sz w:val="22"/>
          <w:szCs w:val="22"/>
          <w:lang w:val="en-US"/>
        </w:rPr>
        <w:t>donacium</w:t>
      </w:r>
      <w:proofErr w:type="spellEnd"/>
      <w:r w:rsidR="00B37AAA">
        <w:rPr>
          <w:rFonts w:ascii="Times New Roman" w:hAnsi="Times New Roman" w:cs="Times New Roman"/>
          <w:sz w:val="22"/>
          <w:szCs w:val="22"/>
          <w:lang w:val="en-US"/>
        </w:rPr>
        <w:t xml:space="preserve"> </w:t>
      </w:r>
      <w:del w:id="241" w:author="Fabian" w:date="2020-07-19T22:20:00Z">
        <w:r w:rsidR="00B37AAA" w:rsidDel="003C373A">
          <w:rPr>
            <w:rFonts w:ascii="Times New Roman" w:hAnsi="Times New Roman" w:cs="Times New Roman"/>
            <w:sz w:val="22"/>
            <w:szCs w:val="22"/>
            <w:lang w:val="en-US"/>
          </w:rPr>
          <w:delText xml:space="preserve">in </w:delText>
        </w:r>
      </w:del>
      <w:ins w:id="242" w:author="Fabian" w:date="2020-07-19T22:20:00Z">
        <w:r w:rsidR="003C373A">
          <w:rPr>
            <w:rFonts w:ascii="Times New Roman" w:hAnsi="Times New Roman" w:cs="Times New Roman"/>
            <w:sz w:val="22"/>
            <w:szCs w:val="22"/>
            <w:lang w:val="en-US"/>
          </w:rPr>
          <w:t xml:space="preserve">at </w:t>
        </w:r>
      </w:ins>
      <w:proofErr w:type="spellStart"/>
      <w:r w:rsidR="00B37AAA">
        <w:rPr>
          <w:rFonts w:ascii="Times New Roman" w:hAnsi="Times New Roman" w:cs="Times New Roman"/>
          <w:sz w:val="22"/>
          <w:szCs w:val="22"/>
          <w:lang w:val="en-US"/>
        </w:rPr>
        <w:t>Cucao</w:t>
      </w:r>
      <w:proofErr w:type="spellEnd"/>
      <w:r w:rsidR="00B37AAA">
        <w:rPr>
          <w:rFonts w:ascii="Times New Roman" w:hAnsi="Times New Roman" w:cs="Times New Roman"/>
          <w:sz w:val="22"/>
          <w:szCs w:val="22"/>
          <w:lang w:val="en-US"/>
        </w:rPr>
        <w:t xml:space="preserve"> beach. </w:t>
      </w:r>
      <w:r w:rsidRPr="002E74F6">
        <w:rPr>
          <w:rFonts w:ascii="Times New Roman" w:hAnsi="Times New Roman" w:cs="Times New Roman"/>
          <w:sz w:val="22"/>
          <w:szCs w:val="22"/>
          <w:lang w:val="en-US"/>
        </w:rPr>
        <w:t xml:space="preserve">The implemented </w:t>
      </w:r>
      <w:del w:id="243" w:author="Fabian" w:date="2020-07-19T22:20:00Z">
        <w:r w:rsidR="00B37AAA" w:rsidDel="003C373A">
          <w:rPr>
            <w:rFonts w:ascii="Times New Roman" w:hAnsi="Times New Roman" w:cs="Times New Roman"/>
            <w:sz w:val="22"/>
            <w:szCs w:val="22"/>
            <w:lang w:val="en-US"/>
          </w:rPr>
          <w:delText xml:space="preserve">operating </w:delText>
        </w:r>
        <w:r w:rsidRPr="002E74F6" w:rsidDel="003C373A">
          <w:rPr>
            <w:rFonts w:ascii="Times New Roman" w:hAnsi="Times New Roman" w:cs="Times New Roman"/>
            <w:sz w:val="22"/>
            <w:szCs w:val="22"/>
            <w:lang w:val="en-US"/>
          </w:rPr>
          <w:delText xml:space="preserve">population </w:delText>
        </w:r>
      </w:del>
      <w:r w:rsidRPr="002E74F6">
        <w:rPr>
          <w:rFonts w:ascii="Times New Roman" w:hAnsi="Times New Roman" w:cs="Times New Roman"/>
          <w:sz w:val="22"/>
          <w:szCs w:val="22"/>
          <w:lang w:val="en-US"/>
        </w:rPr>
        <w:t xml:space="preserve">model allows for inter-annual variability in recruitment to be simulated, </w:t>
      </w:r>
      <w:ins w:id="244" w:author="Fabian" w:date="2020-07-21T23:09:00Z">
        <w:r w:rsidR="00DC12A9">
          <w:rPr>
            <w:rFonts w:ascii="Times New Roman" w:hAnsi="Times New Roman" w:cs="Times New Roman"/>
            <w:sz w:val="22"/>
            <w:szCs w:val="22"/>
            <w:lang w:val="en-US"/>
          </w:rPr>
          <w:t>to assess</w:t>
        </w:r>
      </w:ins>
      <w:del w:id="245" w:author="Fabian" w:date="2020-07-21T23:09:00Z">
        <w:r w:rsidRPr="002E74F6" w:rsidDel="00DC12A9">
          <w:rPr>
            <w:rFonts w:ascii="Times New Roman" w:hAnsi="Times New Roman" w:cs="Times New Roman"/>
            <w:sz w:val="22"/>
            <w:szCs w:val="22"/>
            <w:lang w:val="en-US"/>
          </w:rPr>
          <w:delText xml:space="preserve">with the purpose of </w:delText>
        </w:r>
        <w:r w:rsidR="00B37AAA" w:rsidDel="00DC12A9">
          <w:rPr>
            <w:rFonts w:ascii="Times New Roman" w:hAnsi="Times New Roman" w:cs="Times New Roman"/>
            <w:sz w:val="22"/>
            <w:szCs w:val="22"/>
            <w:lang w:val="en-US"/>
          </w:rPr>
          <w:delText>assessing</w:delText>
        </w:r>
      </w:del>
      <w:r w:rsidR="00B37AAA">
        <w:rPr>
          <w:rFonts w:ascii="Times New Roman" w:hAnsi="Times New Roman" w:cs="Times New Roman"/>
          <w:sz w:val="22"/>
          <w:szCs w:val="22"/>
          <w:lang w:val="en-US"/>
        </w:rPr>
        <w:t xml:space="preserve"> the management procedure </w:t>
      </w:r>
      <w:ins w:id="246" w:author="Fabian" w:date="2020-07-19T22:21:00Z">
        <w:r w:rsidR="003C373A">
          <w:rPr>
            <w:rFonts w:ascii="Times New Roman" w:hAnsi="Times New Roman" w:cs="Times New Roman"/>
            <w:sz w:val="22"/>
            <w:szCs w:val="22"/>
            <w:lang w:val="en-US"/>
          </w:rPr>
          <w:t xml:space="preserve">currently applied to </w:t>
        </w:r>
      </w:ins>
      <w:del w:id="247" w:author="Fabian" w:date="2020-07-19T22:21:00Z">
        <w:r w:rsidR="00B37AAA" w:rsidDel="003C373A">
          <w:rPr>
            <w:rFonts w:ascii="Times New Roman" w:hAnsi="Times New Roman" w:cs="Times New Roman"/>
            <w:sz w:val="22"/>
            <w:szCs w:val="22"/>
            <w:lang w:val="en-US"/>
          </w:rPr>
          <w:delText xml:space="preserve">of </w:delText>
        </w:r>
      </w:del>
      <w:r w:rsidR="00B37AAA">
        <w:rPr>
          <w:rFonts w:ascii="Times New Roman" w:hAnsi="Times New Roman" w:cs="Times New Roman"/>
          <w:sz w:val="22"/>
          <w:szCs w:val="22"/>
          <w:lang w:val="en-US"/>
        </w:rPr>
        <w:t>AMEBR</w:t>
      </w:r>
      <w:ins w:id="248" w:author="Fabian" w:date="2020-07-19T22:21:00Z">
        <w:r w:rsidR="003C373A">
          <w:rPr>
            <w:rFonts w:ascii="Times New Roman" w:hAnsi="Times New Roman" w:cs="Times New Roman"/>
            <w:sz w:val="22"/>
            <w:szCs w:val="22"/>
            <w:lang w:val="en-US"/>
          </w:rPr>
          <w:t>s,</w:t>
        </w:r>
      </w:ins>
      <w:r w:rsidR="00B37AAA">
        <w:rPr>
          <w:rFonts w:ascii="Times New Roman" w:hAnsi="Times New Roman" w:cs="Times New Roman"/>
          <w:sz w:val="22"/>
          <w:szCs w:val="22"/>
          <w:lang w:val="en-US"/>
        </w:rPr>
        <w:t xml:space="preserve"> and to </w:t>
      </w:r>
      <w:del w:id="249" w:author="Fabian" w:date="2020-07-19T22:21:00Z">
        <w:r w:rsidRPr="002E74F6" w:rsidDel="003C373A">
          <w:rPr>
            <w:rFonts w:ascii="Times New Roman" w:hAnsi="Times New Roman" w:cs="Times New Roman"/>
            <w:sz w:val="22"/>
            <w:szCs w:val="22"/>
            <w:lang w:val="en-US"/>
          </w:rPr>
          <w:delText xml:space="preserve">providing </w:delText>
        </w:r>
      </w:del>
      <w:ins w:id="250" w:author="Fabian" w:date="2020-07-19T22:21:00Z">
        <w:r w:rsidR="003C373A" w:rsidRPr="002E74F6">
          <w:rPr>
            <w:rFonts w:ascii="Times New Roman" w:hAnsi="Times New Roman" w:cs="Times New Roman"/>
            <w:sz w:val="22"/>
            <w:szCs w:val="22"/>
            <w:lang w:val="en-US"/>
          </w:rPr>
          <w:t>provid</w:t>
        </w:r>
        <w:r w:rsidR="003C373A">
          <w:rPr>
            <w:rFonts w:ascii="Times New Roman" w:hAnsi="Times New Roman" w:cs="Times New Roman"/>
            <w:sz w:val="22"/>
            <w:szCs w:val="22"/>
            <w:lang w:val="en-US"/>
          </w:rPr>
          <w:t>e estimates of</w:t>
        </w:r>
        <w:r w:rsidR="003C373A" w:rsidRPr="002E74F6">
          <w:rPr>
            <w:rFonts w:ascii="Times New Roman" w:hAnsi="Times New Roman" w:cs="Times New Roman"/>
            <w:sz w:val="22"/>
            <w:szCs w:val="22"/>
            <w:lang w:val="en-US"/>
          </w:rPr>
          <w:t xml:space="preserve"> </w:t>
        </w:r>
      </w:ins>
      <w:r w:rsidR="00B37AAA">
        <w:rPr>
          <w:rFonts w:ascii="Times New Roman" w:hAnsi="Times New Roman" w:cs="Times New Roman"/>
          <w:sz w:val="22"/>
          <w:szCs w:val="22"/>
          <w:lang w:val="en-US"/>
        </w:rPr>
        <w:t>harvest rates</w:t>
      </w:r>
      <w:r w:rsidRPr="002E74F6">
        <w:rPr>
          <w:rFonts w:ascii="Times New Roman" w:hAnsi="Times New Roman" w:cs="Times New Roman"/>
          <w:sz w:val="22"/>
          <w:szCs w:val="22"/>
          <w:lang w:val="en-US"/>
        </w:rPr>
        <w:t xml:space="preserve"> </w:t>
      </w:r>
      <w:ins w:id="251" w:author="Fabian" w:date="2020-07-19T22:21:00Z">
        <w:r w:rsidR="003C373A">
          <w:rPr>
            <w:rFonts w:ascii="Times New Roman" w:hAnsi="Times New Roman" w:cs="Times New Roman"/>
            <w:sz w:val="22"/>
            <w:szCs w:val="22"/>
            <w:lang w:val="en-US"/>
          </w:rPr>
          <w:t xml:space="preserve">that could achieve </w:t>
        </w:r>
      </w:ins>
      <w:del w:id="252" w:author="Fabian" w:date="2020-07-19T22:21:00Z">
        <w:r w:rsidRPr="002E74F6" w:rsidDel="003C373A">
          <w:rPr>
            <w:rFonts w:ascii="Times New Roman" w:hAnsi="Times New Roman" w:cs="Times New Roman"/>
            <w:sz w:val="22"/>
            <w:szCs w:val="22"/>
            <w:lang w:val="en-US"/>
          </w:rPr>
          <w:delText xml:space="preserve">aimed at achieving </w:delText>
        </w:r>
      </w:del>
      <w:del w:id="253" w:author="Fabian" w:date="2020-07-14T17:17:00Z">
        <w:r w:rsidRPr="002E74F6" w:rsidDel="0029481E">
          <w:rPr>
            <w:rFonts w:ascii="Times New Roman" w:hAnsi="Times New Roman" w:cs="Times New Roman"/>
            <w:sz w:val="22"/>
            <w:szCs w:val="22"/>
            <w:lang w:val="en-US"/>
          </w:rPr>
          <w:delText xml:space="preserve">a </w:delText>
        </w:r>
      </w:del>
      <w:r w:rsidRPr="002E74F6">
        <w:rPr>
          <w:rFonts w:ascii="Times New Roman" w:hAnsi="Times New Roman" w:cs="Times New Roman"/>
          <w:sz w:val="22"/>
          <w:szCs w:val="22"/>
          <w:lang w:val="en-US"/>
        </w:rPr>
        <w:t>sustainable exploitation given the high</w:t>
      </w:r>
      <w:ins w:id="254" w:author="Fabian" w:date="2020-07-19T22:22:00Z">
        <w:r w:rsidR="003C373A">
          <w:rPr>
            <w:rFonts w:ascii="Times New Roman" w:hAnsi="Times New Roman" w:cs="Times New Roman"/>
            <w:sz w:val="22"/>
            <w:szCs w:val="22"/>
            <w:lang w:val="en-US"/>
          </w:rPr>
          <w:t xml:space="preserve"> temporal</w:t>
        </w:r>
      </w:ins>
      <w:r w:rsidRPr="002E74F6">
        <w:rPr>
          <w:rFonts w:ascii="Times New Roman" w:hAnsi="Times New Roman" w:cs="Times New Roman"/>
          <w:sz w:val="22"/>
          <w:szCs w:val="22"/>
          <w:lang w:val="en-US"/>
        </w:rPr>
        <w:t xml:space="preserve"> variability in recruitment detected </w:t>
      </w:r>
      <w:ins w:id="255" w:author="Fabian" w:date="2020-07-19T22:22:00Z">
        <w:r w:rsidR="003C373A">
          <w:rPr>
            <w:rFonts w:ascii="Times New Roman" w:hAnsi="Times New Roman" w:cs="Times New Roman"/>
            <w:sz w:val="22"/>
            <w:szCs w:val="22"/>
            <w:lang w:val="en-US"/>
          </w:rPr>
          <w:t>for this fishery in the recent past</w:t>
        </w:r>
      </w:ins>
      <w:del w:id="256" w:author="Fabian" w:date="2020-07-19T22:22:00Z">
        <w:r w:rsidRPr="002E74F6" w:rsidDel="003C373A">
          <w:rPr>
            <w:rFonts w:ascii="Times New Roman" w:hAnsi="Times New Roman" w:cs="Times New Roman"/>
            <w:sz w:val="22"/>
            <w:szCs w:val="22"/>
            <w:lang w:val="en-US"/>
          </w:rPr>
          <w:delText xml:space="preserve">in the </w:delText>
        </w:r>
        <w:r w:rsidR="00B37AAA" w:rsidDel="003C373A">
          <w:rPr>
            <w:rFonts w:ascii="Times New Roman" w:hAnsi="Times New Roman" w:cs="Times New Roman"/>
            <w:sz w:val="22"/>
            <w:szCs w:val="22"/>
            <w:lang w:val="en-US"/>
          </w:rPr>
          <w:delText>most recent fishery</w:delText>
        </w:r>
        <w:r w:rsidRPr="002E74F6" w:rsidDel="003C373A">
          <w:rPr>
            <w:rFonts w:ascii="Times New Roman" w:hAnsi="Times New Roman" w:cs="Times New Roman"/>
            <w:sz w:val="22"/>
            <w:szCs w:val="22"/>
            <w:lang w:val="en-US"/>
          </w:rPr>
          <w:delText xml:space="preserve"> history</w:delText>
        </w:r>
      </w:del>
      <w:r w:rsidRPr="002E74F6">
        <w:rPr>
          <w:rFonts w:ascii="Times New Roman" w:hAnsi="Times New Roman" w:cs="Times New Roman"/>
          <w:sz w:val="22"/>
          <w:szCs w:val="22"/>
          <w:lang w:val="en-US"/>
        </w:rPr>
        <w:t>.</w:t>
      </w:r>
    </w:p>
    <w:p w14:paraId="4484194F" w14:textId="77777777" w:rsidR="002E74F6" w:rsidRPr="001F1BC6" w:rsidRDefault="002E74F6" w:rsidP="001F1BC6">
      <w:pPr>
        <w:spacing w:line="360" w:lineRule="auto"/>
        <w:rPr>
          <w:rFonts w:ascii="Times New Roman" w:hAnsi="Times New Roman" w:cs="Times New Roman"/>
          <w:sz w:val="22"/>
          <w:szCs w:val="22"/>
          <w:lang w:val="en-US"/>
        </w:rPr>
      </w:pPr>
    </w:p>
    <w:p w14:paraId="43347368" w14:textId="77777777" w:rsidR="000E4827" w:rsidRDefault="000E4827">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4801C6FD" w14:textId="61DBAACD" w:rsidR="001A52CC" w:rsidRPr="00B37AAA" w:rsidRDefault="00B37AAA" w:rsidP="001A52CC">
      <w:pPr>
        <w:spacing w:line="360" w:lineRule="auto"/>
        <w:rPr>
          <w:rFonts w:ascii="Times New Roman" w:hAnsi="Times New Roman" w:cs="Times New Roman"/>
          <w:b/>
          <w:sz w:val="22"/>
          <w:szCs w:val="22"/>
          <w:lang w:val="en-US"/>
        </w:rPr>
      </w:pPr>
      <w:r w:rsidRPr="00B37AAA">
        <w:rPr>
          <w:rFonts w:ascii="Times New Roman" w:hAnsi="Times New Roman" w:cs="Times New Roman"/>
          <w:b/>
          <w:sz w:val="22"/>
          <w:szCs w:val="22"/>
          <w:lang w:val="en-US"/>
        </w:rPr>
        <w:lastRenderedPageBreak/>
        <w:t>Material and Methods</w:t>
      </w:r>
    </w:p>
    <w:p w14:paraId="77FF784F" w14:textId="77777777" w:rsidR="000E4827" w:rsidRDefault="000E4827" w:rsidP="001A52CC">
      <w:pPr>
        <w:spacing w:line="360" w:lineRule="auto"/>
        <w:rPr>
          <w:rFonts w:ascii="Times New Roman" w:hAnsi="Times New Roman" w:cs="Times New Roman"/>
          <w:b/>
          <w:sz w:val="22"/>
          <w:szCs w:val="22"/>
          <w:lang w:val="en-US"/>
        </w:rPr>
      </w:pPr>
    </w:p>
    <w:p w14:paraId="21C8BD01" w14:textId="4E3C3D10" w:rsidR="00B37AAA" w:rsidRPr="00AA7423" w:rsidRDefault="00B37AAA" w:rsidP="001A52CC">
      <w:pPr>
        <w:spacing w:line="360" w:lineRule="auto"/>
        <w:rPr>
          <w:rFonts w:ascii="Times New Roman" w:hAnsi="Times New Roman" w:cs="Times New Roman"/>
          <w:b/>
          <w:sz w:val="22"/>
          <w:szCs w:val="22"/>
          <w:lang w:val="en-US"/>
        </w:rPr>
      </w:pPr>
      <w:r w:rsidRPr="00AA7423">
        <w:rPr>
          <w:rFonts w:ascii="Times New Roman" w:hAnsi="Times New Roman" w:cs="Times New Roman"/>
          <w:b/>
          <w:sz w:val="22"/>
          <w:szCs w:val="22"/>
          <w:lang w:val="en-US"/>
        </w:rPr>
        <w:t>Study area and data sources</w:t>
      </w:r>
    </w:p>
    <w:p w14:paraId="073BA876" w14:textId="5726E265" w:rsidR="001A52CC" w:rsidRDefault="00B37AAA" w:rsidP="001A52CC">
      <w:pPr>
        <w:spacing w:line="360" w:lineRule="auto"/>
        <w:rPr>
          <w:rFonts w:ascii="Times New Roman" w:hAnsi="Times New Roman" w:cs="Times New Roman"/>
          <w:sz w:val="22"/>
          <w:szCs w:val="22"/>
          <w:lang w:val="en-US"/>
        </w:rPr>
      </w:pPr>
      <w:r w:rsidRPr="00B37AAA">
        <w:rPr>
          <w:rFonts w:ascii="Times New Roman" w:hAnsi="Times New Roman" w:cs="Times New Roman"/>
          <w:sz w:val="22"/>
          <w:szCs w:val="22"/>
          <w:lang w:val="en-US"/>
        </w:rPr>
        <w:t>The stu</w:t>
      </w:r>
      <w:r>
        <w:rPr>
          <w:rFonts w:ascii="Times New Roman" w:hAnsi="Times New Roman" w:cs="Times New Roman"/>
          <w:sz w:val="22"/>
          <w:szCs w:val="22"/>
          <w:lang w:val="en-US"/>
        </w:rPr>
        <w:t xml:space="preserve">dy area is </w:t>
      </w:r>
      <w:proofErr w:type="spellStart"/>
      <w:r>
        <w:rPr>
          <w:rFonts w:ascii="Times New Roman" w:hAnsi="Times New Roman" w:cs="Times New Roman"/>
          <w:sz w:val="22"/>
          <w:szCs w:val="22"/>
          <w:lang w:val="en-US"/>
        </w:rPr>
        <w:t>Cucao</w:t>
      </w:r>
      <w:proofErr w:type="spellEnd"/>
      <w:r>
        <w:rPr>
          <w:rFonts w:ascii="Times New Roman" w:hAnsi="Times New Roman" w:cs="Times New Roman"/>
          <w:sz w:val="22"/>
          <w:szCs w:val="22"/>
          <w:lang w:val="en-US"/>
        </w:rPr>
        <w:t xml:space="preserve"> beach (24º36’S-</w:t>
      </w:r>
      <w:r w:rsidRPr="00B37AAA">
        <w:rPr>
          <w:rFonts w:ascii="Times New Roman" w:hAnsi="Times New Roman" w:cs="Times New Roman"/>
          <w:sz w:val="22"/>
          <w:szCs w:val="22"/>
          <w:lang w:val="en-US"/>
        </w:rPr>
        <w:t xml:space="preserve">74º08’W), located on the western shore of </w:t>
      </w:r>
      <w:proofErr w:type="spellStart"/>
      <w:r w:rsidRPr="00B37AAA">
        <w:rPr>
          <w:rFonts w:ascii="Times New Roman" w:hAnsi="Times New Roman" w:cs="Times New Roman"/>
          <w:sz w:val="22"/>
          <w:szCs w:val="22"/>
          <w:lang w:val="en-US"/>
        </w:rPr>
        <w:t>Chiloé</w:t>
      </w:r>
      <w:proofErr w:type="spellEnd"/>
      <w:r w:rsidRPr="00B37AAA">
        <w:rPr>
          <w:rFonts w:ascii="Times New Roman" w:hAnsi="Times New Roman" w:cs="Times New Roman"/>
          <w:sz w:val="22"/>
          <w:szCs w:val="22"/>
          <w:lang w:val="en-US"/>
        </w:rPr>
        <w:t xml:space="preserve"> island, </w:t>
      </w:r>
      <w:ins w:id="257" w:author="Fabian" w:date="2020-07-19T22:22:00Z">
        <w:r w:rsidR="00E530C6">
          <w:rPr>
            <w:rFonts w:ascii="Times New Roman" w:hAnsi="Times New Roman" w:cs="Times New Roman"/>
            <w:sz w:val="22"/>
            <w:szCs w:val="22"/>
            <w:lang w:val="en-US"/>
          </w:rPr>
          <w:t xml:space="preserve">northern </w:t>
        </w:r>
      </w:ins>
      <w:del w:id="258" w:author="Fabian" w:date="2020-07-19T22:22:00Z">
        <w:r w:rsidRPr="00B37AAA" w:rsidDel="00E530C6">
          <w:rPr>
            <w:rFonts w:ascii="Times New Roman" w:hAnsi="Times New Roman" w:cs="Times New Roman"/>
            <w:sz w:val="22"/>
            <w:szCs w:val="22"/>
            <w:lang w:val="en-US"/>
          </w:rPr>
          <w:delText xml:space="preserve">southern </w:delText>
        </w:r>
      </w:del>
      <w:r w:rsidRPr="00B37AAA">
        <w:rPr>
          <w:rFonts w:ascii="Times New Roman" w:hAnsi="Times New Roman" w:cs="Times New Roman"/>
          <w:sz w:val="22"/>
          <w:szCs w:val="22"/>
          <w:lang w:val="en-US"/>
        </w:rPr>
        <w:t>Chile</w:t>
      </w:r>
      <w:ins w:id="259" w:author="Fabian" w:date="2020-07-19T22:22:00Z">
        <w:r w:rsidR="00E530C6">
          <w:rPr>
            <w:rFonts w:ascii="Times New Roman" w:hAnsi="Times New Roman" w:cs="Times New Roman"/>
            <w:sz w:val="22"/>
            <w:szCs w:val="22"/>
            <w:lang w:val="en-US"/>
          </w:rPr>
          <w:t>an Patagonia</w:t>
        </w:r>
      </w:ins>
      <w:r w:rsidRPr="00B37AAA">
        <w:rPr>
          <w:rFonts w:ascii="Times New Roman" w:hAnsi="Times New Roman" w:cs="Times New Roman"/>
          <w:sz w:val="22"/>
          <w:szCs w:val="22"/>
          <w:lang w:val="en-US"/>
        </w:rPr>
        <w:t xml:space="preserve"> (Fig. 1). Over the past decade, </w:t>
      </w:r>
      <w:proofErr w:type="spellStart"/>
      <w:r w:rsidRPr="00B37AAA">
        <w:rPr>
          <w:rFonts w:ascii="Times New Roman" w:hAnsi="Times New Roman" w:cs="Times New Roman"/>
          <w:sz w:val="22"/>
          <w:szCs w:val="22"/>
          <w:lang w:val="en-US"/>
        </w:rPr>
        <w:t>Cucao</w:t>
      </w:r>
      <w:proofErr w:type="spellEnd"/>
      <w:r w:rsidRPr="00B37AAA">
        <w:rPr>
          <w:rFonts w:ascii="Times New Roman" w:hAnsi="Times New Roman" w:cs="Times New Roman"/>
          <w:sz w:val="22"/>
          <w:szCs w:val="22"/>
          <w:lang w:val="en-US"/>
        </w:rPr>
        <w:t xml:space="preserve"> has been one of the mai</w:t>
      </w:r>
      <w:r>
        <w:rPr>
          <w:rFonts w:ascii="Times New Roman" w:hAnsi="Times New Roman" w:cs="Times New Roman"/>
          <w:sz w:val="22"/>
          <w:szCs w:val="22"/>
          <w:lang w:val="en-US"/>
        </w:rPr>
        <w:t xml:space="preserve">n harvesting areas for the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w:t>
      </w:r>
      <w:r w:rsidRPr="00B37AAA">
        <w:rPr>
          <w:rFonts w:ascii="Times New Roman" w:hAnsi="Times New Roman" w:cs="Times New Roman"/>
          <w:i/>
          <w:sz w:val="22"/>
          <w:szCs w:val="22"/>
          <w:lang w:val="en-US"/>
        </w:rPr>
        <w:t xml:space="preserve">M. </w:t>
      </w:r>
      <w:proofErr w:type="spellStart"/>
      <w:r w:rsidRPr="00B37AAA">
        <w:rPr>
          <w:rFonts w:ascii="Times New Roman" w:hAnsi="Times New Roman" w:cs="Times New Roman"/>
          <w:i/>
          <w:sz w:val="22"/>
          <w:szCs w:val="22"/>
          <w:lang w:val="en-US"/>
        </w:rPr>
        <w:t>donacium</w:t>
      </w:r>
      <w:proofErr w:type="spellEnd"/>
      <w:del w:id="260" w:author="Fabian" w:date="2020-07-19T22:23:00Z">
        <w:r w:rsidRPr="00B37AAA" w:rsidDel="00E530C6">
          <w:rPr>
            <w:rFonts w:ascii="Times New Roman" w:hAnsi="Times New Roman" w:cs="Times New Roman"/>
            <w:sz w:val="22"/>
            <w:szCs w:val="22"/>
            <w:lang w:val="en-US"/>
          </w:rPr>
          <w:delText xml:space="preserve"> in northern Patagonia</w:delText>
        </w:r>
      </w:del>
      <w:r w:rsidRPr="00B37AAA">
        <w:rPr>
          <w:rFonts w:ascii="Times New Roman" w:hAnsi="Times New Roman" w:cs="Times New Roman"/>
          <w:sz w:val="22"/>
          <w:szCs w:val="22"/>
          <w:lang w:val="en-US"/>
        </w:rPr>
        <w:t>, w</w:t>
      </w:r>
      <w:ins w:id="261" w:author="Fabian" w:date="2020-07-19T22:23:00Z">
        <w:r w:rsidR="00E530C6">
          <w:rPr>
            <w:rFonts w:ascii="Times New Roman" w:hAnsi="Times New Roman" w:cs="Times New Roman"/>
            <w:sz w:val="22"/>
            <w:szCs w:val="22"/>
            <w:lang w:val="en-US"/>
          </w:rPr>
          <w:t xml:space="preserve">ith </w:t>
        </w:r>
      </w:ins>
      <w:del w:id="262" w:author="Fabian" w:date="2020-07-19T22:23:00Z">
        <w:r w:rsidRPr="00B37AAA" w:rsidDel="00E530C6">
          <w:rPr>
            <w:rFonts w:ascii="Times New Roman" w:hAnsi="Times New Roman" w:cs="Times New Roman"/>
            <w:sz w:val="22"/>
            <w:szCs w:val="22"/>
            <w:lang w:val="en-US"/>
          </w:rPr>
          <w:delText xml:space="preserve">here </w:delText>
        </w:r>
      </w:del>
      <w:r w:rsidRPr="00B37AAA">
        <w:rPr>
          <w:rFonts w:ascii="Times New Roman" w:hAnsi="Times New Roman" w:cs="Times New Roman"/>
          <w:sz w:val="22"/>
          <w:szCs w:val="22"/>
          <w:lang w:val="en-US"/>
        </w:rPr>
        <w:t xml:space="preserve">three organizations of artisanal fishers </w:t>
      </w:r>
      <w:del w:id="263" w:author="Fabian" w:date="2020-07-19T22:23:00Z">
        <w:r w:rsidRPr="00B37AAA" w:rsidDel="00E530C6">
          <w:rPr>
            <w:rFonts w:ascii="Times New Roman" w:hAnsi="Times New Roman" w:cs="Times New Roman"/>
            <w:sz w:val="22"/>
            <w:szCs w:val="22"/>
            <w:lang w:val="en-US"/>
          </w:rPr>
          <w:delText xml:space="preserve">have </w:delText>
        </w:r>
      </w:del>
      <w:ins w:id="264" w:author="Fabian" w:date="2020-07-19T22:23:00Z">
        <w:r w:rsidR="00E530C6" w:rsidRPr="00B37AAA">
          <w:rPr>
            <w:rFonts w:ascii="Times New Roman" w:hAnsi="Times New Roman" w:cs="Times New Roman"/>
            <w:sz w:val="22"/>
            <w:szCs w:val="22"/>
            <w:lang w:val="en-US"/>
          </w:rPr>
          <w:t>hav</w:t>
        </w:r>
        <w:r w:rsidR="00E530C6">
          <w:rPr>
            <w:rFonts w:ascii="Times New Roman" w:hAnsi="Times New Roman" w:cs="Times New Roman"/>
            <w:sz w:val="22"/>
            <w:szCs w:val="22"/>
            <w:lang w:val="en-US"/>
          </w:rPr>
          <w:t>ing</w:t>
        </w:r>
        <w:r w:rsidR="00E530C6" w:rsidRPr="00B37AAA">
          <w:rPr>
            <w:rFonts w:ascii="Times New Roman" w:hAnsi="Times New Roman" w:cs="Times New Roman"/>
            <w:sz w:val="22"/>
            <w:szCs w:val="22"/>
            <w:lang w:val="en-US"/>
          </w:rPr>
          <w:t xml:space="preserve"> </w:t>
        </w:r>
      </w:ins>
      <w:r w:rsidRPr="00B37AAA">
        <w:rPr>
          <w:rFonts w:ascii="Times New Roman" w:hAnsi="Times New Roman" w:cs="Times New Roman"/>
          <w:sz w:val="22"/>
          <w:szCs w:val="22"/>
          <w:lang w:val="en-US"/>
        </w:rPr>
        <w:t xml:space="preserve">territorial use rights since 2015 (Fig. 1). The data were obtained from six stock assessment surveys carried out between 2011 and 2017 (Table 1). </w:t>
      </w:r>
      <w:del w:id="265" w:author="Fabian" w:date="2020-07-19T22:23:00Z">
        <w:r w:rsidRPr="00B37AAA" w:rsidDel="00E530C6">
          <w:rPr>
            <w:rFonts w:ascii="Times New Roman" w:hAnsi="Times New Roman" w:cs="Times New Roman"/>
            <w:sz w:val="22"/>
            <w:szCs w:val="22"/>
            <w:lang w:val="en-US"/>
          </w:rPr>
          <w:delText xml:space="preserve">Before </w:delText>
        </w:r>
      </w:del>
      <w:ins w:id="266" w:author="Fabian" w:date="2020-07-21T23:09:00Z">
        <w:r w:rsidR="00DC12A9">
          <w:rPr>
            <w:rFonts w:ascii="Times New Roman" w:hAnsi="Times New Roman" w:cs="Times New Roman"/>
            <w:sz w:val="22"/>
            <w:szCs w:val="22"/>
            <w:lang w:val="en-US"/>
          </w:rPr>
          <w:t>Before</w:t>
        </w:r>
      </w:ins>
      <w:ins w:id="267" w:author="Fabian" w:date="2020-07-19T22:23:00Z">
        <w:r w:rsidR="00E530C6" w:rsidRPr="00B37AAA">
          <w:rPr>
            <w:rFonts w:ascii="Times New Roman" w:hAnsi="Times New Roman" w:cs="Times New Roman"/>
            <w:sz w:val="22"/>
            <w:szCs w:val="22"/>
            <w:lang w:val="en-US"/>
          </w:rPr>
          <w:t xml:space="preserve"> </w:t>
        </w:r>
      </w:ins>
      <w:r w:rsidRPr="00B37AAA">
        <w:rPr>
          <w:rFonts w:ascii="Times New Roman" w:hAnsi="Times New Roman" w:cs="Times New Roman"/>
          <w:sz w:val="22"/>
          <w:szCs w:val="22"/>
          <w:lang w:val="en-US"/>
        </w:rPr>
        <w:t xml:space="preserve">2015, the stock assessments of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were carried out to establish annual catch quotas. Since 2015</w:t>
      </w:r>
      <w:ins w:id="268" w:author="Fabian" w:date="2020-07-19T22:24:00Z">
        <w:r w:rsidR="00E530C6">
          <w:rPr>
            <w:rFonts w:ascii="Times New Roman" w:hAnsi="Times New Roman" w:cs="Times New Roman"/>
            <w:sz w:val="22"/>
            <w:szCs w:val="22"/>
            <w:lang w:val="en-US"/>
          </w:rPr>
          <w:t>, data from</w:t>
        </w:r>
      </w:ins>
      <w:r w:rsidRPr="00B37AAA">
        <w:rPr>
          <w:rFonts w:ascii="Times New Roman" w:hAnsi="Times New Roman" w:cs="Times New Roman"/>
          <w:sz w:val="22"/>
          <w:szCs w:val="22"/>
          <w:lang w:val="en-US"/>
        </w:rPr>
        <w:t xml:space="preserve"> the assessments became input </w:t>
      </w:r>
      <w:ins w:id="269" w:author="Fabian" w:date="2020-07-19T22:24:00Z">
        <w:r w:rsidR="00E530C6">
          <w:rPr>
            <w:rFonts w:ascii="Times New Roman" w:hAnsi="Times New Roman" w:cs="Times New Roman"/>
            <w:sz w:val="22"/>
            <w:szCs w:val="22"/>
            <w:lang w:val="en-US"/>
          </w:rPr>
          <w:t xml:space="preserve">information </w:t>
        </w:r>
      </w:ins>
      <w:r w:rsidRPr="00B37AAA">
        <w:rPr>
          <w:rFonts w:ascii="Times New Roman" w:hAnsi="Times New Roman" w:cs="Times New Roman"/>
          <w:sz w:val="22"/>
          <w:szCs w:val="22"/>
          <w:lang w:val="en-US"/>
        </w:rPr>
        <w:t xml:space="preserve">for harvesting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w:t>
      </w:r>
      <w:ins w:id="270" w:author="Fabian" w:date="2020-07-19T22:25:00Z">
        <w:r w:rsidR="00E530C6">
          <w:rPr>
            <w:rFonts w:ascii="Times New Roman" w:hAnsi="Times New Roman" w:cs="Times New Roman"/>
            <w:sz w:val="22"/>
            <w:szCs w:val="22"/>
            <w:lang w:val="en-US"/>
          </w:rPr>
          <w:t xml:space="preserve">under the AMEBR </w:t>
        </w:r>
      </w:ins>
      <w:r>
        <w:rPr>
          <w:rFonts w:ascii="Times New Roman" w:hAnsi="Times New Roman" w:cs="Times New Roman"/>
          <w:sz w:val="22"/>
          <w:szCs w:val="22"/>
          <w:lang w:val="en-US"/>
        </w:rPr>
        <w:t>management procedure</w:t>
      </w:r>
      <w:del w:id="271" w:author="Fabian" w:date="2020-07-19T22:25:00Z">
        <w:r w:rsidDel="00E530C6">
          <w:rPr>
            <w:rFonts w:ascii="Times New Roman" w:hAnsi="Times New Roman" w:cs="Times New Roman"/>
            <w:sz w:val="22"/>
            <w:szCs w:val="22"/>
            <w:lang w:val="en-US"/>
          </w:rPr>
          <w:delText xml:space="preserve"> </w:delText>
        </w:r>
        <w:r w:rsidR="00312499" w:rsidDel="00E530C6">
          <w:rPr>
            <w:rFonts w:ascii="Times New Roman" w:hAnsi="Times New Roman" w:cs="Times New Roman"/>
            <w:sz w:val="22"/>
            <w:szCs w:val="22"/>
            <w:lang w:val="en-US"/>
          </w:rPr>
          <w:delText>under AMEB</w:delText>
        </w:r>
        <w:r w:rsidR="004B1E6E" w:rsidDel="00E530C6">
          <w:rPr>
            <w:rFonts w:ascii="Times New Roman" w:hAnsi="Times New Roman" w:cs="Times New Roman"/>
            <w:sz w:val="22"/>
            <w:szCs w:val="22"/>
            <w:lang w:val="en-US"/>
          </w:rPr>
          <w:delText>R</w:delText>
        </w:r>
      </w:del>
      <w:r w:rsidRPr="00B37AAA">
        <w:rPr>
          <w:rFonts w:ascii="Times New Roman" w:hAnsi="Times New Roman" w:cs="Times New Roman"/>
          <w:sz w:val="22"/>
          <w:szCs w:val="22"/>
          <w:lang w:val="en-US"/>
        </w:rPr>
        <w:t>.</w:t>
      </w:r>
    </w:p>
    <w:p w14:paraId="26F7604F" w14:textId="77777777" w:rsidR="00B37AAA" w:rsidRDefault="00B37AAA" w:rsidP="001A52CC">
      <w:pPr>
        <w:spacing w:line="360" w:lineRule="auto"/>
        <w:rPr>
          <w:rFonts w:ascii="Times New Roman" w:hAnsi="Times New Roman" w:cs="Times New Roman"/>
          <w:sz w:val="22"/>
          <w:szCs w:val="22"/>
          <w:lang w:val="en-US"/>
        </w:rPr>
      </w:pPr>
    </w:p>
    <w:p w14:paraId="712F7B08" w14:textId="427894F5" w:rsidR="00B37AAA" w:rsidRPr="00AA7423" w:rsidRDefault="00B37AAA" w:rsidP="001A52CC">
      <w:pPr>
        <w:spacing w:line="360" w:lineRule="auto"/>
        <w:rPr>
          <w:rFonts w:ascii="Times New Roman" w:hAnsi="Times New Roman" w:cs="Times New Roman"/>
          <w:b/>
          <w:sz w:val="22"/>
          <w:szCs w:val="22"/>
          <w:lang w:val="en-US"/>
        </w:rPr>
      </w:pPr>
      <w:r w:rsidRPr="00AA7423">
        <w:rPr>
          <w:rFonts w:ascii="Times New Roman" w:hAnsi="Times New Roman" w:cs="Times New Roman"/>
          <w:b/>
          <w:sz w:val="22"/>
          <w:szCs w:val="22"/>
          <w:lang w:val="en-US"/>
        </w:rPr>
        <w:t>Evaluation of the management procedure</w:t>
      </w:r>
    </w:p>
    <w:p w14:paraId="110CCA74" w14:textId="7308CD0D" w:rsidR="00B37AAA" w:rsidRPr="00B37AAA" w:rsidRDefault="003C1D12" w:rsidP="00B37AAA">
      <w:pPr>
        <w:spacing w:line="360" w:lineRule="auto"/>
        <w:rPr>
          <w:rFonts w:ascii="Times New Roman" w:hAnsi="Times New Roman" w:cs="Times New Roman"/>
          <w:sz w:val="22"/>
          <w:szCs w:val="22"/>
          <w:lang w:val="en-US"/>
        </w:rPr>
      </w:pPr>
      <w:ins w:id="272" w:author="Fabian" w:date="2020-07-21T22:49:00Z">
        <w:r>
          <w:rPr>
            <w:rFonts w:ascii="Times New Roman" w:hAnsi="Times New Roman" w:cs="Times New Roman"/>
            <w:sz w:val="22"/>
            <w:szCs w:val="22"/>
            <w:lang w:val="en-US"/>
          </w:rPr>
          <w:t xml:space="preserve">A simulation was implemented </w:t>
        </w:r>
      </w:ins>
      <w:del w:id="273" w:author="Fabian" w:date="2020-07-21T22:49:00Z">
        <w:r w:rsidR="00B37AAA" w:rsidRPr="00B37AAA" w:rsidDel="003C1D12">
          <w:rPr>
            <w:rFonts w:ascii="Times New Roman" w:hAnsi="Times New Roman" w:cs="Times New Roman"/>
            <w:sz w:val="22"/>
            <w:szCs w:val="22"/>
            <w:lang w:val="en-US"/>
          </w:rPr>
          <w:delText xml:space="preserve">To </w:delText>
        </w:r>
      </w:del>
      <w:ins w:id="274" w:author="Fabian" w:date="2020-07-21T22:49:00Z">
        <w:r>
          <w:rPr>
            <w:rFonts w:ascii="Times New Roman" w:hAnsi="Times New Roman" w:cs="Times New Roman"/>
            <w:sz w:val="22"/>
            <w:szCs w:val="22"/>
            <w:lang w:val="en-US"/>
          </w:rPr>
          <w:t>t</w:t>
        </w:r>
        <w:r w:rsidRPr="00B37AAA">
          <w:rPr>
            <w:rFonts w:ascii="Times New Roman" w:hAnsi="Times New Roman" w:cs="Times New Roman"/>
            <w:sz w:val="22"/>
            <w:szCs w:val="22"/>
            <w:lang w:val="en-US"/>
          </w:rPr>
          <w:t xml:space="preserve">o </w:t>
        </w:r>
      </w:ins>
      <w:r w:rsidR="00B37AAA" w:rsidRPr="00B37AAA">
        <w:rPr>
          <w:rFonts w:ascii="Times New Roman" w:hAnsi="Times New Roman" w:cs="Times New Roman"/>
          <w:sz w:val="22"/>
          <w:szCs w:val="22"/>
          <w:lang w:val="en-US"/>
        </w:rPr>
        <w:t xml:space="preserve">evaluate the performance of the management procedure (MP) for </w:t>
      </w:r>
      <w:r w:rsidR="00B37AAA" w:rsidRPr="00B37AAA">
        <w:rPr>
          <w:rFonts w:ascii="Times New Roman" w:hAnsi="Times New Roman" w:cs="Times New Roman"/>
          <w:i/>
          <w:sz w:val="22"/>
          <w:szCs w:val="22"/>
          <w:lang w:val="en-US"/>
        </w:rPr>
        <w:t xml:space="preserve">M. </w:t>
      </w:r>
      <w:proofErr w:type="spellStart"/>
      <w:r w:rsidR="00B37AAA" w:rsidRPr="00B37AAA">
        <w:rPr>
          <w:rFonts w:ascii="Times New Roman" w:hAnsi="Times New Roman" w:cs="Times New Roman"/>
          <w:i/>
          <w:sz w:val="22"/>
          <w:szCs w:val="22"/>
          <w:lang w:val="en-US"/>
        </w:rPr>
        <w:t>donacium</w:t>
      </w:r>
      <w:proofErr w:type="spellEnd"/>
      <w:r w:rsidR="00B37AAA" w:rsidRPr="00B37AAA">
        <w:rPr>
          <w:rFonts w:ascii="Times New Roman" w:hAnsi="Times New Roman" w:cs="Times New Roman"/>
          <w:sz w:val="22"/>
          <w:szCs w:val="22"/>
          <w:lang w:val="en-US"/>
        </w:rPr>
        <w:t xml:space="preserve"> in </w:t>
      </w:r>
      <w:proofErr w:type="spellStart"/>
      <w:r w:rsidR="00B37AAA" w:rsidRPr="00B37AAA">
        <w:rPr>
          <w:rFonts w:ascii="Times New Roman" w:hAnsi="Times New Roman" w:cs="Times New Roman"/>
          <w:sz w:val="22"/>
          <w:szCs w:val="22"/>
          <w:lang w:val="en-US"/>
        </w:rPr>
        <w:t>Cucao</w:t>
      </w:r>
      <w:proofErr w:type="spellEnd"/>
      <w:del w:id="275" w:author="Fabian" w:date="2020-07-21T22:49:00Z">
        <w:r w:rsidR="00B37AAA" w:rsidRPr="00B37AAA" w:rsidDel="003C1D12">
          <w:rPr>
            <w:rFonts w:ascii="Times New Roman" w:hAnsi="Times New Roman" w:cs="Times New Roman"/>
            <w:sz w:val="22"/>
            <w:szCs w:val="22"/>
            <w:lang w:val="en-US"/>
          </w:rPr>
          <w:delText>, a general simulation was implemented</w:delText>
        </w:r>
      </w:del>
      <w:r w:rsidR="00B37AAA" w:rsidRPr="00B37AAA">
        <w:rPr>
          <w:rFonts w:ascii="Times New Roman" w:hAnsi="Times New Roman" w:cs="Times New Roman"/>
          <w:sz w:val="22"/>
          <w:szCs w:val="22"/>
          <w:lang w:val="en-US"/>
        </w:rPr>
        <w:t xml:space="preserve">. </w:t>
      </w:r>
      <w:del w:id="276" w:author="Fabian" w:date="2020-07-21T22:49:00Z">
        <w:r w:rsidR="00B37AAA" w:rsidRPr="00B37AAA" w:rsidDel="003C1D12">
          <w:rPr>
            <w:rFonts w:ascii="Times New Roman" w:hAnsi="Times New Roman" w:cs="Times New Roman"/>
            <w:sz w:val="22"/>
            <w:szCs w:val="22"/>
            <w:lang w:val="en-US"/>
          </w:rPr>
          <w:delText xml:space="preserve">This </w:delText>
        </w:r>
      </w:del>
      <w:ins w:id="277" w:author="Fabian" w:date="2020-07-21T22:49:00Z">
        <w:r w:rsidRPr="00B37AAA">
          <w:rPr>
            <w:rFonts w:ascii="Times New Roman" w:hAnsi="Times New Roman" w:cs="Times New Roman"/>
            <w:sz w:val="22"/>
            <w:szCs w:val="22"/>
            <w:lang w:val="en-US"/>
          </w:rPr>
          <w:t>Th</w:t>
        </w:r>
        <w:r>
          <w:rPr>
            <w:rFonts w:ascii="Times New Roman" w:hAnsi="Times New Roman" w:cs="Times New Roman"/>
            <w:sz w:val="22"/>
            <w:szCs w:val="22"/>
            <w:lang w:val="en-US"/>
          </w:rPr>
          <w:t>e</w:t>
        </w:r>
        <w:r w:rsidRPr="00B37AAA">
          <w:rPr>
            <w:rFonts w:ascii="Times New Roman" w:hAnsi="Times New Roman" w:cs="Times New Roman"/>
            <w:sz w:val="22"/>
            <w:szCs w:val="22"/>
            <w:lang w:val="en-US"/>
          </w:rPr>
          <w:t xml:space="preserve"> </w:t>
        </w:r>
      </w:ins>
      <w:r w:rsidR="00B37AAA" w:rsidRPr="00B37AAA">
        <w:rPr>
          <w:rFonts w:ascii="Times New Roman" w:hAnsi="Times New Roman" w:cs="Times New Roman"/>
          <w:sz w:val="22"/>
          <w:szCs w:val="22"/>
          <w:lang w:val="en-US"/>
        </w:rPr>
        <w:t xml:space="preserve">simulation </w:t>
      </w:r>
      <w:del w:id="278" w:author="Fabian" w:date="2020-07-21T22:49:00Z">
        <w:r w:rsidR="00B37AAA" w:rsidRPr="00B37AAA" w:rsidDel="003C1D12">
          <w:rPr>
            <w:rFonts w:ascii="Times New Roman" w:hAnsi="Times New Roman" w:cs="Times New Roman"/>
            <w:sz w:val="22"/>
            <w:szCs w:val="22"/>
            <w:lang w:val="en-US"/>
          </w:rPr>
          <w:delText xml:space="preserve">involves </w:delText>
        </w:r>
      </w:del>
      <w:ins w:id="279" w:author="Fabian" w:date="2020-07-21T22:49:00Z">
        <w:r w:rsidRPr="00B37AAA">
          <w:rPr>
            <w:rFonts w:ascii="Times New Roman" w:hAnsi="Times New Roman" w:cs="Times New Roman"/>
            <w:sz w:val="22"/>
            <w:szCs w:val="22"/>
            <w:lang w:val="en-US"/>
          </w:rPr>
          <w:t>involve</w:t>
        </w:r>
        <w:r>
          <w:rPr>
            <w:rFonts w:ascii="Times New Roman" w:hAnsi="Times New Roman" w:cs="Times New Roman"/>
            <w:sz w:val="22"/>
            <w:szCs w:val="22"/>
            <w:lang w:val="en-US"/>
          </w:rPr>
          <w:t>d</w:t>
        </w:r>
        <w:r w:rsidRPr="00B37AAA">
          <w:rPr>
            <w:rFonts w:ascii="Times New Roman" w:hAnsi="Times New Roman" w:cs="Times New Roman"/>
            <w:sz w:val="22"/>
            <w:szCs w:val="22"/>
            <w:lang w:val="en-US"/>
          </w:rPr>
          <w:t xml:space="preserve"> </w:t>
        </w:r>
      </w:ins>
      <w:r w:rsidR="00B37AAA" w:rsidRPr="00B37AAA">
        <w:rPr>
          <w:rFonts w:ascii="Times New Roman" w:hAnsi="Times New Roman" w:cs="Times New Roman"/>
          <w:sz w:val="22"/>
          <w:szCs w:val="22"/>
          <w:lang w:val="en-US"/>
        </w:rPr>
        <w:t xml:space="preserve">the steps of the Management Strategy Evaluation (MSE) framework </w:t>
      </w:r>
      <w:r w:rsid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{"citationItems":[{"id":"ITEM-1","itemData":{"DOI":"10.1071/MF97171","ISSN":"13231650","abstract":"The performance of a proposed management 'decision rule' - an algorithm that specifies management actions when specified criteria are met - was evaluated by exploring the impact of different choices for three decision-rule parameters on the ability of the rule to achieve management objectives. To do this, forward simulations from an age-structured assessment model for the substock of red rock lobster (Janus edwardsii) off southern New Zealand were used. The size of this substock is currently estimated to be about one-third of B(MSY) (the level of vulnerable biomass that would produce maximum sustainable yield), and the management goal is to rebuild it to B(MSY). A target rebuilding trajectory to B(MSY) was generated by allowing the model population to rebuild under the current catch regime with constant recruitment. The decision rule is based on comparison of observed catch per unit effort (CPUE) to predicted CPUE. Process and observation errors, each with a coefficient of variation of 20%, were introduced, and five values were used for each of the three parameters of the rule. The decision rule was effective in removing all instances of failure to rebuild and all excessively slow rebuilding trajectories. The decision rule was also applied to an arbitrarily depressed starting substock size, and the conclusions were the same.","author":[{"dropping-particle":"","family":"Starr","given":"Paul J","non-dropping-particle":"","parse-names":false,"suffix":""},{"dropping-particle":"","family":"Breen","given":"Paul A.","non-dropping-particle":"","parse-names":false,"suffix":""},{"dropping-particle":"","family":"Hilborn","given":"Ray H.","non-dropping-particle":"","parse-names":false,"suffix":""},{"dropping-particle":"","family":"Kendrick","given":"Terese H.","non-dropping-particle":"","parse-names":false,"suffix":""}],"container-title":"Marine and Freshwater Research","id":"ITEM-1","issue":"8","issued":{"date-parts":[["1997"]]},"page":"1093-1101","title":"Evaluation of a management decision rule for a New Zealand rock lobster substock","type":"paper-conference","volume":"48"},"uris":["http://www.mendeley.com/documents/?uuid=64a22427-45cf-4c57-bdc5-6a74195b4534"]},{"id":"ITEM-2","itemData":{"DOI":"10.1023/A:1008894011847","ISSN":"09603166","abstract":"The pelagic fishery in South Africa targets mainly anchovy, Engraulis capensis, and sardine, Sardinops sagax, both of which have varied substantially in abundance during the history of the fishery. Since 1988, there has been progress in this fishery towards the use of management procedures as the basis for determination of management regulations, where a management procedure is defined as a set of rules, derived by simulation and normally implemented for three to five years, specifying how the regulatory mechanism is set, the data collected for this purpose and how these data are to be analysed and used. Advantages of management procedures include formal consideration of uncertainty, the ability to choose decision rules based on their predicted medium-term consequences and a saving in workload compared with annual assessments. This paper discusses the lessons learned in application of management procedures and their precursors in this fishery. The high variability in abundance of the two stocks, the trend in their relative abundance, the substantial uncertainties in information, strong pressure to meet socio-economic goals and the conflicting objectives which arose between the directed anchovy and directed sardine fishery are identified as major problems in implementation of procedures and management of the resources. However, the use of management procedures is considered to have led to greatly improved communication with the industry and to substantial input by them into the management process. The procedures and the simulations upon which they were based also enabled consideration of the major sources of uncertainty in understanding of the resource dynamics and facilitated the development of procedures that were robust to them. It is argued that biological uncertainty greatly exacerbated the problems in application of the procedures but probably cannot be markedly reduced in the near future. Management procedures must be robust to likely variability and uncertainty. Of equal importance are identification and selection of achievable objectives, and allocation to the political decision makers and not to the scientists, of responsibility for determining acceptable trade-offs between conservation and socio-economic goals. Other issues, including the importance of long-term rights and allowance for flexibility in fishing practice, are also highlighted.","author":[{"dropping-particle":"","family":"Cochrane","given":"Kevern L.","non-dropping-particle":"","parse-names":false,"suffix":""},{"dropping-particle":"","family":"Butterworth","given":"Doug S.","non-dropping-particle":"","parse-names":false,"suffix":""},{"dropping-particle":"","family":"Oliveira","given":"José A.A.","non-dropping-particle":"De","parse-names":false,"suffix":""},{"dropping-particle":"","family":"Roel","given":"Beatriz A.","non-dropping-particle":"","parse-names":false,"suffix":""}],"container-title":"Reviews in Fish Biology and Fisheries","id":"ITEM-2","issue":"2","issued":{"date-parts":[["1998"]]},"page":"177-214","title":"Management procedures in a fishery based on highly variable stocks and with conflicting objectives: Experiences in the South African pelagic fishery","type":"article-journal","volume":"8"},"uris":["http://www.mendeley.com/documents/?uuid=0f2e2e92-3641-4530-a22c-cf441cbbfa08"]},{"id":"ITEM-3","itemData":{"DOI":"10.1111/faf.12104","ISSN":"14672979","abstract":"Management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Clupeidae).","author":[{"dropping-particle":"","family":"Punt","given":"André E.","non-dropping-particle":"","parse-names":false,"suffix":""},{"dropping-particle":"","family":"Butterworth","given":"Doug S","non-dropping-particle":"","parse-names":false,"suffix":""},{"dropping-particle":"","family":"Moor","given":"Carryn L.","non-dropping-particle":"de","parse-names":false,"suffix":""},{"dropping-particle":"","family":"Oliveira","given":"José A.A.","non-dropping-particle":"De","parse-names":false,"suffix":""},{"dropping-particle":"","family":"Haddon","given":"Malcolm","non-dropping-particle":"","parse-names":false,"suffix":""}],"container-title":"Fish and Fisheries","id":"ITEM-3","issue":"2","issued":{"date-parts":[["2016"]]},"page":"303-334","title":"Management strategy evaluation: Best practices","type":"article-journal","volume":"17"},"uris":["http://www.mendeley.com/documents/?uuid=6cfab071-9d2d-48a0-b692-070ed4a32c55"]},{"id":"ITEM-4","itemData":{"abstract":"SUMMARY When conducting a Management Strategy Evaluation, hypotheses that represent the simulated versions of reality are required for conditioning the Operating Model. There are many alternative ways to do this, one way is to use the the currently-used stock assessment model. Although use of the assessment model as the Operating Model seems to imply that assessment models describe nature almost perfectly, if a Management Procedure cannot perform well when reality is as simple as implied by an assessment model, it is unlikely to perform adequately for more realistic representations of uncertainty. Basing an operating model on the current assessment model also has arguably the lowest demands for knowledge and data. In this paper we summarise an Operating Model developed for North Atlantic albacore conditioned using Multifan-CL. RÉSUMÉ Pour réaliser une évaluation de la stratégie de gestion, des hypothèses représentant les versions simulées de la réalité sont requises pour conditionner le modèle opérationnel. Il y a beaucoup d'autres façons de le faire, par exemple en se servant du modèle d'évaluation des stocks actuellement utilisé. Bien que l'utilisation du modèle d'évaluation comme modèle opérationnel semble impliquer que les modèles d'évaluation décrivent la nature presque à la perfection, si une procédure de gestion ne fonctionne pas correctement quand la réalité est aussi simple que celle issue d'un modèle d'évaluation, il est peu probable qu'elle fonctionne correctement avec des représentations de l'incertitude plus réalistes. Faire reposer un modèle opérationnel sur le modèle d'évaluation actuel a aussi sans doute les exigences les plus basses en termes de connaissances et de données. Le présent document contient un résumé du modèle opérationnel élaboré pour le germon de l'Atlantique Nord conditionné au moyen de Multifan CL. RESUMEN Al realizar una evaluación de estrategias de ordenación, se requieren hipótesis que representen versiones simuladas de la realidad para condicionar el modelo operativo. Existen varias alternativas para los modos de hacerlo, una forma es utilizar el modelo de evaluación utilizado actualmente como modelo de operativo Aunque el uso del modelo de evaluación como modelo operativo parece implicar que los modelos de evaluación describen la naturaleza casi a la perfección, si un procedimiento de ordenación no funciona bien cuando la realidad es tan simple como se supone en un modelo de evaluación, es poco probable que funcione…","author":[{"dropping-particle":"","family":"Kell","given":"Laurence T","non-dropping-particle":"","parse-names":false,"suffix":""},{"dropping-particle":"","family":"Arrizabalaga","given":"Haritz","non-dropping-particle":"","parse-names":false,"suffix":""},{"dropping-particle":"","family":"Merino","given":"Gorka","non-dropping-particle":"","parse-names":false,"suffix":""},{"dropping-particle":"","family":"Bruyn","given":"Paul","non-dropping-particle":"De","parse-names":false,"suffix":""}],"container-title":"Collect. Vol. Sci. Pap. ICCAT","id":"ITEM-4","issue":"4","issued":{"date-parts":[["2017"]]},"page":"1296-1327","title":"Conditioning an operating model for North Atlantic Albacore","type":"article-journal","volume":"73"},"uris":["http://www.mendeley.com/documents/?uuid=69b38bf1-046f-4256-861f-58f3d0be580f"]}],"mendeley":{"formattedCitation":"(Starr &lt;i&gt;et al.&lt;/i&gt;, 1997; Cochrane &lt;i&gt;et al.&lt;/i&gt;, 1998; Punt &lt;i&gt;et al.&lt;/i&gt;, 2016; Kell &lt;i&gt;et al.&lt;/i&gt;, 2017)","plainTextFormattedCitation":"(Starr et al., 1997; Cochrane et al., 1998; Punt et al., 2016; Kell et al., 2017)","previouslyFormattedCitation":"(Starr &lt;i&gt;et al.&lt;/i&gt;, 1997; Cochrane &lt;i&gt;et al.&lt;/i&gt;, 1998; Punt &lt;i&gt;et al.&lt;/i&gt;, 2016; Kell &lt;i&gt;et al.&lt;/i&gt;, 2017)"},"properties":{"noteIndex":0},"schema":"https://github.com/citation-style-language/schema/raw/master/csl-citation.json"}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 xml:space="preserve">(Starr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xml:space="preserve">, 1997; Cochrane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xml:space="preserve">, 1998; Punt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xml:space="preserve">, 2016; Kell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2017)</w:t>
      </w:r>
      <w:r w:rsidR="00AF46B4">
        <w:rPr>
          <w:rFonts w:ascii="Times New Roman" w:hAnsi="Times New Roman" w:cs="Times New Roman"/>
          <w:sz w:val="22"/>
          <w:szCs w:val="22"/>
          <w:lang w:val="en-US"/>
        </w:rPr>
        <w:fldChar w:fldCharType="end"/>
      </w:r>
      <w:r w:rsidR="00B37AAA" w:rsidRPr="00B37AAA">
        <w:rPr>
          <w:rFonts w:ascii="Times New Roman" w:hAnsi="Times New Roman" w:cs="Times New Roman"/>
          <w:sz w:val="22"/>
          <w:szCs w:val="22"/>
          <w:lang w:val="en-US"/>
        </w:rPr>
        <w:t xml:space="preserve">. In this framework, one of the steps is conditioning an Operating Model (OM) based on data and knowledge for the </w:t>
      </w:r>
      <w:r w:rsidR="000E4827">
        <w:rPr>
          <w:rFonts w:ascii="Times New Roman" w:hAnsi="Times New Roman" w:cs="Times New Roman"/>
          <w:sz w:val="22"/>
          <w:szCs w:val="22"/>
          <w:lang w:val="en-US"/>
        </w:rPr>
        <w:t>surf clam</w:t>
      </w:r>
      <w:r w:rsidR="00B37AAA" w:rsidRPr="00B37AAA">
        <w:rPr>
          <w:rFonts w:ascii="Times New Roman" w:hAnsi="Times New Roman" w:cs="Times New Roman"/>
          <w:sz w:val="22"/>
          <w:szCs w:val="22"/>
          <w:lang w:val="en-US"/>
        </w:rPr>
        <w:t xml:space="preserve"> population dynamics. The OM allowed us to evaluate the MP under uncertainty (Fig. 2), especially in terms of recruitment, which during the studied period </w:t>
      </w:r>
      <w:del w:id="280" w:author="Fabian" w:date="2020-07-19T22:26:00Z">
        <w:r w:rsidR="00B37AAA" w:rsidRPr="00B37AAA" w:rsidDel="00E530C6">
          <w:rPr>
            <w:rFonts w:ascii="Times New Roman" w:hAnsi="Times New Roman" w:cs="Times New Roman"/>
            <w:sz w:val="22"/>
            <w:szCs w:val="22"/>
            <w:lang w:val="en-US"/>
          </w:rPr>
          <w:delText xml:space="preserve">exhibits </w:delText>
        </w:r>
      </w:del>
      <w:ins w:id="281" w:author="Fabian" w:date="2020-07-19T22:26:00Z">
        <w:r w:rsidR="00E530C6" w:rsidRPr="00B37AAA">
          <w:rPr>
            <w:rFonts w:ascii="Times New Roman" w:hAnsi="Times New Roman" w:cs="Times New Roman"/>
            <w:sz w:val="22"/>
            <w:szCs w:val="22"/>
            <w:lang w:val="en-US"/>
          </w:rPr>
          <w:t>exhibit</w:t>
        </w:r>
        <w:r w:rsidR="00E530C6">
          <w:rPr>
            <w:rFonts w:ascii="Times New Roman" w:hAnsi="Times New Roman" w:cs="Times New Roman"/>
            <w:sz w:val="22"/>
            <w:szCs w:val="22"/>
            <w:lang w:val="en-US"/>
          </w:rPr>
          <w:t>ed</w:t>
        </w:r>
        <w:r w:rsidR="00E530C6" w:rsidRPr="00B37AAA">
          <w:rPr>
            <w:rFonts w:ascii="Times New Roman" w:hAnsi="Times New Roman" w:cs="Times New Roman"/>
            <w:sz w:val="22"/>
            <w:szCs w:val="22"/>
            <w:lang w:val="en-US"/>
          </w:rPr>
          <w:t xml:space="preserve"> </w:t>
        </w:r>
      </w:ins>
      <w:r w:rsidR="00B37AAA" w:rsidRPr="00B37AAA">
        <w:rPr>
          <w:rFonts w:ascii="Times New Roman" w:hAnsi="Times New Roman" w:cs="Times New Roman"/>
          <w:sz w:val="22"/>
          <w:szCs w:val="22"/>
          <w:lang w:val="en-US"/>
        </w:rPr>
        <w:t xml:space="preserve">pulses of high recruitment followed by years of </w:t>
      </w:r>
      <w:del w:id="282" w:author="Fabian" w:date="2020-07-19T22:26:00Z">
        <w:r w:rsidR="009E19B8" w:rsidDel="00902666">
          <w:rPr>
            <w:rFonts w:ascii="Times New Roman" w:hAnsi="Times New Roman" w:cs="Times New Roman"/>
            <w:sz w:val="22"/>
            <w:szCs w:val="22"/>
            <w:lang w:val="en-US"/>
          </w:rPr>
          <w:delText>lower</w:delText>
        </w:r>
        <w:r w:rsidR="00B37AAA" w:rsidRPr="00B37AAA" w:rsidDel="00902666">
          <w:rPr>
            <w:rFonts w:ascii="Times New Roman" w:hAnsi="Times New Roman" w:cs="Times New Roman"/>
            <w:sz w:val="22"/>
            <w:szCs w:val="22"/>
            <w:lang w:val="en-US"/>
          </w:rPr>
          <w:delText xml:space="preserve"> </w:delText>
        </w:r>
      </w:del>
      <w:ins w:id="283" w:author="Fabian" w:date="2020-07-19T22:26:00Z">
        <w:r w:rsidR="00902666">
          <w:rPr>
            <w:rFonts w:ascii="Times New Roman" w:hAnsi="Times New Roman" w:cs="Times New Roman"/>
            <w:sz w:val="22"/>
            <w:szCs w:val="22"/>
            <w:lang w:val="en-US"/>
          </w:rPr>
          <w:t>low to nil</w:t>
        </w:r>
        <w:r w:rsidR="00902666" w:rsidRPr="00B37AAA">
          <w:rPr>
            <w:rFonts w:ascii="Times New Roman" w:hAnsi="Times New Roman" w:cs="Times New Roman"/>
            <w:sz w:val="22"/>
            <w:szCs w:val="22"/>
            <w:lang w:val="en-US"/>
          </w:rPr>
          <w:t xml:space="preserve"> </w:t>
        </w:r>
      </w:ins>
      <w:r w:rsidR="00B37AAA" w:rsidRPr="00B37AAA">
        <w:rPr>
          <w:rFonts w:ascii="Times New Roman" w:hAnsi="Times New Roman" w:cs="Times New Roman"/>
          <w:sz w:val="22"/>
          <w:szCs w:val="22"/>
          <w:lang w:val="en-US"/>
        </w:rPr>
        <w:t>recruitment. The OM allowed simulating the perceived vulnerable biomass in the stock assessment surveys for a window of 20 years into the future, along with the quota and the realized total harvest under a constant harvest rate strategy.</w:t>
      </w:r>
    </w:p>
    <w:p w14:paraId="7CB67637" w14:textId="77777777" w:rsidR="000E4827" w:rsidRDefault="000E4827" w:rsidP="00B37AAA">
      <w:pPr>
        <w:spacing w:line="360" w:lineRule="auto"/>
        <w:rPr>
          <w:rFonts w:ascii="Times New Roman" w:hAnsi="Times New Roman" w:cs="Times New Roman"/>
          <w:sz w:val="22"/>
          <w:szCs w:val="22"/>
          <w:lang w:val="en-US"/>
        </w:rPr>
      </w:pPr>
    </w:p>
    <w:p w14:paraId="32BF6C01" w14:textId="0F8E837A" w:rsidR="00B37AAA" w:rsidRPr="00B37AAA" w:rsidRDefault="00B37AAA" w:rsidP="00B37AAA">
      <w:pPr>
        <w:spacing w:line="360" w:lineRule="auto"/>
        <w:rPr>
          <w:rFonts w:ascii="Times New Roman" w:hAnsi="Times New Roman" w:cs="Times New Roman"/>
          <w:sz w:val="22"/>
          <w:szCs w:val="22"/>
          <w:lang w:val="en-US"/>
        </w:rPr>
      </w:pPr>
      <w:r w:rsidRPr="00B37AAA">
        <w:rPr>
          <w:rFonts w:ascii="Times New Roman" w:hAnsi="Times New Roman" w:cs="Times New Roman"/>
          <w:sz w:val="22"/>
          <w:szCs w:val="22"/>
          <w:lang w:val="en-US"/>
        </w:rPr>
        <w:t>The simulation modelin</w:t>
      </w:r>
      <w:r w:rsidR="009E19B8">
        <w:rPr>
          <w:rFonts w:ascii="Times New Roman" w:hAnsi="Times New Roman" w:cs="Times New Roman"/>
          <w:sz w:val="22"/>
          <w:szCs w:val="22"/>
          <w:lang w:val="en-US"/>
        </w:rPr>
        <w:t xml:space="preserve">g to evaluate the MP for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consisted of the steps described in the following sections</w:t>
      </w:r>
      <w:r w:rsidR="009E19B8">
        <w:rPr>
          <w:rFonts w:ascii="Times New Roman" w:hAnsi="Times New Roman" w:cs="Times New Roman"/>
          <w:sz w:val="22"/>
          <w:szCs w:val="22"/>
          <w:lang w:val="en-US"/>
        </w:rPr>
        <w:t>: Section A describes</w:t>
      </w:r>
      <w:r w:rsidRPr="00B37AAA">
        <w:rPr>
          <w:rFonts w:ascii="Times New Roman" w:hAnsi="Times New Roman" w:cs="Times New Roman"/>
          <w:sz w:val="22"/>
          <w:szCs w:val="22"/>
          <w:lang w:val="en-US"/>
        </w:rPr>
        <w:t xml:space="preserve"> the curren</w:t>
      </w:r>
      <w:r w:rsidR="009E19B8">
        <w:rPr>
          <w:rFonts w:ascii="Times New Roman" w:hAnsi="Times New Roman" w:cs="Times New Roman"/>
          <w:sz w:val="22"/>
          <w:szCs w:val="22"/>
          <w:lang w:val="en-US"/>
        </w:rPr>
        <w:t xml:space="preserve">t </w:t>
      </w:r>
      <w:ins w:id="284" w:author="Fabian" w:date="2020-07-19T22:27:00Z">
        <w:r w:rsidR="00902666">
          <w:rPr>
            <w:rFonts w:ascii="Times New Roman" w:hAnsi="Times New Roman" w:cs="Times New Roman"/>
            <w:sz w:val="22"/>
            <w:szCs w:val="22"/>
            <w:lang w:val="en-US"/>
          </w:rPr>
          <w:t>MP</w:t>
        </w:r>
      </w:ins>
      <w:del w:id="285" w:author="Fabian" w:date="2020-07-19T22:27:00Z">
        <w:r w:rsidR="009E19B8" w:rsidDel="00902666">
          <w:rPr>
            <w:rFonts w:ascii="Times New Roman" w:hAnsi="Times New Roman" w:cs="Times New Roman"/>
            <w:sz w:val="22"/>
            <w:szCs w:val="22"/>
            <w:lang w:val="en-US"/>
          </w:rPr>
          <w:delText>management procedure</w:delText>
        </w:r>
      </w:del>
      <w:r w:rsidR="009E19B8">
        <w:rPr>
          <w:rFonts w:ascii="Times New Roman" w:hAnsi="Times New Roman" w:cs="Times New Roman"/>
          <w:sz w:val="22"/>
          <w:szCs w:val="22"/>
          <w:lang w:val="en-US"/>
        </w:rPr>
        <w:t xml:space="preserve"> for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in </w:t>
      </w:r>
      <w:proofErr w:type="spellStart"/>
      <w:r w:rsidRPr="00B37AAA">
        <w:rPr>
          <w:rFonts w:ascii="Times New Roman" w:hAnsi="Times New Roman" w:cs="Times New Roman"/>
          <w:sz w:val="22"/>
          <w:szCs w:val="22"/>
          <w:lang w:val="en-US"/>
        </w:rPr>
        <w:t>Cucao</w:t>
      </w:r>
      <w:proofErr w:type="spellEnd"/>
      <w:r w:rsidR="009E19B8">
        <w:rPr>
          <w:rFonts w:ascii="Times New Roman" w:hAnsi="Times New Roman" w:cs="Times New Roman"/>
          <w:sz w:val="22"/>
          <w:szCs w:val="22"/>
          <w:lang w:val="en-US"/>
        </w:rPr>
        <w:t xml:space="preserve">. </w:t>
      </w:r>
      <w:r w:rsidRPr="00B37AAA">
        <w:rPr>
          <w:rFonts w:ascii="Times New Roman" w:hAnsi="Times New Roman" w:cs="Times New Roman"/>
          <w:sz w:val="22"/>
          <w:szCs w:val="22"/>
          <w:lang w:val="en-US"/>
        </w:rPr>
        <w:t xml:space="preserve">Section </w:t>
      </w:r>
      <w:r w:rsidR="009E19B8">
        <w:rPr>
          <w:rFonts w:ascii="Times New Roman" w:hAnsi="Times New Roman" w:cs="Times New Roman"/>
          <w:sz w:val="22"/>
          <w:szCs w:val="22"/>
          <w:lang w:val="en-US"/>
        </w:rPr>
        <w:t>B</w:t>
      </w:r>
      <w:r w:rsidRPr="00B37AAA">
        <w:rPr>
          <w:rFonts w:ascii="Times New Roman" w:hAnsi="Times New Roman" w:cs="Times New Roman"/>
          <w:sz w:val="22"/>
          <w:szCs w:val="22"/>
          <w:lang w:val="en-US"/>
        </w:rPr>
        <w:t xml:space="preserve"> describes the OM that specifies the true structure and processes m</w:t>
      </w:r>
      <w:r w:rsidR="009E19B8">
        <w:rPr>
          <w:rFonts w:ascii="Times New Roman" w:hAnsi="Times New Roman" w:cs="Times New Roman"/>
          <w:sz w:val="22"/>
          <w:szCs w:val="22"/>
          <w:lang w:val="en-US"/>
        </w:rPr>
        <w:t xml:space="preserve">odulating the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population dynamics, with emphasis on conditioning the OM to the available data and knowledge </w:t>
      </w:r>
      <w:r w:rsid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{"citationItems":[{"id":"ITEM-1","itemData":{"abstract":"SUMMARY When conducting a Management Strategy Evaluation, hypotheses that represent the simulated versions of reality are required for conditioning the Operating Model. There are many alternative ways to do this, one way is to use the the currently-used stock assessment model. Although use of the assessment model as the Operating Model seems to imply that assessment models describe nature almost perfectly, if a Management Procedure cannot perform well when reality is as simple as implied by an assessment model, it is unlikely to perform adequately for more realistic representations of uncertainty. Basing an operating model on the current assessment model also has arguably the lowest demands for knowledge and data. In this paper we summarise an Operating Model developed for North Atlantic albacore conditioned using Multifan-CL. RÉSUMÉ Pour réaliser une évaluation de la stratégie de gestion, des hypothèses représentant les versions simulées de la réalité sont requises pour conditionner le modèle opérationnel. Il y a beaucoup d'autres façons de le faire, par exemple en se servant du modèle d'évaluation des stocks actuellement utilisé. Bien que l'utilisation du modèle d'évaluation comme modèle opérationnel semble impliquer que les modèles d'évaluation décrivent la nature presque à la perfection, si une procédure de gestion ne fonctionne pas correctement quand la réalité est aussi simple que celle issue d'un modèle d'évaluation, il est peu probable qu'elle fonctionne correctement avec des représentations de l'incertitude plus réalistes. Faire reposer un modèle opérationnel sur le modèle d'évaluation actuel a aussi sans doute les exigences les plus basses en termes de connaissances et de données. Le présent document contient un résumé du modèle opérationnel élaboré pour le germon de l'Atlantique Nord conditionné au moyen de Multifan CL. RESUMEN Al realizar una evaluación de estrategias de ordenación, se requieren hipótesis que representen versiones simuladas de la realidad para condicionar el modelo operativo. Existen varias alternativas para los modos de hacerlo, una forma es utilizar el modelo de evaluación utilizado actualmente como modelo de operativo Aunque el uso del modelo de evaluación como modelo operativo parece implicar que los modelos de evaluación describen la naturaleza casi a la perfección, si un procedimiento de ordenación no funciona bien cuando la realidad es tan simple como se supone en un modelo de evaluación, es poco probable que funcione…","author":[{"dropping-particle":"","family":"Kell","given":"Laurence T","non-dropping-particle":"","parse-names":false,"suffix":""},{"dropping-particle":"","family":"Arrizabalaga","given":"Haritz","non-dropping-particle":"","parse-names":false,"suffix":""},{"dropping-particle":"","family":"Merino","given":"Gorka","non-dropping-particle":"","parse-names":false,"suffix":""},{"dropping-particle":"","family":"Bruyn","given":"Paul","non-dropping-particle":"De","parse-names":false,"suffix":""}],"container-title":"Collect. Vol. Sci. Pap. ICCAT","id":"ITEM-1","issue":"4","issued":{"date-parts":[["2017"]]},"page":"1296-1327","title":"Conditioning an operating model for North Atlantic Albacore","type":"article-journal","volume":"73"},"uris":["http://www.mendeley.com/documents/?uuid=69b38bf1-046f-4256-861f-58f3d0be580f"]}],"mendeley":{"formattedCitation":"(Kell &lt;i&gt;et al.&lt;/i&gt;, 2017)","plainTextFormattedCitation":"(Kell et al., 2017)","previouslyFormattedCitation":"(Kell &lt;i&gt;et al.&lt;/i&gt;, 2017)"},"properties":{"noteIndex":0},"schema":"https://github.com/citation-style-language/schema/raw/master/csl-citation.json"}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 xml:space="preserve">(Kell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2017)</w:t>
      </w:r>
      <w:r w:rsidR="00AF46B4">
        <w:rPr>
          <w:rFonts w:ascii="Times New Roman" w:hAnsi="Times New Roman" w:cs="Times New Roman"/>
          <w:sz w:val="22"/>
          <w:szCs w:val="22"/>
          <w:lang w:val="en-US"/>
        </w:rPr>
        <w:fldChar w:fldCharType="end"/>
      </w:r>
      <w:r w:rsidRPr="00B37AAA">
        <w:rPr>
          <w:rFonts w:ascii="Times New Roman" w:hAnsi="Times New Roman" w:cs="Times New Roman"/>
          <w:sz w:val="22"/>
          <w:szCs w:val="22"/>
          <w:lang w:val="en-US"/>
        </w:rPr>
        <w:t xml:space="preserve">. Section </w:t>
      </w:r>
      <w:r w:rsidR="009E19B8">
        <w:rPr>
          <w:rFonts w:ascii="Times New Roman" w:hAnsi="Times New Roman" w:cs="Times New Roman"/>
          <w:sz w:val="22"/>
          <w:szCs w:val="22"/>
          <w:lang w:val="en-US"/>
        </w:rPr>
        <w:t>C</w:t>
      </w:r>
      <w:r w:rsidRPr="00B37AAA">
        <w:rPr>
          <w:rFonts w:ascii="Times New Roman" w:hAnsi="Times New Roman" w:cs="Times New Roman"/>
          <w:sz w:val="22"/>
          <w:szCs w:val="22"/>
          <w:lang w:val="en-US"/>
        </w:rPr>
        <w:t xml:space="preserve"> describes the phase of projecting the operating model 20 years into the future. For each year, the OM provides a population that can be sampled in a way similar to the stock assessment surveys carried out in the field. The projected OM included the recruitment dynamics and its response to fishing and environmental forcing. Section </w:t>
      </w:r>
      <w:r w:rsidR="009E19B8">
        <w:rPr>
          <w:rFonts w:ascii="Times New Roman" w:hAnsi="Times New Roman" w:cs="Times New Roman"/>
          <w:sz w:val="22"/>
          <w:szCs w:val="22"/>
          <w:lang w:val="en-US"/>
        </w:rPr>
        <w:t>D</w:t>
      </w:r>
      <w:r w:rsidRPr="00B37AAA">
        <w:rPr>
          <w:rFonts w:ascii="Times New Roman" w:hAnsi="Times New Roman" w:cs="Times New Roman"/>
          <w:sz w:val="22"/>
          <w:szCs w:val="22"/>
          <w:lang w:val="en-US"/>
        </w:rPr>
        <w:t xml:space="preserve"> describes the statistics used to summarize the performance of the current and alternative</w:t>
      </w:r>
      <w:r w:rsidR="009E19B8">
        <w:rPr>
          <w:rFonts w:ascii="Times New Roman" w:hAnsi="Times New Roman" w:cs="Times New Roman"/>
          <w:sz w:val="22"/>
          <w:szCs w:val="22"/>
          <w:lang w:val="en-US"/>
        </w:rPr>
        <w:t xml:space="preserve"> management procedures for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in </w:t>
      </w:r>
      <w:proofErr w:type="spellStart"/>
      <w:r w:rsidRPr="00B37AAA">
        <w:rPr>
          <w:rFonts w:ascii="Times New Roman" w:hAnsi="Times New Roman" w:cs="Times New Roman"/>
          <w:sz w:val="22"/>
          <w:szCs w:val="22"/>
          <w:lang w:val="en-US"/>
        </w:rPr>
        <w:t>Cucao</w:t>
      </w:r>
      <w:proofErr w:type="spellEnd"/>
      <w:r w:rsidRPr="00B37AAA">
        <w:rPr>
          <w:rFonts w:ascii="Times New Roman" w:hAnsi="Times New Roman" w:cs="Times New Roman"/>
          <w:sz w:val="22"/>
          <w:szCs w:val="22"/>
          <w:lang w:val="en-US"/>
        </w:rPr>
        <w:t>.</w:t>
      </w:r>
    </w:p>
    <w:p w14:paraId="3721D150" w14:textId="77777777" w:rsidR="00B37AAA" w:rsidRDefault="00B37AAA" w:rsidP="001A52CC">
      <w:pPr>
        <w:spacing w:line="360" w:lineRule="auto"/>
        <w:rPr>
          <w:rFonts w:ascii="Times New Roman" w:hAnsi="Times New Roman" w:cs="Times New Roman"/>
          <w:sz w:val="22"/>
          <w:szCs w:val="22"/>
          <w:lang w:val="en-US"/>
        </w:rPr>
      </w:pPr>
    </w:p>
    <w:p w14:paraId="0348D7E3" w14:textId="43163621" w:rsidR="009E19B8" w:rsidRPr="00AA7423" w:rsidRDefault="009E19B8" w:rsidP="001A52CC">
      <w:pPr>
        <w:spacing w:line="360" w:lineRule="auto"/>
        <w:rPr>
          <w:rFonts w:ascii="Times New Roman" w:hAnsi="Times New Roman" w:cs="Times New Roman"/>
          <w:b/>
          <w:sz w:val="22"/>
          <w:szCs w:val="22"/>
          <w:lang w:val="en-US"/>
        </w:rPr>
      </w:pPr>
      <w:r w:rsidRPr="00AA7423">
        <w:rPr>
          <w:rFonts w:ascii="Times New Roman" w:hAnsi="Times New Roman" w:cs="Times New Roman"/>
          <w:b/>
          <w:sz w:val="22"/>
          <w:szCs w:val="22"/>
          <w:lang w:val="en-US"/>
        </w:rPr>
        <w:t xml:space="preserve">Section A: The management procedure for </w:t>
      </w:r>
      <w:r w:rsidR="000E4827">
        <w:rPr>
          <w:rFonts w:ascii="Times New Roman" w:hAnsi="Times New Roman" w:cs="Times New Roman"/>
          <w:b/>
          <w:sz w:val="22"/>
          <w:szCs w:val="22"/>
          <w:lang w:val="en-US"/>
        </w:rPr>
        <w:t>surf clam</w:t>
      </w:r>
    </w:p>
    <w:p w14:paraId="1844B850" w14:textId="33AF6ACD" w:rsidR="009E19B8" w:rsidRDefault="009E19B8" w:rsidP="001A52CC">
      <w:pPr>
        <w:spacing w:line="360" w:lineRule="auto"/>
        <w:rPr>
          <w:rFonts w:ascii="Times New Roman" w:hAnsi="Times New Roman" w:cs="Times New Roman"/>
          <w:sz w:val="22"/>
          <w:szCs w:val="22"/>
          <w:lang w:val="en-US"/>
        </w:rPr>
      </w:pPr>
      <w:r w:rsidRPr="009E19B8">
        <w:rPr>
          <w:rFonts w:ascii="Times New Roman" w:hAnsi="Times New Roman" w:cs="Times New Roman"/>
          <w:sz w:val="22"/>
          <w:szCs w:val="22"/>
          <w:lang w:val="en-US"/>
        </w:rPr>
        <w:lastRenderedPageBreak/>
        <w:t xml:space="preserve">The management procedure corresponding to the </w:t>
      </w:r>
      <w:proofErr w:type="spellStart"/>
      <w:r w:rsidRPr="009E19B8">
        <w:rPr>
          <w:rFonts w:ascii="Times New Roman" w:hAnsi="Times New Roman" w:cs="Times New Roman"/>
          <w:sz w:val="22"/>
          <w:szCs w:val="22"/>
          <w:lang w:val="en-US"/>
        </w:rPr>
        <w:t>Cucao</w:t>
      </w:r>
      <w:proofErr w:type="spellEnd"/>
      <w:r w:rsidRPr="009E19B8">
        <w:rPr>
          <w:rFonts w:ascii="Times New Roman" w:hAnsi="Times New Roman" w:cs="Times New Roman"/>
          <w:sz w:val="22"/>
          <w:szCs w:val="22"/>
          <w:lang w:val="en-US"/>
        </w:rPr>
        <w:t xml:space="preserve"> AMEBR is shown in Figure 3. A team of technicians and professional divers </w:t>
      </w:r>
      <w:del w:id="286" w:author="Fabian" w:date="2020-07-19T22:30:00Z">
        <w:r w:rsidRPr="009E19B8" w:rsidDel="00902666">
          <w:rPr>
            <w:rFonts w:ascii="Times New Roman" w:hAnsi="Times New Roman" w:cs="Times New Roman"/>
            <w:sz w:val="22"/>
            <w:szCs w:val="22"/>
            <w:lang w:val="en-US"/>
          </w:rPr>
          <w:delText xml:space="preserve">carried </w:delText>
        </w:r>
      </w:del>
      <w:ins w:id="287" w:author="Fabian" w:date="2020-07-19T22:30:00Z">
        <w:r w:rsidR="00902666" w:rsidRPr="009E19B8">
          <w:rPr>
            <w:rFonts w:ascii="Times New Roman" w:hAnsi="Times New Roman" w:cs="Times New Roman"/>
            <w:sz w:val="22"/>
            <w:szCs w:val="22"/>
            <w:lang w:val="en-US"/>
          </w:rPr>
          <w:t>carr</w:t>
        </w:r>
        <w:r w:rsidR="00902666">
          <w:rPr>
            <w:rFonts w:ascii="Times New Roman" w:hAnsi="Times New Roman" w:cs="Times New Roman"/>
            <w:sz w:val="22"/>
            <w:szCs w:val="22"/>
            <w:lang w:val="en-US"/>
          </w:rPr>
          <w:t>y</w:t>
        </w:r>
        <w:r w:rsidR="00902666" w:rsidRPr="009E19B8">
          <w:rPr>
            <w:rFonts w:ascii="Times New Roman" w:hAnsi="Times New Roman" w:cs="Times New Roman"/>
            <w:sz w:val="22"/>
            <w:szCs w:val="22"/>
            <w:lang w:val="en-US"/>
          </w:rPr>
          <w:t xml:space="preserve"> </w:t>
        </w:r>
      </w:ins>
      <w:r w:rsidRPr="009E19B8">
        <w:rPr>
          <w:rFonts w:ascii="Times New Roman" w:hAnsi="Times New Roman" w:cs="Times New Roman"/>
          <w:sz w:val="22"/>
          <w:szCs w:val="22"/>
          <w:lang w:val="en-US"/>
        </w:rPr>
        <w:t xml:space="preserve">out a stock assessment survey annually (see Table 1). The survey is designed to provide estimates of total abundance and biomass in the surveyed area. The estimate of biomass is size-structured, allowing </w:t>
      </w:r>
      <w:ins w:id="288" w:author="Fabian" w:date="2020-07-19T22:30:00Z">
        <w:r w:rsidR="00902666">
          <w:rPr>
            <w:rFonts w:ascii="Times New Roman" w:hAnsi="Times New Roman" w:cs="Times New Roman"/>
            <w:sz w:val="22"/>
            <w:szCs w:val="22"/>
            <w:lang w:val="en-US"/>
          </w:rPr>
          <w:t xml:space="preserve">the </w:t>
        </w:r>
      </w:ins>
      <w:r w:rsidRPr="009E19B8">
        <w:rPr>
          <w:rFonts w:ascii="Times New Roman" w:hAnsi="Times New Roman" w:cs="Times New Roman"/>
          <w:sz w:val="22"/>
          <w:szCs w:val="22"/>
          <w:lang w:val="en-US"/>
        </w:rPr>
        <w:t>estimati</w:t>
      </w:r>
      <w:del w:id="289" w:author="Fabian" w:date="2020-07-19T22:30:00Z">
        <w:r w:rsidRPr="009E19B8" w:rsidDel="00902666">
          <w:rPr>
            <w:rFonts w:ascii="Times New Roman" w:hAnsi="Times New Roman" w:cs="Times New Roman"/>
            <w:sz w:val="22"/>
            <w:szCs w:val="22"/>
            <w:lang w:val="en-US"/>
          </w:rPr>
          <w:delText>ng the</w:delText>
        </w:r>
      </w:del>
      <w:ins w:id="290" w:author="Fabian" w:date="2020-07-19T22:30:00Z">
        <w:r w:rsidR="00902666">
          <w:rPr>
            <w:rFonts w:ascii="Times New Roman" w:hAnsi="Times New Roman" w:cs="Times New Roman"/>
            <w:sz w:val="22"/>
            <w:szCs w:val="22"/>
            <w:lang w:val="en-US"/>
          </w:rPr>
          <w:t>on of</w:t>
        </w:r>
      </w:ins>
      <w:r w:rsidRPr="009E19B8">
        <w:rPr>
          <w:rFonts w:ascii="Times New Roman" w:hAnsi="Times New Roman" w:cs="Times New Roman"/>
          <w:sz w:val="22"/>
          <w:szCs w:val="22"/>
          <w:lang w:val="en-US"/>
        </w:rPr>
        <w:t xml:space="preserve"> vulnerable bi</w:t>
      </w:r>
      <w:r>
        <w:rPr>
          <w:rFonts w:ascii="Times New Roman" w:hAnsi="Times New Roman" w:cs="Times New Roman"/>
          <w:sz w:val="22"/>
          <w:szCs w:val="22"/>
          <w:lang w:val="en-US"/>
        </w:rPr>
        <w:t xml:space="preserve">omass, which is defined by </w:t>
      </w:r>
      <w:r w:rsidR="000E4827">
        <w:rPr>
          <w:rFonts w:ascii="Times New Roman" w:hAnsi="Times New Roman" w:cs="Times New Roman"/>
          <w:sz w:val="22"/>
          <w:szCs w:val="22"/>
          <w:lang w:val="en-US"/>
        </w:rPr>
        <w:t>surf clam</w:t>
      </w:r>
      <w:r w:rsidRPr="009E19B8">
        <w:rPr>
          <w:rFonts w:ascii="Times New Roman" w:hAnsi="Times New Roman" w:cs="Times New Roman"/>
          <w:sz w:val="22"/>
          <w:szCs w:val="22"/>
          <w:lang w:val="en-US"/>
        </w:rPr>
        <w:t>s larger than 50 mm length (i.e., the minimum legal size). The stock assessment team computes yield per recruit using a Thomson and Bell model, and then F</w:t>
      </w:r>
      <w:r w:rsidRPr="009E19B8">
        <w:rPr>
          <w:rFonts w:ascii="Times New Roman" w:hAnsi="Times New Roman" w:cs="Times New Roman"/>
          <w:sz w:val="22"/>
          <w:szCs w:val="22"/>
          <w:vertAlign w:val="subscript"/>
          <w:lang w:val="en-US"/>
        </w:rPr>
        <w:t>0.1</w:t>
      </w:r>
      <w:r w:rsidRPr="009E19B8">
        <w:rPr>
          <w:rFonts w:ascii="Times New Roman" w:hAnsi="Times New Roman" w:cs="Times New Roman"/>
          <w:sz w:val="22"/>
          <w:szCs w:val="22"/>
          <w:lang w:val="en-US"/>
        </w:rPr>
        <w:t xml:space="preserve"> </w:t>
      </w:r>
      <w:r w:rsid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{"citationItems":[{"id":"ITEM-1","itemData":{"DOI":"10.1139/f87-335","abstract":"There is a unique size of entry into the fishable population that maximizes yield per recruit when an F0.1 fishing criterion is applied to the simple theory of fishing developed by Beverton &amp; Holt (1957). Such a pair of parameters (size of entry, F0.1 value) represents the optimal F0.1 criteria and are characterized by the single quantity M/K. A quantitative relationship is established between maximum sustainable yield and he optimal F0.1 criteria for a model population where recruitment is governed by a Ricker stock-recruitment function. This new theory is applied to Pacific halibut Hippoglossus stenolepis, western Lake Erie walleye Stizostedion vitreum vitreum, and Bering Sea Pacific cod Gadus macrocephalus. -Author","author":[{"dropping-particle":"","family":"Deriso","given":"R. B.","non-dropping-particle":"","parse-names":false,"suffix":""}],"container-title":"Canadian Journal of Fisheries and Aquatic Sciences","id":"ITEM-1","issue":"Suppl.2","issued":{"date-parts":[["1987"]]},"page":"339-348","title":"Optimal F0.1 criteria and their relationship to maximum sustainable yield","type":"article-journal","volume":"44"},"uris":["http://www.mendeley.com/documents/?uuid=3d8bcd4e-2d57-4d90-a6c9-3e71d16c91c3"]}],"mendeley":{"formattedCitation":"(Deriso, 1987)","plainTextFormattedCitation":"(Deriso, 1987)","previouslyFormattedCitation":"(Deriso, 1987)"},"properties":{"noteIndex":0},"schema":"https://github.com/citation-style-language/schema/raw/master/csl-citation.json"}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(Deriso, 1987)</w:t>
      </w:r>
      <w:r w:rsidR="00AF46B4">
        <w:rPr>
          <w:rFonts w:ascii="Times New Roman" w:hAnsi="Times New Roman" w:cs="Times New Roman"/>
          <w:sz w:val="22"/>
          <w:szCs w:val="22"/>
          <w:lang w:val="en-US"/>
        </w:rPr>
        <w:fldChar w:fldCharType="end"/>
      </w:r>
      <w:r w:rsidRPr="009E19B8">
        <w:rPr>
          <w:rFonts w:ascii="Times New Roman" w:hAnsi="Times New Roman" w:cs="Times New Roman"/>
          <w:sz w:val="22"/>
          <w:szCs w:val="22"/>
          <w:lang w:val="en-US"/>
        </w:rPr>
        <w:t xml:space="preserve"> to compute the quota to be harvested. Nevertheless, in practical terms</w:t>
      </w:r>
      <w:ins w:id="291" w:author="Fabian" w:date="2020-07-21T22:50:00Z">
        <w:r w:rsidR="003C1D12">
          <w:rPr>
            <w:rFonts w:ascii="Times New Roman" w:hAnsi="Times New Roman" w:cs="Times New Roman"/>
            <w:sz w:val="22"/>
            <w:szCs w:val="22"/>
            <w:lang w:val="en-US"/>
          </w:rPr>
          <w:t>,</w:t>
        </w:r>
      </w:ins>
      <w:r w:rsidRPr="009E19B8">
        <w:rPr>
          <w:rFonts w:ascii="Times New Roman" w:hAnsi="Times New Roman" w:cs="Times New Roman"/>
          <w:sz w:val="22"/>
          <w:szCs w:val="22"/>
          <w:lang w:val="en-US"/>
        </w:rPr>
        <w:t xml:space="preserve"> the harvest decision has resulted </w:t>
      </w:r>
      <w:ins w:id="292" w:author="Fabian" w:date="2020-07-19T22:31:00Z">
        <w:r w:rsidR="00902666">
          <w:rPr>
            <w:rFonts w:ascii="Times New Roman" w:hAnsi="Times New Roman" w:cs="Times New Roman"/>
            <w:sz w:val="22"/>
            <w:szCs w:val="22"/>
            <w:lang w:val="en-US"/>
          </w:rPr>
          <w:t xml:space="preserve">in </w:t>
        </w:r>
      </w:ins>
      <w:del w:id="293" w:author="Fabian" w:date="2020-07-19T22:31:00Z">
        <w:r w:rsidRPr="009E19B8" w:rsidDel="00902666">
          <w:rPr>
            <w:rFonts w:ascii="Times New Roman" w:hAnsi="Times New Roman" w:cs="Times New Roman"/>
            <w:sz w:val="22"/>
            <w:szCs w:val="22"/>
            <w:lang w:val="en-US"/>
          </w:rPr>
          <w:delText xml:space="preserve">on </w:delText>
        </w:r>
      </w:del>
      <w:r w:rsidRPr="009E19B8">
        <w:rPr>
          <w:rFonts w:ascii="Times New Roman" w:hAnsi="Times New Roman" w:cs="Times New Roman"/>
          <w:sz w:val="22"/>
          <w:szCs w:val="22"/>
          <w:lang w:val="en-US"/>
        </w:rPr>
        <w:t xml:space="preserve">a constant </w:t>
      </w:r>
      <w:del w:id="294" w:author="Fabian" w:date="2020-07-19T22:31:00Z">
        <w:r w:rsidR="00F62CEF" w:rsidDel="00902666">
          <w:rPr>
            <w:rFonts w:ascii="Times New Roman" w:hAnsi="Times New Roman" w:cs="Times New Roman"/>
            <w:sz w:val="22"/>
            <w:szCs w:val="22"/>
            <w:lang w:val="en-US"/>
          </w:rPr>
          <w:delText xml:space="preserve">ration </w:delText>
        </w:r>
      </w:del>
      <w:r w:rsidR="00F62CEF">
        <w:rPr>
          <w:rFonts w:ascii="Times New Roman" w:hAnsi="Times New Roman" w:cs="Times New Roman"/>
          <w:sz w:val="22"/>
          <w:szCs w:val="22"/>
          <w:lang w:val="en-US"/>
        </w:rPr>
        <w:t xml:space="preserve">Quota/Vulnerable biomass </w:t>
      </w:r>
      <w:ins w:id="295" w:author="Fabian" w:date="2020-07-19T22:31:00Z">
        <w:r w:rsidR="00902666">
          <w:rPr>
            <w:rFonts w:ascii="Times New Roman" w:hAnsi="Times New Roman" w:cs="Times New Roman"/>
            <w:sz w:val="22"/>
            <w:szCs w:val="22"/>
            <w:lang w:val="en-US"/>
          </w:rPr>
          <w:t xml:space="preserve">ratio </w:t>
        </w:r>
      </w:ins>
      <w:r w:rsidRPr="009E19B8">
        <w:rPr>
          <w:rFonts w:ascii="Times New Roman" w:hAnsi="Times New Roman" w:cs="Times New Roman"/>
          <w:sz w:val="22"/>
          <w:szCs w:val="22"/>
          <w:lang w:val="en-US"/>
        </w:rPr>
        <w:t xml:space="preserve">of approximately 25% (Table 1). </w:t>
      </w:r>
      <w:ins w:id="296" w:author="Fabian" w:date="2020-07-19T22:31:00Z">
        <w:r w:rsidR="00902666">
          <w:rPr>
            <w:rFonts w:ascii="Times New Roman" w:hAnsi="Times New Roman" w:cs="Times New Roman"/>
            <w:sz w:val="22"/>
            <w:szCs w:val="22"/>
            <w:lang w:val="en-US"/>
          </w:rPr>
          <w:t xml:space="preserve">Thus, </w:t>
        </w:r>
      </w:ins>
      <w:del w:id="297" w:author="Fabian" w:date="2020-07-19T22:31:00Z">
        <w:r w:rsidRPr="009E19B8" w:rsidDel="00902666">
          <w:rPr>
            <w:rFonts w:ascii="Times New Roman" w:hAnsi="Times New Roman" w:cs="Times New Roman"/>
            <w:sz w:val="22"/>
            <w:szCs w:val="22"/>
            <w:lang w:val="en-US"/>
          </w:rPr>
          <w:delText xml:space="preserve">In this way, </w:delText>
        </w:r>
      </w:del>
      <w:r w:rsidRPr="009E19B8">
        <w:rPr>
          <w:rFonts w:ascii="Times New Roman" w:hAnsi="Times New Roman" w:cs="Times New Roman"/>
          <w:sz w:val="22"/>
          <w:szCs w:val="22"/>
          <w:lang w:val="en-US"/>
        </w:rPr>
        <w:t>the</w:t>
      </w:r>
      <w:ins w:id="298" w:author="Fabian" w:date="2020-07-19T22:31:00Z">
        <w:r w:rsidR="00902666">
          <w:rPr>
            <w:rFonts w:ascii="Times New Roman" w:hAnsi="Times New Roman" w:cs="Times New Roman"/>
            <w:sz w:val="22"/>
            <w:szCs w:val="22"/>
            <w:lang w:val="en-US"/>
          </w:rPr>
          <w:t xml:space="preserve"> current</w:t>
        </w:r>
      </w:ins>
      <w:r w:rsidRPr="009E19B8">
        <w:rPr>
          <w:rFonts w:ascii="Times New Roman" w:hAnsi="Times New Roman" w:cs="Times New Roman"/>
          <w:sz w:val="22"/>
          <w:szCs w:val="22"/>
          <w:lang w:val="en-US"/>
        </w:rPr>
        <w:t xml:space="preserve"> management procedure can be simplified by formulating the following empirical harvest control rule:</w:t>
      </w:r>
    </w:p>
    <w:p w14:paraId="523D17B9" w14:textId="77777777" w:rsidR="009E19B8" w:rsidRDefault="009E19B8" w:rsidP="001A52CC">
      <w:pPr>
        <w:spacing w:line="360" w:lineRule="auto"/>
        <w:rPr>
          <w:rFonts w:ascii="Times New Roman" w:hAnsi="Times New Roman" w:cs="Times New Roman"/>
          <w:sz w:val="22"/>
          <w:szCs w:val="22"/>
          <w:lang w:val="en-US"/>
        </w:rPr>
      </w:pPr>
    </w:p>
    <w:p w14:paraId="28978FC6" w14:textId="1CB6E0DC" w:rsidR="009E19B8" w:rsidRDefault="005A3088" w:rsidP="001A52CC">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Q</m:t>
            </m:r>
          </m:e>
          <m:sub>
            <m:r>
              <w:rPr>
                <w:rFonts w:ascii="Cambria Math" w:hAnsi="Cambria Math" w:cs="Times New Roman"/>
                <w:sz w:val="22"/>
                <w:szCs w:val="22"/>
                <w:lang w:val="en-US"/>
              </w:rPr>
              <m:t>i</m:t>
            </m:r>
          </m:sub>
        </m:sSub>
        <m:r>
          <w:rPr>
            <w:rFonts w:ascii="Cambria Math" w:hAnsi="Cambria Math" w:cs="Times New Roman"/>
            <w:sz w:val="22"/>
            <w:szCs w:val="22"/>
            <w:lang w:val="en-US"/>
          </w:rPr>
          <m:t>=0.25</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Bv</m:t>
            </m:r>
          </m:e>
          <m:sub>
            <m:r>
              <w:rPr>
                <w:rFonts w:ascii="Cambria Math" w:hAnsi="Cambria Math" w:cs="Times New Roman"/>
                <w:sz w:val="22"/>
                <w:szCs w:val="22"/>
                <w:lang w:val="en-US"/>
              </w:rPr>
              <m:t>i</m:t>
            </m:r>
          </m:sub>
        </m:sSub>
      </m:oMath>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t>…1)</w:t>
      </w:r>
    </w:p>
    <w:p w14:paraId="7BBD7061" w14:textId="77777777" w:rsidR="00AA7423" w:rsidRDefault="00AA7423" w:rsidP="001A52CC">
      <w:pPr>
        <w:spacing w:line="360" w:lineRule="auto"/>
        <w:rPr>
          <w:rFonts w:ascii="Times New Roman" w:hAnsi="Times New Roman" w:cs="Times New Roman"/>
          <w:sz w:val="22"/>
          <w:szCs w:val="22"/>
          <w:lang w:val="en-US"/>
        </w:rPr>
      </w:pPr>
    </w:p>
    <w:p w14:paraId="6CB5FCF9" w14:textId="531FD405" w:rsidR="009E19B8" w:rsidRDefault="009E19B8" w:rsidP="001A52CC">
      <w:pPr>
        <w:spacing w:line="360" w:lineRule="auto"/>
        <w:rPr>
          <w:rFonts w:ascii="Times New Roman" w:hAnsi="Times New Roman" w:cs="Times New Roman"/>
          <w:sz w:val="22"/>
          <w:szCs w:val="22"/>
          <w:lang w:val="en-US"/>
        </w:rPr>
      </w:pPr>
      <w:r w:rsidRPr="009E19B8">
        <w:rPr>
          <w:rFonts w:ascii="Times New Roman" w:hAnsi="Times New Roman" w:cs="Times New Roman"/>
          <w:sz w:val="22"/>
          <w:szCs w:val="22"/>
          <w:lang w:val="en-US"/>
        </w:rPr>
        <w:t xml:space="preserve">where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Bv</m:t>
            </m:r>
          </m:e>
          <m:sub>
            <m:r>
              <w:rPr>
                <w:rFonts w:ascii="Cambria Math" w:hAnsi="Cambria Math" w:cs="Times New Roman"/>
                <w:sz w:val="22"/>
                <w:szCs w:val="22"/>
                <w:lang w:val="en-US"/>
              </w:rPr>
              <m:t>i</m:t>
            </m:r>
          </m:sub>
        </m:sSub>
      </m:oMath>
      <w:r>
        <w:rPr>
          <w:rFonts w:ascii="Times New Roman" w:hAnsi="Times New Roman" w:cs="Times New Roman"/>
          <w:sz w:val="22"/>
          <w:szCs w:val="22"/>
          <w:lang w:val="en-US"/>
        </w:rPr>
        <w:t xml:space="preserve"> i</w:t>
      </w:r>
      <w:r w:rsidRPr="009E19B8">
        <w:rPr>
          <w:rFonts w:ascii="Times New Roman" w:hAnsi="Times New Roman" w:cs="Times New Roman"/>
          <w:sz w:val="22"/>
          <w:szCs w:val="22"/>
          <w:lang w:val="en-US"/>
        </w:rPr>
        <w:t>s the survey estima</w:t>
      </w:r>
      <w:r>
        <w:rPr>
          <w:rFonts w:ascii="Times New Roman" w:hAnsi="Times New Roman" w:cs="Times New Roman"/>
          <w:sz w:val="22"/>
          <w:szCs w:val="22"/>
          <w:lang w:val="en-US"/>
        </w:rPr>
        <w:t xml:space="preserve">te for vulnerable biomass in </w:t>
      </w:r>
      <w:r w:rsidR="00404E99">
        <w:rPr>
          <w:rFonts w:ascii="Times New Roman" w:hAnsi="Times New Roman" w:cs="Times New Roman"/>
          <w:sz w:val="22"/>
          <w:szCs w:val="22"/>
          <w:lang w:val="en-US"/>
        </w:rPr>
        <w:t xml:space="preserve">the </w:t>
      </w:r>
      <w:proofErr w:type="spellStart"/>
      <w:r w:rsidR="00404E99" w:rsidRPr="00404E99">
        <w:rPr>
          <w:rFonts w:ascii="Times New Roman" w:hAnsi="Times New Roman" w:cs="Times New Roman"/>
          <w:i/>
          <w:sz w:val="22"/>
          <w:szCs w:val="22"/>
          <w:lang w:val="en-US"/>
        </w:rPr>
        <w:t>i</w:t>
      </w:r>
      <w:r w:rsidR="00404E99">
        <w:rPr>
          <w:rFonts w:ascii="Times New Roman" w:hAnsi="Times New Roman" w:cs="Times New Roman"/>
          <w:sz w:val="22"/>
          <w:szCs w:val="22"/>
          <w:lang w:val="en-US"/>
        </w:rPr>
        <w:t>-th</w:t>
      </w:r>
      <w:proofErr w:type="spellEnd"/>
      <w:r w:rsidR="00404E99">
        <w:rPr>
          <w:rFonts w:ascii="Times New Roman" w:hAnsi="Times New Roman" w:cs="Times New Roman"/>
          <w:sz w:val="22"/>
          <w:szCs w:val="22"/>
          <w:lang w:val="en-US"/>
        </w:rPr>
        <w:t xml:space="preserve"> </w:t>
      </w:r>
      <w:r>
        <w:rPr>
          <w:rFonts w:ascii="Times New Roman" w:hAnsi="Times New Roman" w:cs="Times New Roman"/>
          <w:sz w:val="22"/>
          <w:szCs w:val="22"/>
          <w:lang w:val="en-US"/>
        </w:rPr>
        <w:t>year</w:t>
      </w:r>
      <w:del w:id="299" w:author="Fabian" w:date="2020-07-21T22:51:00Z">
        <w:r w:rsidDel="003C1D12">
          <w:rPr>
            <w:rFonts w:ascii="Times New Roman" w:hAnsi="Times New Roman" w:cs="Times New Roman"/>
            <w:sz w:val="22"/>
            <w:szCs w:val="22"/>
            <w:lang w:val="en-US"/>
          </w:rPr>
          <w:delText>,</w:delText>
        </w:r>
      </w:del>
      <w:r>
        <w:rPr>
          <w:rFonts w:ascii="Times New Roman" w:hAnsi="Times New Roman" w:cs="Times New Roman"/>
          <w:sz w:val="22"/>
          <w:szCs w:val="22"/>
          <w:lang w:val="en-US"/>
        </w:rPr>
        <w:t xml:space="preserve"> and</w:t>
      </w:r>
      <w:r w:rsidRPr="009E19B8">
        <w:rPr>
          <w:rFonts w:ascii="Times New Roman" w:hAnsi="Times New Roman" w:cs="Times New Roman"/>
          <w:sz w:val="22"/>
          <w:szCs w:val="22"/>
          <w:lang w:val="en-US"/>
        </w:rPr>
        <w:t xml:space="preser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Q</m:t>
            </m:r>
          </m:e>
          <m:sub>
            <m:r>
              <w:rPr>
                <w:rFonts w:ascii="Cambria Math" w:hAnsi="Cambria Math" w:cs="Times New Roman"/>
                <w:sz w:val="22"/>
                <w:szCs w:val="22"/>
                <w:lang w:val="en-US"/>
              </w:rPr>
              <m:t>i</m:t>
            </m:r>
          </m:sub>
        </m:sSub>
      </m:oMath>
      <w:r>
        <w:rPr>
          <w:rFonts w:ascii="Times New Roman" w:hAnsi="Times New Roman" w:cs="Times New Roman"/>
          <w:sz w:val="22"/>
          <w:szCs w:val="22"/>
          <w:lang w:val="en-US"/>
        </w:rPr>
        <w:t xml:space="preserve"> is the quota of </w:t>
      </w:r>
      <w:r w:rsidR="00BF4A34">
        <w:rPr>
          <w:rFonts w:ascii="Times New Roman" w:hAnsi="Times New Roman" w:cs="Times New Roman"/>
          <w:sz w:val="22"/>
          <w:szCs w:val="22"/>
          <w:lang w:val="en-US"/>
        </w:rPr>
        <w:t>surf clam</w:t>
      </w:r>
      <w:r w:rsidRPr="009E19B8">
        <w:rPr>
          <w:rFonts w:ascii="Times New Roman" w:hAnsi="Times New Roman" w:cs="Times New Roman"/>
          <w:sz w:val="22"/>
          <w:szCs w:val="22"/>
          <w:lang w:val="en-US"/>
        </w:rPr>
        <w:t xml:space="preserve"> requested </w:t>
      </w:r>
      <w:ins w:id="300" w:author="Fabian" w:date="2020-07-19T22:32:00Z">
        <w:r w:rsidR="00902666">
          <w:rPr>
            <w:rFonts w:ascii="Times New Roman" w:hAnsi="Times New Roman" w:cs="Times New Roman"/>
            <w:sz w:val="22"/>
            <w:szCs w:val="22"/>
            <w:lang w:val="en-US"/>
          </w:rPr>
          <w:t xml:space="preserve">by the fishers organizations </w:t>
        </w:r>
      </w:ins>
      <w:r w:rsidRPr="009E19B8">
        <w:rPr>
          <w:rFonts w:ascii="Times New Roman" w:hAnsi="Times New Roman" w:cs="Times New Roman"/>
          <w:sz w:val="22"/>
          <w:szCs w:val="22"/>
          <w:lang w:val="en-US"/>
        </w:rPr>
        <w:t>to the centralized management agency, i.e.</w:t>
      </w:r>
      <w:ins w:id="301" w:author="Fabian" w:date="2020-07-21T22:52:00Z">
        <w:r w:rsidR="003C1D12">
          <w:rPr>
            <w:rFonts w:ascii="Times New Roman" w:hAnsi="Times New Roman" w:cs="Times New Roman"/>
            <w:sz w:val="22"/>
            <w:szCs w:val="22"/>
            <w:lang w:val="en-US"/>
          </w:rPr>
          <w:t>,</w:t>
        </w:r>
      </w:ins>
      <w:r w:rsidRPr="009E19B8">
        <w:rPr>
          <w:rFonts w:ascii="Times New Roman" w:hAnsi="Times New Roman" w:cs="Times New Roman"/>
          <w:sz w:val="22"/>
          <w:szCs w:val="22"/>
          <w:lang w:val="en-US"/>
        </w:rPr>
        <w:t xml:space="preserve"> the </w:t>
      </w:r>
      <w:proofErr w:type="spellStart"/>
      <w:r w:rsidRPr="009E19B8">
        <w:rPr>
          <w:rFonts w:ascii="Times New Roman" w:hAnsi="Times New Roman" w:cs="Times New Roman"/>
          <w:sz w:val="22"/>
          <w:szCs w:val="22"/>
          <w:lang w:val="en-US"/>
        </w:rPr>
        <w:t>Undersecretariat</w:t>
      </w:r>
      <w:proofErr w:type="spellEnd"/>
      <w:r w:rsidRPr="009E19B8">
        <w:rPr>
          <w:rFonts w:ascii="Times New Roman" w:hAnsi="Times New Roman" w:cs="Times New Roman"/>
          <w:sz w:val="22"/>
          <w:szCs w:val="22"/>
          <w:lang w:val="en-US"/>
        </w:rPr>
        <w:t xml:space="preserve"> of Fisheries and Aquaculture (SUBPESCA), which reviews the technical reports and approves the harvest quotas. The management procedure is </w:t>
      </w:r>
      <w:bookmarkStart w:id="302" w:name="_GoBack"/>
      <w:r w:rsidRPr="009E19B8">
        <w:rPr>
          <w:rFonts w:ascii="Times New Roman" w:hAnsi="Times New Roman" w:cs="Times New Roman"/>
          <w:sz w:val="22"/>
          <w:szCs w:val="22"/>
          <w:lang w:val="en-US"/>
        </w:rPr>
        <w:t>essentially</w:t>
      </w:r>
      <w:bookmarkEnd w:id="302"/>
      <w:r w:rsidRPr="009E19B8">
        <w:rPr>
          <w:rFonts w:ascii="Times New Roman" w:hAnsi="Times New Roman" w:cs="Times New Roman"/>
          <w:sz w:val="22"/>
          <w:szCs w:val="22"/>
          <w:lang w:val="en-US"/>
        </w:rPr>
        <w:t xml:space="preserve"> empirical since it uses the vulnerable biomass estimated in the sur</w:t>
      </w:r>
      <w:r w:rsidR="00502FFE">
        <w:rPr>
          <w:rFonts w:ascii="Times New Roman" w:hAnsi="Times New Roman" w:cs="Times New Roman"/>
          <w:sz w:val="22"/>
          <w:szCs w:val="22"/>
          <w:lang w:val="en-US"/>
        </w:rPr>
        <w:t xml:space="preserve">vey as an indicator of the </w:t>
      </w:r>
      <w:r w:rsidR="00BF4A34">
        <w:rPr>
          <w:rFonts w:ascii="Times New Roman" w:hAnsi="Times New Roman" w:cs="Times New Roman"/>
          <w:sz w:val="22"/>
          <w:szCs w:val="22"/>
          <w:lang w:val="en-US"/>
        </w:rPr>
        <w:t>surf clam</w:t>
      </w:r>
      <w:r w:rsidRPr="009E19B8">
        <w:rPr>
          <w:rFonts w:ascii="Times New Roman" w:hAnsi="Times New Roman" w:cs="Times New Roman"/>
          <w:sz w:val="22"/>
          <w:szCs w:val="22"/>
          <w:lang w:val="en-US"/>
        </w:rPr>
        <w:t xml:space="preserve"> status, and the </w:t>
      </w:r>
      <w:ins w:id="303" w:author="Fabian" w:date="2020-07-21T23:24:00Z">
        <w:r w:rsidR="00913A9F">
          <w:rPr>
            <w:rFonts w:ascii="Times New Roman" w:hAnsi="Times New Roman" w:cs="Times New Roman"/>
            <w:sz w:val="22"/>
            <w:szCs w:val="22"/>
            <w:lang w:val="en-US"/>
          </w:rPr>
          <w:t>primary</w:t>
        </w:r>
      </w:ins>
      <w:del w:id="304" w:author="Fabian" w:date="2020-07-21T23:24:00Z">
        <w:r w:rsidRPr="009E19B8" w:rsidDel="00913A9F">
          <w:rPr>
            <w:rFonts w:ascii="Times New Roman" w:hAnsi="Times New Roman" w:cs="Times New Roman"/>
            <w:sz w:val="22"/>
            <w:szCs w:val="22"/>
            <w:lang w:val="en-US"/>
          </w:rPr>
          <w:delText>main</w:delText>
        </w:r>
      </w:del>
      <w:r w:rsidRPr="009E19B8">
        <w:rPr>
          <w:rFonts w:ascii="Times New Roman" w:hAnsi="Times New Roman" w:cs="Times New Roman"/>
          <w:sz w:val="22"/>
          <w:szCs w:val="22"/>
          <w:lang w:val="en-US"/>
        </w:rPr>
        <w:t xml:space="preserve"> input to the harvest control rule (Table 1). Once </w:t>
      </w:r>
      <w:ins w:id="305" w:author="Fabian" w:date="2020-07-21T23:10:00Z">
        <w:r w:rsidR="00DC12A9">
          <w:rPr>
            <w:rFonts w:ascii="Times New Roman" w:hAnsi="Times New Roman" w:cs="Times New Roman"/>
            <w:sz w:val="22"/>
            <w:szCs w:val="22"/>
            <w:lang w:val="en-US"/>
          </w:rPr>
          <w:t>SUBPESCA approves the quota</w:t>
        </w:r>
      </w:ins>
      <w:del w:id="306" w:author="Fabian" w:date="2020-07-21T23:10:00Z">
        <w:r w:rsidRPr="009E19B8" w:rsidDel="00DC12A9">
          <w:rPr>
            <w:rFonts w:ascii="Times New Roman" w:hAnsi="Times New Roman" w:cs="Times New Roman"/>
            <w:sz w:val="22"/>
            <w:szCs w:val="22"/>
            <w:lang w:val="en-US"/>
          </w:rPr>
          <w:delText>the quota is approved by SUBPESCA</w:delText>
        </w:r>
      </w:del>
      <w:r w:rsidRPr="009E19B8">
        <w:rPr>
          <w:rFonts w:ascii="Times New Roman" w:hAnsi="Times New Roman" w:cs="Times New Roman"/>
          <w:sz w:val="22"/>
          <w:szCs w:val="22"/>
          <w:lang w:val="en-US"/>
        </w:rPr>
        <w:t xml:space="preserve">, fishers can </w:t>
      </w:r>
      <w:r w:rsidR="00502FFE">
        <w:rPr>
          <w:rFonts w:ascii="Times New Roman" w:hAnsi="Times New Roman" w:cs="Times New Roman"/>
          <w:sz w:val="22"/>
          <w:szCs w:val="22"/>
          <w:lang w:val="en-US"/>
        </w:rPr>
        <w:t>harvest</w:t>
      </w:r>
      <w:r w:rsidRPr="009E19B8">
        <w:rPr>
          <w:rFonts w:ascii="Times New Roman" w:hAnsi="Times New Roman" w:cs="Times New Roman"/>
          <w:sz w:val="22"/>
          <w:szCs w:val="22"/>
          <w:lang w:val="en-US"/>
        </w:rPr>
        <w:t xml:space="preserve"> </w:t>
      </w:r>
      <w:r w:rsidR="00502FFE">
        <w:rPr>
          <w:rFonts w:ascii="Times New Roman" w:hAnsi="Times New Roman" w:cs="Times New Roman"/>
          <w:sz w:val="22"/>
          <w:szCs w:val="22"/>
          <w:lang w:val="en-US"/>
        </w:rPr>
        <w:t xml:space="preserve">the </w:t>
      </w:r>
      <w:r w:rsidR="00BF4A34">
        <w:rPr>
          <w:rFonts w:ascii="Times New Roman" w:hAnsi="Times New Roman" w:cs="Times New Roman"/>
          <w:sz w:val="22"/>
          <w:szCs w:val="22"/>
          <w:lang w:val="en-US"/>
        </w:rPr>
        <w:t>surf clam</w:t>
      </w:r>
      <w:r w:rsidR="00502FFE">
        <w:rPr>
          <w:rFonts w:ascii="Times New Roman" w:hAnsi="Times New Roman" w:cs="Times New Roman"/>
          <w:sz w:val="22"/>
          <w:szCs w:val="22"/>
          <w:lang w:val="en-US"/>
        </w:rPr>
        <w:t xml:space="preserve"> from the management area</w:t>
      </w:r>
      <w:r w:rsidRPr="009E19B8">
        <w:rPr>
          <w:rFonts w:ascii="Times New Roman" w:hAnsi="Times New Roman" w:cs="Times New Roman"/>
          <w:sz w:val="22"/>
          <w:szCs w:val="22"/>
          <w:lang w:val="en-US"/>
        </w:rPr>
        <w:t>. At the time of harvest, catches are monitored and logged by the Chilean National Fisheries Service (SERNAPESCA).</w:t>
      </w:r>
    </w:p>
    <w:p w14:paraId="53876206" w14:textId="77777777" w:rsidR="00502FFE" w:rsidRDefault="00502FFE" w:rsidP="001A52CC">
      <w:pPr>
        <w:spacing w:line="360" w:lineRule="auto"/>
        <w:rPr>
          <w:rFonts w:ascii="Times New Roman" w:hAnsi="Times New Roman" w:cs="Times New Roman"/>
          <w:sz w:val="22"/>
          <w:szCs w:val="22"/>
          <w:lang w:val="en-US"/>
        </w:rPr>
      </w:pPr>
    </w:p>
    <w:p w14:paraId="283446EB" w14:textId="1C68E6AB" w:rsidR="005E4935" w:rsidRPr="00AA7423" w:rsidRDefault="005E4935" w:rsidP="001A52CC">
      <w:pPr>
        <w:spacing w:line="360" w:lineRule="auto"/>
        <w:rPr>
          <w:rFonts w:ascii="Times New Roman" w:hAnsi="Times New Roman" w:cs="Times New Roman"/>
          <w:b/>
          <w:sz w:val="22"/>
          <w:szCs w:val="22"/>
          <w:lang w:val="en-US"/>
        </w:rPr>
      </w:pPr>
      <w:r w:rsidRPr="00AA7423">
        <w:rPr>
          <w:rFonts w:ascii="Times New Roman" w:hAnsi="Times New Roman" w:cs="Times New Roman"/>
          <w:b/>
          <w:sz w:val="22"/>
          <w:szCs w:val="22"/>
          <w:lang w:val="en-US"/>
        </w:rPr>
        <w:t xml:space="preserve">Section B: </w:t>
      </w:r>
      <w:r w:rsidR="00AA7423">
        <w:rPr>
          <w:rFonts w:ascii="Times New Roman" w:hAnsi="Times New Roman" w:cs="Times New Roman"/>
          <w:b/>
          <w:sz w:val="22"/>
          <w:szCs w:val="22"/>
          <w:lang w:val="en-US"/>
        </w:rPr>
        <w:t>T</w:t>
      </w:r>
      <w:r w:rsidRPr="00AA7423">
        <w:rPr>
          <w:rFonts w:ascii="Times New Roman" w:hAnsi="Times New Roman" w:cs="Times New Roman"/>
          <w:b/>
          <w:sz w:val="22"/>
          <w:szCs w:val="22"/>
          <w:lang w:val="en-US"/>
        </w:rPr>
        <w:t>he operating model</w:t>
      </w:r>
    </w:p>
    <w:p w14:paraId="156BE53E" w14:textId="2FB0E765" w:rsidR="005E4935" w:rsidRPr="009E19B8" w:rsidRDefault="005E4935" w:rsidP="001A52CC">
      <w:pPr>
        <w:spacing w:line="360" w:lineRule="auto"/>
        <w:rPr>
          <w:rFonts w:ascii="Times New Roman" w:hAnsi="Times New Roman" w:cs="Times New Roman"/>
          <w:sz w:val="22"/>
          <w:szCs w:val="22"/>
          <w:lang w:val="en-US"/>
        </w:rPr>
      </w:pPr>
      <w:r w:rsidRPr="005E4935">
        <w:rPr>
          <w:rFonts w:ascii="Times New Roman" w:hAnsi="Times New Roman" w:cs="Times New Roman"/>
          <w:sz w:val="22"/>
          <w:szCs w:val="22"/>
          <w:lang w:val="en-US"/>
        </w:rPr>
        <w:t xml:space="preserve">The operating model (OM) was conditioned to know </w:t>
      </w:r>
      <w:ins w:id="307" w:author="Fabian" w:date="2020-07-21T22:52:00Z">
        <w:r w:rsidR="003C1D12">
          <w:rPr>
            <w:rFonts w:ascii="Times New Roman" w:hAnsi="Times New Roman" w:cs="Times New Roman"/>
            <w:sz w:val="22"/>
            <w:szCs w:val="22"/>
            <w:lang w:val="en-US"/>
          </w:rPr>
          <w:t>life-history</w:t>
        </w:r>
      </w:ins>
      <w:del w:id="308" w:author="Fabian" w:date="2020-07-21T22:52:00Z">
        <w:r w:rsidDel="003C1D12">
          <w:rPr>
            <w:rFonts w:ascii="Times New Roman" w:hAnsi="Times New Roman" w:cs="Times New Roman"/>
            <w:sz w:val="22"/>
            <w:szCs w:val="22"/>
            <w:lang w:val="en-US"/>
          </w:rPr>
          <w:delText>life history</w:delText>
        </w:r>
      </w:del>
      <w:r>
        <w:rPr>
          <w:rFonts w:ascii="Times New Roman" w:hAnsi="Times New Roman" w:cs="Times New Roman"/>
          <w:sz w:val="22"/>
          <w:szCs w:val="22"/>
          <w:lang w:val="en-US"/>
        </w:rPr>
        <w:t xml:space="preserve"> parameters of </w:t>
      </w:r>
      <w:r w:rsidR="00BF4A34">
        <w:rPr>
          <w:rFonts w:ascii="Times New Roman" w:hAnsi="Times New Roman" w:cs="Times New Roman"/>
          <w:sz w:val="22"/>
          <w:szCs w:val="22"/>
          <w:lang w:val="en-US"/>
        </w:rPr>
        <w:t>surf clam</w:t>
      </w:r>
      <w:r w:rsidRPr="005E4935">
        <w:rPr>
          <w:rFonts w:ascii="Times New Roman" w:hAnsi="Times New Roman" w:cs="Times New Roman"/>
          <w:sz w:val="22"/>
          <w:szCs w:val="22"/>
          <w:lang w:val="en-US"/>
        </w:rPr>
        <w:t xml:space="preserve"> and total biomass and population size-structure data obtained from the </w:t>
      </w:r>
      <w:r>
        <w:rPr>
          <w:rFonts w:ascii="Times New Roman" w:hAnsi="Times New Roman" w:cs="Times New Roman"/>
          <w:sz w:val="22"/>
          <w:szCs w:val="22"/>
          <w:lang w:val="en-US"/>
        </w:rPr>
        <w:t xml:space="preserve">direct </w:t>
      </w:r>
      <w:del w:id="309" w:author="Fabian" w:date="2020-07-19T22:33:00Z">
        <w:r w:rsidRPr="005E4935" w:rsidDel="00902666">
          <w:rPr>
            <w:rFonts w:ascii="Times New Roman" w:hAnsi="Times New Roman" w:cs="Times New Roman"/>
            <w:sz w:val="22"/>
            <w:szCs w:val="22"/>
            <w:lang w:val="en-US"/>
          </w:rPr>
          <w:delText xml:space="preserve">stock </w:delText>
        </w:r>
      </w:del>
      <w:ins w:id="310" w:author="Fabian" w:date="2020-07-19T22:33:00Z">
        <w:r w:rsidR="00902666" w:rsidRPr="005E4935">
          <w:rPr>
            <w:rFonts w:ascii="Times New Roman" w:hAnsi="Times New Roman" w:cs="Times New Roman"/>
            <w:sz w:val="22"/>
            <w:szCs w:val="22"/>
            <w:lang w:val="en-US"/>
          </w:rPr>
          <w:t>stock</w:t>
        </w:r>
        <w:r w:rsidR="00902666">
          <w:rPr>
            <w:rFonts w:ascii="Times New Roman" w:hAnsi="Times New Roman" w:cs="Times New Roman"/>
            <w:sz w:val="22"/>
            <w:szCs w:val="22"/>
            <w:lang w:val="en-US"/>
          </w:rPr>
          <w:t>-</w:t>
        </w:r>
      </w:ins>
      <w:r w:rsidRPr="005E4935">
        <w:rPr>
          <w:rFonts w:ascii="Times New Roman" w:hAnsi="Times New Roman" w:cs="Times New Roman"/>
          <w:sz w:val="22"/>
          <w:szCs w:val="22"/>
          <w:lang w:val="en-US"/>
        </w:rPr>
        <w:t>assessment</w:t>
      </w:r>
      <w:del w:id="311" w:author="Fabian" w:date="2020-07-19T22:33:00Z">
        <w:r w:rsidRPr="005E4935" w:rsidDel="00902666">
          <w:rPr>
            <w:rFonts w:ascii="Times New Roman" w:hAnsi="Times New Roman" w:cs="Times New Roman"/>
            <w:sz w:val="22"/>
            <w:szCs w:val="22"/>
            <w:lang w:val="en-US"/>
          </w:rPr>
          <w:delText>s</w:delText>
        </w:r>
      </w:del>
      <w:r w:rsidRPr="005E4935">
        <w:rPr>
          <w:rFonts w:ascii="Times New Roman" w:hAnsi="Times New Roman" w:cs="Times New Roman"/>
          <w:sz w:val="22"/>
          <w:szCs w:val="22"/>
          <w:lang w:val="en-US"/>
        </w:rPr>
        <w:t xml:space="preserve"> surveys (Table 1 and Table 2). The OM was based on an integrative size-structured stock assessment model </w:t>
      </w:r>
      <w:r w:rsidR="00AF46B4">
        <w:rPr>
          <w:rFonts w:ascii="Times New Roman" w:hAnsi="Times New Roman" w:cs="Times New Roman"/>
          <w:sz w:val="22"/>
          <w:szCs w:val="22"/>
          <w:lang w:val="en-US"/>
        </w:rPr>
        <w:fldChar w:fldCharType="begin" w:fldLock="1"/>
      </w:r>
      <w:r w:rsidR="00684882">
        <w:rPr>
          <w:rFonts w:ascii="Times New Roman" w:hAnsi="Times New Roman" w:cs="Times New Roman"/>
          <w:sz w:val="22"/>
          <w:szCs w:val="22"/>
          <w:lang w:val="en-US"/>
        </w:rPr>
        <w:instrText>ADDIN CSL_CITATION {"citationItems":[{"id":"ITEM-1","itemData":{"DOI":"10.1139/f90-021","ISSN":"0706-652X","abstract":"A length-structured population model, which incorporates von Bertalanffy growth, is used to describe changes in population abundance ove</w:instrText>
      </w:r>
      <w:r w:rsidR="00684882">
        <w:rPr>
          <w:rFonts w:ascii="Times New Roman" w:hAnsi="Times New Roman" w:cs="Times New Roman" w:hint="eastAsia"/>
          <w:sz w:val="22"/>
          <w:szCs w:val="22"/>
          <w:lang w:val="en-US"/>
        </w:rPr>
        <w:instrText>r time. The model is incorporated into a catch-at-length algorithm that uses a non-linear least squares approach to estimate relative abundance, fishing mortality, selectivity, and the von Bertalanffy growth parameters L</w:instrText>
      </w:r>
      <w:r w:rsidR="00684882">
        <w:rPr>
          <w:rFonts w:ascii="Times New Roman" w:hAnsi="Times New Roman" w:cs="Times New Roman" w:hint="eastAsia"/>
          <w:sz w:val="22"/>
          <w:szCs w:val="22"/>
          <w:lang w:val="en-US"/>
        </w:rPr>
        <w:instrText>∞</w:instrText>
      </w:r>
      <w:r w:rsidR="00684882">
        <w:rPr>
          <w:rFonts w:ascii="Times New Roman" w:hAnsi="Times New Roman" w:cs="Times New Roman" w:hint="eastAsia"/>
          <w:sz w:val="22"/>
          <w:szCs w:val="22"/>
          <w:lang w:val="en-US"/>
        </w:rPr>
        <w:instrText xml:space="preserve"> and k. The algorithm is applied t</w:instrText>
      </w:r>
      <w:r w:rsidR="00684882">
        <w:rPr>
          <w:rFonts w:ascii="Times New Roman" w:hAnsi="Times New Roman" w:cs="Times New Roman"/>
          <w:sz w:val="22"/>
          <w:szCs w:val="22"/>
          <w:lang w:val="en-US"/>
        </w:rPr>
        <w:instrText>o a simulated data set for Pacific cod Gadus macrocephalus and to catch data on Pseudotolithus typus and Decapterus russellii. Estimated population and exploitation parameters fit the observed catch-at-length. Estimates made with the catch-at-length approach can be improved by using auxiliary information that may be available on abundance, fishing effort, recruitment and growth. -from Authors","author":[{"dropping-particle":"","family":"Sullivan","given":"P. J.","non-dropping-particle":"","parse-names":false,"suffix":""},{"dropping-particle":"","family":"Han-Lin Lai","given":"","non-dropping-particle":"","parse-names":false,"suffix":""},{"dropping-particle":"","family":"Gallucci","given":"V. F.","non-dropping-particle":"","parse-names":false,"suffix":""}],"container-title":"Canadian Journal of Fisheries and Aquatic Sciences","id":"ITEM-1","issue":"1","issued":{"date-parts":[["1990"]]},"page":"184-198","title":"A catch-at-length analysis that incorporates a stochastic model of growth","type":"article-journal","volume":"47"},"uris":["http://www.mendeley.com/documents/?uuid=3169d6e9-8357-4b42-8a6b-efd50b41abfa"]},{"id":"ITEM-2","itemData":{"DOI":"10.1093/icesjms/fss185 Reviews","abstract":"Crustaceans and molluscs such as crabs, rock lobsters, prawns, abalone, and oysters constitute large and valuable fisheries. However, assessments of these species are hampered because they cannot be production aged, in contrast to many teleosts. The major data sources for these species, in addition to catch and abundance index data, are the size compositions of the catches and of any fishery-independent indices. Assessments of such species have been conducted using age-based methods of stock assessment, as well as surplus production models. However, size-structured methods are now preferred because they can make full use of size-com- position data, are able to integrate multiple sources of data, and produce the types of outputs which are needed for management purposes. An advantage of size-based models over age-based models is that all processes can be size-based, and these processes can modify the (unmodelled) size-at-age distribution. We review these methods, highlighting the choices that need to be made when developing integrated size-structured stock assessments, the data sources which are typically available and how they are used for parameter estimation, and contrast a number of such assessments worldwide.","author":[{"dropping-particle":"","family":"Punt","given":"André E","non-dropping-particle":"","parse-names":false,"suffix":""},{"dropping-particle":"","family":"Huang","given":"TzuChuan","non-dropping-particle":"","parse-names":false,"suffix":""},{"dropping-particle":"","family":"Maunder","given":"Mark N","non-dropping-particle":"","parse-names":false,"suffix":""}],"container-title":"ICES Journal of Marine Science","id":"ITEM-2","issued":{"date-parts":[["2013"]]},"page":"16-33","title":"Review of integrated size-structured models for stock assessment of hard-to-age crustacean and mollusc species","type":"article-journal","volume":"70"},"uris":["http://www.mendeley.com/documents/?uuid=83c3fe42-d089-4e0e-a91d-f42e0306c10c"]}],"mendeley":{"formattedCitation":"(Sullivan &lt;i&gt;et al.&lt;/i&gt;, 1990; Punt &lt;i&gt;et al.&lt;/i&gt;, 2013)","plainTextFormattedCitation":"(Sullivan et al., 1990; Punt et al., 2013)","previouslyFormattedCitation":"(Sullivan &lt;i&gt;et al.&lt;/i&gt;, 1990; Punt &lt;i&gt;et al.&lt;/i&gt;, 2013)"},"properties":{"noteIndex":0},"schema":"https://github.com/citation-style-language/schema/raw/master/csl-citation.json"}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684882" w:rsidRPr="00684882">
        <w:rPr>
          <w:rFonts w:ascii="Times New Roman" w:hAnsi="Times New Roman" w:cs="Times New Roman"/>
          <w:noProof/>
          <w:sz w:val="22"/>
          <w:szCs w:val="22"/>
          <w:lang w:val="en-US"/>
        </w:rPr>
        <w:t xml:space="preserve">(Sullivan </w:t>
      </w:r>
      <w:r w:rsidR="00684882" w:rsidRPr="00684882">
        <w:rPr>
          <w:rFonts w:ascii="Times New Roman" w:hAnsi="Times New Roman" w:cs="Times New Roman"/>
          <w:i/>
          <w:noProof/>
          <w:sz w:val="22"/>
          <w:szCs w:val="22"/>
          <w:lang w:val="en-US"/>
        </w:rPr>
        <w:t>et al.</w:t>
      </w:r>
      <w:r w:rsidR="00684882" w:rsidRPr="00684882">
        <w:rPr>
          <w:rFonts w:ascii="Times New Roman" w:hAnsi="Times New Roman" w:cs="Times New Roman"/>
          <w:noProof/>
          <w:sz w:val="22"/>
          <w:szCs w:val="22"/>
          <w:lang w:val="en-US"/>
        </w:rPr>
        <w:t xml:space="preserve">, 1990; Punt </w:t>
      </w:r>
      <w:r w:rsidR="00684882" w:rsidRPr="00684882">
        <w:rPr>
          <w:rFonts w:ascii="Times New Roman" w:hAnsi="Times New Roman" w:cs="Times New Roman"/>
          <w:i/>
          <w:noProof/>
          <w:sz w:val="22"/>
          <w:szCs w:val="22"/>
          <w:lang w:val="en-US"/>
        </w:rPr>
        <w:t>et al.</w:t>
      </w:r>
      <w:r w:rsidR="00684882" w:rsidRPr="00684882">
        <w:rPr>
          <w:rFonts w:ascii="Times New Roman" w:hAnsi="Times New Roman" w:cs="Times New Roman"/>
          <w:noProof/>
          <w:sz w:val="22"/>
          <w:szCs w:val="22"/>
          <w:lang w:val="en-US"/>
        </w:rPr>
        <w:t>, 2013)</w:t>
      </w:r>
      <w:r w:rsidR="00AF46B4">
        <w:rPr>
          <w:rFonts w:ascii="Times New Roman" w:hAnsi="Times New Roman" w:cs="Times New Roman"/>
          <w:sz w:val="22"/>
          <w:szCs w:val="22"/>
          <w:lang w:val="en-US"/>
        </w:rPr>
        <w:fldChar w:fldCharType="end"/>
      </w:r>
      <w:r w:rsidRPr="005E4935">
        <w:rPr>
          <w:rFonts w:ascii="Times New Roman" w:hAnsi="Times New Roman" w:cs="Times New Roman"/>
          <w:sz w:val="22"/>
          <w:szCs w:val="22"/>
          <w:lang w:val="en-US"/>
        </w:rPr>
        <w:t>, expressed by</w:t>
      </w:r>
    </w:p>
    <w:p w14:paraId="59736D61" w14:textId="77777777" w:rsidR="009E19B8" w:rsidRDefault="009E19B8" w:rsidP="001A52CC">
      <w:pPr>
        <w:spacing w:line="360" w:lineRule="auto"/>
        <w:rPr>
          <w:rFonts w:ascii="Times New Roman" w:hAnsi="Times New Roman" w:cs="Times New Roman"/>
          <w:sz w:val="22"/>
          <w:szCs w:val="22"/>
          <w:lang w:val="en-US"/>
        </w:rPr>
      </w:pPr>
    </w:p>
    <w:p w14:paraId="4BD3F12B" w14:textId="6C2EB298" w:rsidR="009E19B8" w:rsidRPr="00AA7423" w:rsidRDefault="005A3088" w:rsidP="001A52CC">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i,l</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G</m:t>
            </m:r>
          </m:e>
          <m:sub>
            <m:r>
              <w:rPr>
                <w:rFonts w:ascii="Cambria Math" w:hAnsi="Cambria Math" w:cs="Times New Roman"/>
                <w:sz w:val="22"/>
                <w:szCs w:val="22"/>
                <w:lang w:val="en-US"/>
              </w:rPr>
              <m:t>l,</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e>
              <m:sup>
                <m:r>
                  <w:rPr>
                    <w:rFonts w:ascii="Cambria Math" w:hAnsi="Cambria Math" w:cs="Times New Roman"/>
                    <w:sz w:val="22"/>
                    <w:szCs w:val="22"/>
                    <w:lang w:val="en-US"/>
                  </w:rPr>
                  <m:t>'</m:t>
                </m:r>
              </m:sup>
            </m:sSup>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i-1,l</m:t>
            </m:r>
          </m:sub>
        </m:sSub>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i-1,l</m:t>
                </m:r>
              </m:sub>
            </m:sSub>
          </m:sup>
        </m:sSup>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l</m:t>
                </m:r>
              </m:sub>
            </m:sSub>
            <m:r>
              <w:rPr>
                <w:rFonts w:ascii="Cambria Math" w:hAnsi="Cambria Math" w:cs="Times New Roman"/>
                <w:sz w:val="22"/>
                <w:szCs w:val="22"/>
                <w:lang w:val="en-US"/>
              </w:rPr>
              <m:t>R</m:t>
            </m:r>
          </m:e>
          <m:sub>
            <m:r>
              <w:rPr>
                <w:rFonts w:ascii="Cambria Math" w:hAnsi="Cambria Math" w:cs="Times New Roman"/>
                <w:sz w:val="22"/>
                <w:szCs w:val="22"/>
                <w:lang w:val="en-US"/>
              </w:rPr>
              <m:t>i</m:t>
            </m:r>
          </m:sub>
        </m:sSub>
      </m:oMath>
      <w:r w:rsidR="005E4935" w:rsidRP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r>
      <w:r w:rsid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t>…2)</w:t>
      </w:r>
    </w:p>
    <w:p w14:paraId="7BB9E53B" w14:textId="77777777" w:rsidR="005E4935" w:rsidRPr="005E4935" w:rsidRDefault="005E4935" w:rsidP="005E4935">
      <w:pPr>
        <w:spacing w:line="360" w:lineRule="auto"/>
        <w:rPr>
          <w:rFonts w:ascii="Times New Roman" w:hAnsi="Times New Roman" w:cs="Times New Roman"/>
          <w:sz w:val="22"/>
          <w:szCs w:val="22"/>
          <w:lang w:val="en-US"/>
        </w:rPr>
      </w:pPr>
    </w:p>
    <w:p w14:paraId="6499E9FC" w14:textId="49152472" w:rsidR="005E4935" w:rsidRPr="005E4935" w:rsidRDefault="005E4935" w:rsidP="005E4935">
      <w:pPr>
        <w:spacing w:line="360" w:lineRule="auto"/>
        <w:rPr>
          <w:rFonts w:ascii="Times New Roman" w:hAnsi="Times New Roman" w:cs="Times New Roman"/>
          <w:sz w:val="22"/>
          <w:szCs w:val="22"/>
          <w:lang w:val="en-US"/>
        </w:rPr>
      </w:pPr>
      <w:r w:rsidRPr="005E4935">
        <w:rPr>
          <w:rFonts w:ascii="Times New Roman" w:hAnsi="Times New Roman" w:cs="Times New Roman"/>
          <w:sz w:val="22"/>
          <w:szCs w:val="22"/>
          <w:lang w:val="en-US"/>
        </w:rPr>
        <w:t xml:space="preserve">where </w:t>
      </w:r>
      <w:proofErr w:type="spellStart"/>
      <w:r w:rsidRPr="005E4935">
        <w:rPr>
          <w:rFonts w:ascii="Times New Roman" w:hAnsi="Times New Roman" w:cs="Times New Roman"/>
          <w:i/>
          <w:sz w:val="22"/>
          <w:szCs w:val="22"/>
          <w:lang w:val="en-US"/>
        </w:rPr>
        <w:t>N</w:t>
      </w:r>
      <w:r w:rsidRPr="005E4935">
        <w:rPr>
          <w:rFonts w:ascii="Times New Roman" w:hAnsi="Times New Roman" w:cs="Times New Roman"/>
          <w:i/>
          <w:sz w:val="22"/>
          <w:szCs w:val="22"/>
          <w:vertAlign w:val="subscript"/>
          <w:lang w:val="en-US"/>
        </w:rPr>
        <w:t>i,l</w:t>
      </w:r>
      <w:proofErr w:type="spellEnd"/>
      <w:r w:rsidRPr="005E4935">
        <w:rPr>
          <w:rFonts w:ascii="Times New Roman" w:hAnsi="Times New Roman" w:cs="Times New Roman"/>
          <w:sz w:val="22"/>
          <w:szCs w:val="22"/>
          <w:lang w:val="en-US"/>
        </w:rPr>
        <w:t xml:space="preserve"> is the abundance </w:t>
      </w:r>
      <w:ins w:id="312" w:author="Fabian" w:date="2020-07-19T22:33:00Z">
        <w:r w:rsidR="00902666">
          <w:rPr>
            <w:rFonts w:ascii="Times New Roman" w:hAnsi="Times New Roman" w:cs="Times New Roman"/>
            <w:sz w:val="22"/>
            <w:szCs w:val="22"/>
            <w:lang w:val="en-US"/>
          </w:rPr>
          <w:t xml:space="preserve">of </w:t>
        </w:r>
        <w:r w:rsidR="00902666" w:rsidRPr="005E4935">
          <w:rPr>
            <w:rFonts w:ascii="Times New Roman" w:hAnsi="Times New Roman" w:cs="Times New Roman"/>
            <w:sz w:val="22"/>
            <w:szCs w:val="22"/>
            <w:lang w:val="en-US"/>
          </w:rPr>
          <w:t xml:space="preserve">length-class </w:t>
        </w:r>
        <w:r w:rsidR="00902666" w:rsidRPr="005E4935">
          <w:rPr>
            <w:rFonts w:ascii="Times New Roman" w:hAnsi="Times New Roman" w:cs="Times New Roman"/>
            <w:i/>
            <w:sz w:val="22"/>
            <w:szCs w:val="22"/>
            <w:lang w:val="en-US"/>
          </w:rPr>
          <w:t>l</w:t>
        </w:r>
        <w:r w:rsidR="00902666" w:rsidRPr="005E4935">
          <w:rPr>
            <w:rFonts w:ascii="Times New Roman" w:hAnsi="Times New Roman" w:cs="Times New Roman"/>
            <w:sz w:val="22"/>
            <w:szCs w:val="22"/>
            <w:lang w:val="en-US"/>
          </w:rPr>
          <w:t xml:space="preserve"> </w:t>
        </w:r>
      </w:ins>
      <w:r w:rsidRPr="005E4935">
        <w:rPr>
          <w:rFonts w:ascii="Times New Roman" w:hAnsi="Times New Roman" w:cs="Times New Roman"/>
          <w:sz w:val="22"/>
          <w:szCs w:val="22"/>
          <w:lang w:val="en-US"/>
        </w:rPr>
        <w:t xml:space="preserve">at the beginning of year </w:t>
      </w:r>
      <w:proofErr w:type="spellStart"/>
      <w:r w:rsidRPr="005E4935">
        <w:rPr>
          <w:rFonts w:ascii="Times New Roman" w:hAnsi="Times New Roman" w:cs="Times New Roman"/>
          <w:i/>
          <w:sz w:val="22"/>
          <w:szCs w:val="22"/>
          <w:lang w:val="en-US"/>
        </w:rPr>
        <w:t>i</w:t>
      </w:r>
      <w:proofErr w:type="spellEnd"/>
      <w:del w:id="313" w:author="Fabian" w:date="2020-07-19T22:33:00Z">
        <w:r w:rsidRPr="005E4935" w:rsidDel="00902666">
          <w:rPr>
            <w:rFonts w:ascii="Times New Roman" w:hAnsi="Times New Roman" w:cs="Times New Roman"/>
            <w:sz w:val="22"/>
            <w:szCs w:val="22"/>
            <w:lang w:val="en-US"/>
          </w:rPr>
          <w:delText xml:space="preserve"> and length-class </w:delText>
        </w:r>
        <w:r w:rsidRPr="005E4935" w:rsidDel="00902666">
          <w:rPr>
            <w:rFonts w:ascii="Times New Roman" w:hAnsi="Times New Roman" w:cs="Times New Roman"/>
            <w:i/>
            <w:sz w:val="22"/>
            <w:szCs w:val="22"/>
            <w:lang w:val="en-US"/>
          </w:rPr>
          <w:delText>l</w:delText>
        </w:r>
      </w:del>
      <w:r w:rsidRPr="005E4935">
        <w:rPr>
          <w:rFonts w:ascii="Times New Roman" w:hAnsi="Times New Roman" w:cs="Times New Roman"/>
          <w:sz w:val="22"/>
          <w:szCs w:val="22"/>
          <w:lang w:val="en-US"/>
        </w:rPr>
        <w:t xml:space="preserve">, </w:t>
      </w:r>
      <w:r w:rsidRPr="005E4935">
        <w:rPr>
          <w:rFonts w:ascii="Times New Roman" w:hAnsi="Times New Roman" w:cs="Times New Roman"/>
          <w:i/>
          <w:sz w:val="22"/>
          <w:szCs w:val="22"/>
          <w:lang w:val="en-US"/>
        </w:rPr>
        <w:t>Z</w:t>
      </w:r>
      <w:r w:rsidRPr="005E4935">
        <w:rPr>
          <w:rFonts w:ascii="Times New Roman" w:hAnsi="Times New Roman" w:cs="Times New Roman"/>
          <w:sz w:val="22"/>
          <w:szCs w:val="22"/>
          <w:lang w:val="en-US"/>
        </w:rPr>
        <w:t xml:space="preserve"> is the instantaneous total mortality rate, i.e.</w:t>
      </w:r>
      <w:ins w:id="314" w:author="Fabian" w:date="2020-07-21T22:52:00Z">
        <w:r w:rsidR="003C1D12">
          <w:rPr>
            <w:rFonts w:ascii="Times New Roman" w:hAnsi="Times New Roman" w:cs="Times New Roman"/>
            <w:sz w:val="22"/>
            <w:szCs w:val="22"/>
            <w:lang w:val="en-US"/>
          </w:rPr>
          <w:t>,</w:t>
        </w:r>
      </w:ins>
      <w:r w:rsidRPr="005E4935">
        <w:rPr>
          <w:rFonts w:ascii="Times New Roman" w:hAnsi="Times New Roman" w:cs="Times New Roman"/>
          <w:sz w:val="22"/>
          <w:szCs w:val="22"/>
          <w:lang w:val="en-US"/>
        </w:rPr>
        <w:t xml:space="preserve"> </w:t>
      </w:r>
      <w:r w:rsidRPr="005E4935">
        <w:rPr>
          <w:rFonts w:ascii="Times New Roman" w:hAnsi="Times New Roman" w:cs="Times New Roman"/>
          <w:i/>
          <w:sz w:val="22"/>
          <w:szCs w:val="22"/>
          <w:lang w:val="en-US"/>
        </w:rPr>
        <w:t>Z</w:t>
      </w:r>
      <w:r w:rsidRPr="005E4935">
        <w:rPr>
          <w:rFonts w:ascii="Times New Roman" w:hAnsi="Times New Roman" w:cs="Times New Roman"/>
          <w:sz w:val="22"/>
          <w:szCs w:val="22"/>
          <w:lang w:val="en-US"/>
        </w:rPr>
        <w:t>=</w:t>
      </w:r>
      <w:r w:rsidRPr="005E4935">
        <w:rPr>
          <w:rFonts w:ascii="Times New Roman" w:hAnsi="Times New Roman" w:cs="Times New Roman"/>
          <w:i/>
          <w:sz w:val="22"/>
          <w:szCs w:val="22"/>
          <w:lang w:val="en-US"/>
        </w:rPr>
        <w:t>F</w:t>
      </w:r>
      <w:r w:rsidRPr="005E4935">
        <w:rPr>
          <w:rFonts w:ascii="Times New Roman" w:hAnsi="Times New Roman" w:cs="Times New Roman"/>
          <w:sz w:val="22"/>
          <w:szCs w:val="22"/>
          <w:lang w:val="en-US"/>
        </w:rPr>
        <w:t>+</w:t>
      </w:r>
      <w:r w:rsidRPr="005E4935">
        <w:rPr>
          <w:rFonts w:ascii="Times New Roman" w:hAnsi="Times New Roman" w:cs="Times New Roman"/>
          <w:i/>
          <w:sz w:val="22"/>
          <w:szCs w:val="22"/>
          <w:lang w:val="en-US"/>
        </w:rPr>
        <w:t>M</w:t>
      </w:r>
      <w:r w:rsidRPr="005E4935">
        <w:rPr>
          <w:rFonts w:ascii="Times New Roman" w:hAnsi="Times New Roman" w:cs="Times New Roman"/>
          <w:sz w:val="22"/>
          <w:szCs w:val="22"/>
          <w:lang w:val="en-US"/>
        </w:rPr>
        <w:t xml:space="preserve">, where </w:t>
      </w:r>
      <w:r w:rsidRPr="005E4935">
        <w:rPr>
          <w:rFonts w:ascii="Times New Roman" w:hAnsi="Times New Roman" w:cs="Times New Roman"/>
          <w:i/>
          <w:sz w:val="22"/>
          <w:szCs w:val="22"/>
          <w:lang w:val="en-US"/>
        </w:rPr>
        <w:t>F</w:t>
      </w:r>
      <w:r w:rsidRPr="005E4935">
        <w:rPr>
          <w:rFonts w:ascii="Times New Roman" w:hAnsi="Times New Roman" w:cs="Times New Roman"/>
          <w:sz w:val="22"/>
          <w:szCs w:val="22"/>
          <w:lang w:val="en-US"/>
        </w:rPr>
        <w:t xml:space="preserve"> is the fishing mortality</w:t>
      </w:r>
      <w:ins w:id="315" w:author="Fabian" w:date="2020-07-21T22:52:00Z">
        <w:r w:rsidR="003C1D12">
          <w:rPr>
            <w:rFonts w:ascii="Times New Roman" w:hAnsi="Times New Roman" w:cs="Times New Roman"/>
            <w:sz w:val="22"/>
            <w:szCs w:val="22"/>
            <w:lang w:val="en-US"/>
          </w:rPr>
          <w:t>,</w:t>
        </w:r>
      </w:ins>
      <w:r w:rsidRPr="005E4935">
        <w:rPr>
          <w:rFonts w:ascii="Times New Roman" w:hAnsi="Times New Roman" w:cs="Times New Roman"/>
          <w:sz w:val="22"/>
          <w:szCs w:val="22"/>
          <w:lang w:val="en-US"/>
        </w:rPr>
        <w:t xml:space="preserve"> and </w:t>
      </w:r>
      <w:r w:rsidRPr="005E4935">
        <w:rPr>
          <w:rFonts w:ascii="Times New Roman" w:hAnsi="Times New Roman" w:cs="Times New Roman"/>
          <w:i/>
          <w:sz w:val="22"/>
          <w:szCs w:val="22"/>
          <w:lang w:val="en-US"/>
        </w:rPr>
        <w:t>M</w:t>
      </w:r>
      <w:r w:rsidRPr="005E4935">
        <w:rPr>
          <w:rFonts w:ascii="Times New Roman" w:hAnsi="Times New Roman" w:cs="Times New Roman"/>
          <w:sz w:val="22"/>
          <w:szCs w:val="22"/>
          <w:lang w:val="en-US"/>
        </w:rPr>
        <w:t xml:space="preserve"> is the natural mortality rate (set equal to 0.3). </w:t>
      </w:r>
      <w:r w:rsidRPr="005E4935">
        <w:rPr>
          <w:rFonts w:ascii="Times New Roman" w:hAnsi="Times New Roman" w:cs="Times New Roman"/>
          <w:i/>
          <w:sz w:val="22"/>
          <w:szCs w:val="22"/>
          <w:lang w:val="en-US"/>
        </w:rPr>
        <w:t>R</w:t>
      </w:r>
      <w:r w:rsidRPr="005E4935">
        <w:rPr>
          <w:rFonts w:ascii="Times New Roman" w:hAnsi="Times New Roman" w:cs="Times New Roman"/>
          <w:i/>
          <w:sz w:val="22"/>
          <w:szCs w:val="22"/>
          <w:vertAlign w:val="subscript"/>
          <w:lang w:val="en-US"/>
        </w:rPr>
        <w:t>i</w:t>
      </w:r>
      <w:r w:rsidRPr="005E4935">
        <w:rPr>
          <w:rFonts w:ascii="Times New Roman" w:hAnsi="Times New Roman" w:cs="Times New Roman"/>
          <w:sz w:val="22"/>
          <w:szCs w:val="22"/>
          <w:lang w:val="en-US"/>
        </w:rPr>
        <w:t xml:space="preserve"> is </w:t>
      </w:r>
      <w:del w:id="316" w:author="Fabian" w:date="2020-07-21T22:52:00Z">
        <w:r w:rsidRPr="005E4935" w:rsidDel="003C1D12">
          <w:rPr>
            <w:rFonts w:ascii="Times New Roman" w:hAnsi="Times New Roman" w:cs="Times New Roman"/>
            <w:sz w:val="22"/>
            <w:szCs w:val="22"/>
            <w:lang w:val="en-US"/>
          </w:rPr>
          <w:delText xml:space="preserve">the </w:delText>
        </w:r>
      </w:del>
      <w:r w:rsidRPr="005E4935">
        <w:rPr>
          <w:rFonts w:ascii="Times New Roman" w:hAnsi="Times New Roman" w:cs="Times New Roman"/>
          <w:sz w:val="22"/>
          <w:szCs w:val="22"/>
          <w:lang w:val="en-US"/>
        </w:rPr>
        <w:t>recruitment</w:t>
      </w:r>
      <w:del w:id="317" w:author="Fabian" w:date="2020-07-21T22:53:00Z">
        <w:r w:rsidRPr="005E4935" w:rsidDel="003C1D12">
          <w:rPr>
            <w:rFonts w:ascii="Times New Roman" w:hAnsi="Times New Roman" w:cs="Times New Roman"/>
            <w:sz w:val="22"/>
            <w:szCs w:val="22"/>
            <w:lang w:val="en-US"/>
          </w:rPr>
          <w:delText xml:space="preserve"> and</w:delText>
        </w:r>
      </w:del>
      <w:ins w:id="318" w:author="Fabian" w:date="2020-07-21T22:53:00Z">
        <w:r w:rsidR="003C1D12">
          <w:rPr>
            <w:rFonts w:ascii="Times New Roman" w:hAnsi="Times New Roman" w:cs="Times New Roman"/>
            <w:sz w:val="22"/>
            <w:szCs w:val="22"/>
            <w:lang w:val="en-US"/>
          </w:rPr>
          <w:t>,</w:t>
        </w:r>
      </w:ins>
      <w:r w:rsidRPr="005E4935">
        <w:rPr>
          <w:rFonts w:ascii="Times New Roman" w:hAnsi="Times New Roman" w:cs="Times New Roman"/>
          <w:sz w:val="22"/>
          <w:szCs w:val="22"/>
          <w:lang w:val="en-US"/>
        </w:rPr>
        <w:t xml:space="preser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l</m:t>
            </m:r>
          </m:sub>
        </m:sSub>
      </m:oMath>
      <w:r w:rsidRPr="005E4935">
        <w:rPr>
          <w:rFonts w:ascii="Times New Roman" w:hAnsi="Times New Roman" w:cs="Times New Roman"/>
          <w:sz w:val="22"/>
          <w:szCs w:val="22"/>
          <w:lang w:val="en-US"/>
        </w:rPr>
        <w:t xml:space="preserve"> is the distribution of recruitment by length-classes, and </w:t>
      </w:r>
      <w:proofErr w:type="spellStart"/>
      <w:r w:rsidRPr="005E4935">
        <w:rPr>
          <w:rFonts w:ascii="Times New Roman" w:hAnsi="Times New Roman" w:cs="Times New Roman"/>
          <w:i/>
          <w:sz w:val="22"/>
          <w:szCs w:val="22"/>
          <w:lang w:val="en-US"/>
        </w:rPr>
        <w:t>G</w:t>
      </w:r>
      <w:r w:rsidRPr="005E4935">
        <w:rPr>
          <w:rFonts w:ascii="Times New Roman" w:hAnsi="Times New Roman" w:cs="Times New Roman"/>
          <w:i/>
          <w:sz w:val="22"/>
          <w:szCs w:val="22"/>
          <w:vertAlign w:val="subscript"/>
          <w:lang w:val="en-US"/>
        </w:rPr>
        <w:t>l,l</w:t>
      </w:r>
      <w:proofErr w:type="spellEnd"/>
      <w:r w:rsidRPr="005E4935">
        <w:rPr>
          <w:rFonts w:ascii="Times New Roman" w:hAnsi="Times New Roman" w:cs="Times New Roman"/>
          <w:i/>
          <w:sz w:val="22"/>
          <w:szCs w:val="22"/>
          <w:vertAlign w:val="subscript"/>
          <w:lang w:val="en-US"/>
        </w:rPr>
        <w:t>’</w:t>
      </w:r>
      <w:r w:rsidRPr="005E4935">
        <w:rPr>
          <w:rFonts w:ascii="Times New Roman" w:hAnsi="Times New Roman" w:cs="Times New Roman"/>
          <w:sz w:val="22"/>
          <w:szCs w:val="22"/>
          <w:lang w:val="en-US"/>
        </w:rPr>
        <w:t xml:space="preserve"> is a growth transition matrix described by</w:t>
      </w:r>
    </w:p>
    <w:p w14:paraId="259BF4B5" w14:textId="77777777" w:rsidR="005E4935" w:rsidRPr="00F76B89" w:rsidRDefault="005E4935" w:rsidP="005E4935">
      <w:pPr>
        <w:spacing w:line="360" w:lineRule="auto"/>
        <w:rPr>
          <w:rFonts w:ascii="Times New Roman" w:hAnsi="Times New Roman" w:cs="Times New Roman"/>
          <w:sz w:val="22"/>
          <w:szCs w:val="22"/>
          <w:lang w:val="en-US"/>
        </w:rPr>
      </w:pPr>
    </w:p>
    <w:p w14:paraId="354D291B" w14:textId="56865D7D" w:rsidR="00AA7423" w:rsidRPr="00F76B89" w:rsidRDefault="005A3088" w:rsidP="00AA7423">
      <w:pPr>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G</m:t>
            </m:r>
          </m:e>
          <m:sub>
            <m:r>
              <w:rPr>
                <w:rFonts w:ascii="Cambria Math" w:hAnsi="Cambria Math" w:cs="Times New Roman"/>
                <w:sz w:val="22"/>
                <w:szCs w:val="22"/>
                <w:lang w:val="en-US"/>
              </w:rPr>
              <m:t>l,</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e>
              <m:sup>
                <m:r>
                  <w:rPr>
                    <w:rFonts w:ascii="Cambria Math" w:hAnsi="Cambria Math" w:cs="Times New Roman"/>
                    <w:sz w:val="22"/>
                    <w:szCs w:val="22"/>
                    <w:lang w:val="en-US"/>
                  </w:rPr>
                  <m:t>'</m:t>
                </m:r>
              </m:sup>
            </m:sSup>
          </m:sub>
        </m:sSub>
        <m:r>
          <w:rPr>
            <w:rFonts w:ascii="Cambria Math" w:hAnsi="Cambria Math" w:cs="Times New Roman"/>
            <w:sz w:val="22"/>
            <w:szCs w:val="22"/>
            <w:lang w:val="en-US"/>
          </w:rPr>
          <m:t>=</m:t>
        </m:r>
        <m:nary>
          <m:naryPr>
            <m:limLoc m:val="subSup"/>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e>
              <m:sup>
                <m:r>
                  <w:rPr>
                    <w:rFonts w:ascii="Cambria Math" w:hAnsi="Cambria Math" w:cs="Times New Roman"/>
                    <w:sz w:val="22"/>
                    <w:szCs w:val="22"/>
                    <w:lang w:val="en-US"/>
                  </w:rPr>
                  <m:t>'</m:t>
                </m:r>
              </m:sup>
            </m:sSup>
          </m:sup>
          <m:e>
            <m:sSup>
              <m:sSupPr>
                <m:ctrlPr>
                  <w:rPr>
                    <w:rFonts w:ascii="Cambria Math" w:hAnsi="Cambria Math" w:cs="Times New Roman"/>
                    <w:i/>
                    <w:sz w:val="22"/>
                    <w:szCs w:val="22"/>
                    <w:lang w:val="en-US"/>
                  </w:rPr>
                </m:ctrlPr>
              </m:sSupPr>
              <m:e>
                <m:r>
                  <w:rPr>
                    <w:rFonts w:ascii="Cambria Math" w:hAnsi="Cambria Math" w:cs="Times New Roman"/>
                    <w:sz w:val="22"/>
                    <w:szCs w:val="22"/>
                    <w:lang w:val="en-US"/>
                  </w:rPr>
                  <m:t>(</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e>
                  <m:sup>
                    <m:r>
                      <w:rPr>
                        <w:rFonts w:ascii="Cambria Math" w:hAnsi="Cambria Math" w:cs="Times New Roman"/>
                        <w:sz w:val="22"/>
                        <w:szCs w:val="22"/>
                        <w:lang w:val="en-US"/>
                      </w:rPr>
                      <m:t>'</m:t>
                    </m:r>
                  </m:sup>
                </m:sSup>
                <m:r>
                  <w:rPr>
                    <w:rFonts w:ascii="Cambria Math" w:hAnsi="Cambria Math" w:cs="Times New Roman"/>
                    <w:sz w:val="22"/>
                    <w:szCs w:val="22"/>
                    <w:lang w:val="en-US"/>
                  </w:rPr>
                  <m:t>-l)</m:t>
                </m:r>
              </m:e>
              <m:sup>
                <m:sSub>
                  <m:sSubPr>
                    <m:ctrlPr>
                      <w:rPr>
                        <w:rFonts w:ascii="Cambria Math" w:hAnsi="Cambria Math" w:cs="Times New Roman"/>
                        <w:i/>
                        <w:sz w:val="22"/>
                        <w:szCs w:val="22"/>
                        <w:lang w:val="en-US"/>
                      </w:rPr>
                    </m:ctrlPr>
                  </m:sSubPr>
                  <m:e>
                    <m:r>
                      <w:rPr>
                        <w:rFonts w:ascii="Cambria Math" w:hAnsi="Cambria Math" w:cs="Times New Roman"/>
                        <w:sz w:val="22"/>
                        <w:szCs w:val="22"/>
                        <w:lang w:val="en-US"/>
                      </w:rPr>
                      <m:t>α</m:t>
                    </m:r>
                  </m:e>
                  <m:sub>
                    <m:r>
                      <w:rPr>
                        <w:rFonts w:ascii="Cambria Math" w:hAnsi="Cambria Math" w:cs="Times New Roman"/>
                        <w:sz w:val="22"/>
                        <w:szCs w:val="22"/>
                        <w:lang w:val="en-US"/>
                      </w:rPr>
                      <m:t>j</m:t>
                    </m:r>
                  </m:sub>
                </m:sSub>
              </m:sup>
            </m:sSup>
          </m:e>
        </m:nary>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r>
              <w:rPr>
                <w:rFonts w:ascii="Cambria Math" w:hAnsi="Cambria Math" w:cs="Times New Roman"/>
                <w:sz w:val="22"/>
                <w:szCs w:val="22"/>
                <w:lang w:val="en-US"/>
              </w:rPr>
              <m:t>-(</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e>
              <m:sup>
                <m:r>
                  <w:rPr>
                    <w:rFonts w:ascii="Cambria Math" w:hAnsi="Cambria Math" w:cs="Times New Roman"/>
                    <w:sz w:val="22"/>
                    <w:szCs w:val="22"/>
                    <w:lang w:val="en-US"/>
                  </w:rPr>
                  <m:t>'</m:t>
                </m:r>
              </m:sup>
            </m:sSup>
            <m:r>
              <w:rPr>
                <w:rFonts w:ascii="Cambria Math" w:hAnsi="Cambria Math" w:cs="Times New Roman"/>
                <w:sz w:val="22"/>
                <w:szCs w:val="22"/>
                <w:lang w:val="en-US"/>
              </w:rPr>
              <m:t>-l)/</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p</m:t>
                </m:r>
              </m:sub>
            </m:sSub>
          </m:sup>
        </m:sSup>
        <m:r>
          <w:rPr>
            <w:rFonts w:ascii="Cambria Math" w:hAnsi="Cambria Math" w:cs="Times New Roman"/>
            <w:sz w:val="22"/>
            <w:szCs w:val="22"/>
            <w:lang w:val="en-US"/>
          </w:rPr>
          <m:t>dl/</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p</m:t>
            </m:r>
          </m:sub>
        </m:sSub>
      </m:oMath>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t>…3)</w:t>
      </w:r>
    </w:p>
    <w:p w14:paraId="6B07895C" w14:textId="77777777" w:rsidR="005E4935" w:rsidRPr="00F76B89" w:rsidRDefault="005E4935" w:rsidP="005E4935">
      <w:pPr>
        <w:spacing w:line="360" w:lineRule="auto"/>
        <w:rPr>
          <w:rFonts w:ascii="Times New Roman" w:hAnsi="Times New Roman" w:cs="Times New Roman"/>
          <w:sz w:val="22"/>
          <w:szCs w:val="22"/>
          <w:lang w:val="en-US"/>
        </w:rPr>
      </w:pPr>
    </w:p>
    <w:p w14:paraId="3D0E75B0" w14:textId="77777777" w:rsidR="00AA7423" w:rsidRPr="00F76B89" w:rsidRDefault="00AA7423" w:rsidP="00AA7423">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r w:rsidRPr="00F76B89">
        <w:rPr>
          <w:rFonts w:ascii="Times New Roman" w:hAnsi="Times New Roman" w:cs="Times New Roman"/>
          <w:i/>
          <w:sz w:val="22"/>
          <w:szCs w:val="22"/>
          <w:lang w:val="en-US"/>
        </w:rPr>
        <w:t>l</w:t>
      </w:r>
      <w:r w:rsidRPr="00F76B89">
        <w:rPr>
          <w:rFonts w:ascii="Times New Roman" w:hAnsi="Times New Roman" w:cs="Times New Roman"/>
          <w:sz w:val="22"/>
          <w:szCs w:val="22"/>
          <w:lang w:val="en-US"/>
        </w:rPr>
        <w:t xml:space="preserve"> is the length class, and </w:t>
      </w:r>
      <w:r w:rsidRPr="00F76B89">
        <w:rPr>
          <w:rFonts w:ascii="Times New Roman" w:hAnsi="Times New Roman" w:cs="Times New Roman"/>
          <w:i/>
          <w:sz w:val="22"/>
          <w:szCs w:val="22"/>
          <w:lang w:val="en-US"/>
        </w:rPr>
        <w:sym w:font="Symbol" w:char="F061"/>
      </w:r>
      <w:r w:rsidRPr="00F76B89">
        <w:rPr>
          <w:rFonts w:ascii="Times New Roman" w:hAnsi="Times New Roman" w:cs="Times New Roman"/>
          <w:i/>
          <w:sz w:val="22"/>
          <w:szCs w:val="22"/>
          <w:vertAlign w:val="subscript"/>
          <w:lang w:val="en-US"/>
        </w:rPr>
        <w:t>j</w:t>
      </w:r>
      <w:r w:rsidRPr="00F76B89">
        <w:rPr>
          <w:rFonts w:ascii="Times New Roman" w:hAnsi="Times New Roman" w:cs="Times New Roman"/>
          <w:sz w:val="22"/>
          <w:szCs w:val="22"/>
          <w:lang w:val="en-US"/>
        </w:rPr>
        <w:t xml:space="preserve"> and </w:t>
      </w:r>
      <w:r w:rsidRPr="00F76B89">
        <w:rPr>
          <w:rFonts w:ascii="Times New Roman" w:hAnsi="Times New Roman" w:cs="Times New Roman"/>
          <w:i/>
          <w:sz w:val="22"/>
          <w:szCs w:val="22"/>
          <w:lang w:val="en-US"/>
        </w:rPr>
        <w:sym w:font="Symbol" w:char="F062"/>
      </w:r>
      <w:r w:rsidRPr="00F76B89">
        <w:rPr>
          <w:rFonts w:ascii="Times New Roman" w:hAnsi="Times New Roman" w:cs="Times New Roman"/>
          <w:i/>
          <w:sz w:val="22"/>
          <w:szCs w:val="22"/>
          <w:vertAlign w:val="subscript"/>
          <w:lang w:val="en-US"/>
        </w:rPr>
        <w:t>p</w:t>
      </w:r>
      <w:r w:rsidRPr="00F76B89">
        <w:rPr>
          <w:rFonts w:ascii="Times New Roman" w:hAnsi="Times New Roman" w:cs="Times New Roman"/>
          <w:sz w:val="22"/>
          <w:szCs w:val="22"/>
          <w:lang w:val="en-US"/>
        </w:rPr>
        <w:t xml:space="preserve"> are parameters describing a gamma probability function. Recruitment was estimated according to:</w:t>
      </w:r>
    </w:p>
    <w:p w14:paraId="1B2D84D0" w14:textId="77777777" w:rsidR="005E4935" w:rsidRPr="00F76B89" w:rsidRDefault="005E4935" w:rsidP="00AA7423">
      <w:pPr>
        <w:spacing w:line="360" w:lineRule="auto"/>
        <w:rPr>
          <w:rFonts w:ascii="Times New Roman" w:hAnsi="Times New Roman" w:cs="Times New Roman"/>
          <w:sz w:val="22"/>
          <w:szCs w:val="22"/>
          <w:lang w:val="en-US"/>
        </w:rPr>
      </w:pPr>
    </w:p>
    <w:p w14:paraId="33A6A0F1" w14:textId="77777777" w:rsidR="00AA7423" w:rsidRPr="00F76B89" w:rsidRDefault="005A3088" w:rsidP="00AA7423">
      <w:pPr>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i</m:t>
            </m:r>
          </m:sub>
        </m:sSub>
        <m:r>
          <w:rPr>
            <w:rFonts w:ascii="Cambria Math" w:hAnsi="Cambria Math" w:cs="Times New Roman"/>
            <w:sz w:val="22"/>
            <w:szCs w:val="22"/>
            <w:lang w:val="en-US"/>
          </w:rPr>
          <m:t>=</m:t>
        </m:r>
        <m:acc>
          <m:accPr>
            <m:chr m:val="̅"/>
            <m:ctrlPr>
              <w:rPr>
                <w:rFonts w:ascii="Cambria Math" w:hAnsi="Cambria Math" w:cs="Times New Roman"/>
                <w:i/>
                <w:sz w:val="22"/>
                <w:szCs w:val="22"/>
                <w:lang w:val="en-US"/>
              </w:rPr>
            </m:ctrlPr>
          </m:accPr>
          <m:e>
            <m:r>
              <w:rPr>
                <w:rFonts w:ascii="Cambria Math" w:hAnsi="Cambria Math" w:cs="Times New Roman"/>
                <w:sz w:val="22"/>
                <w:szCs w:val="22"/>
                <w:lang w:val="en-US"/>
              </w:rPr>
              <m:t>R</m:t>
            </m:r>
          </m:e>
        </m:acc>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sSub>
              <m:sSubPr>
                <m:ctrlPr>
                  <w:rPr>
                    <w:rFonts w:ascii="Cambria Math" w:hAnsi="Cambria Math" w:cs="Times New Roman"/>
                    <w:i/>
                    <w:sz w:val="22"/>
                    <w:szCs w:val="22"/>
                    <w:lang w:val="en-US"/>
                  </w:rPr>
                </m:ctrlPr>
              </m:sSubPr>
              <m:e>
                <m:r>
                  <w:rPr>
                    <w:rFonts w:ascii="Cambria Math" w:hAnsi="Cambria Math" w:cs="Times New Roman"/>
                    <w:sz w:val="22"/>
                    <w:szCs w:val="22"/>
                    <w:lang w:val="en-US"/>
                  </w:rPr>
                  <m:t>ε</m:t>
                </m:r>
              </m:e>
              <m:sub>
                <m:r>
                  <w:rPr>
                    <w:rFonts w:ascii="Cambria Math" w:hAnsi="Cambria Math" w:cs="Times New Roman"/>
                    <w:sz w:val="22"/>
                    <w:szCs w:val="22"/>
                    <w:lang w:val="en-US"/>
                  </w:rPr>
                  <m:t>i</m:t>
                </m:r>
              </m:sub>
            </m:sSub>
          </m:sup>
        </m:sSup>
      </m:oMath>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t>…4)</w:t>
      </w:r>
    </w:p>
    <w:p w14:paraId="3C4CD2BD" w14:textId="77777777" w:rsidR="005E4935" w:rsidRPr="00F76B89" w:rsidRDefault="005E4935" w:rsidP="00AA7423">
      <w:pPr>
        <w:spacing w:line="360" w:lineRule="auto"/>
        <w:rPr>
          <w:rFonts w:ascii="Times New Roman" w:hAnsi="Times New Roman" w:cs="Times New Roman"/>
          <w:sz w:val="22"/>
          <w:szCs w:val="22"/>
          <w:lang w:val="en-US"/>
        </w:rPr>
      </w:pPr>
    </w:p>
    <w:p w14:paraId="312A3885" w14:textId="4B2412B0" w:rsidR="00AA7423" w:rsidRPr="00F76B89" w:rsidRDefault="00AA7423" w:rsidP="00AA7423">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m:oMath>
        <m:acc>
          <m:accPr>
            <m:chr m:val="̅"/>
            <m:ctrlPr>
              <w:rPr>
                <w:rFonts w:ascii="Cambria Math" w:hAnsi="Cambria Math" w:cs="Times New Roman"/>
                <w:i/>
                <w:sz w:val="22"/>
                <w:szCs w:val="22"/>
                <w:lang w:val="en-US"/>
              </w:rPr>
            </m:ctrlPr>
          </m:accPr>
          <m:e>
            <m:r>
              <w:rPr>
                <w:rFonts w:ascii="Cambria Math" w:hAnsi="Cambria Math" w:cs="Times New Roman"/>
                <w:sz w:val="22"/>
                <w:szCs w:val="22"/>
                <w:lang w:val="en-US"/>
              </w:rPr>
              <m:t>R</m:t>
            </m:r>
          </m:e>
        </m:acc>
      </m:oMath>
      <w:r w:rsidRPr="00F76B89">
        <w:rPr>
          <w:rFonts w:ascii="Times New Roman" w:hAnsi="Times New Roman" w:cs="Times New Roman"/>
          <w:sz w:val="22"/>
          <w:szCs w:val="22"/>
          <w:lang w:val="en-US"/>
        </w:rPr>
        <w:t xml:space="preserve"> is the average recruitment and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ε</m:t>
            </m:r>
          </m:e>
          <m:sub>
            <m:r>
              <w:rPr>
                <w:rFonts w:ascii="Cambria Math" w:hAnsi="Cambria Math" w:cs="Times New Roman"/>
                <w:sz w:val="22"/>
                <w:szCs w:val="22"/>
                <w:lang w:val="en-US"/>
              </w:rPr>
              <m:t>i</m:t>
            </m:r>
          </m:sub>
        </m:sSub>
      </m:oMath>
      <w:r w:rsidRPr="00F76B89">
        <w:rPr>
          <w:rFonts w:ascii="Times New Roman" w:hAnsi="Times New Roman" w:cs="Times New Roman"/>
          <w:sz w:val="22"/>
          <w:szCs w:val="22"/>
          <w:lang w:val="en-US"/>
        </w:rPr>
        <w:t xml:space="preserve"> is the annual deviation</w:t>
      </w:r>
      <w:ins w:id="319" w:author="Fabian" w:date="2020-07-21T22:53:00Z">
        <w:r w:rsidR="003C1D12">
          <w:rPr>
            <w:rFonts w:ascii="Times New Roman" w:hAnsi="Times New Roman" w:cs="Times New Roman"/>
            <w:sz w:val="22"/>
            <w:szCs w:val="22"/>
            <w:lang w:val="en-US"/>
          </w:rPr>
          <w:t>,</w:t>
        </w:r>
      </w:ins>
      <w:r w:rsidRPr="00F76B89">
        <w:rPr>
          <w:rFonts w:ascii="Times New Roman" w:hAnsi="Times New Roman" w:cs="Times New Roman"/>
          <w:sz w:val="22"/>
          <w:szCs w:val="22"/>
          <w:lang w:val="en-US"/>
        </w:rPr>
        <w:t xml:space="preserve"> which followed a normal distribution </w:t>
      </w:r>
      <m:oMath>
        <m:r>
          <w:rPr>
            <w:rFonts w:ascii="Cambria Math" w:hAnsi="Cambria Math" w:cs="Times New Roman"/>
            <w:sz w:val="22"/>
            <w:szCs w:val="22"/>
            <w:lang w:val="en-US"/>
          </w:rPr>
          <m:t>N(0,</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σ</m:t>
            </m:r>
          </m:e>
          <m:sub>
            <m:r>
              <w:rPr>
                <w:rFonts w:ascii="Cambria Math" w:hAnsi="Cambria Math" w:cs="Times New Roman"/>
                <w:sz w:val="22"/>
                <w:szCs w:val="22"/>
                <w:lang w:val="en-US"/>
              </w:rPr>
              <m:t>R</m:t>
            </m:r>
          </m:sub>
        </m:sSub>
        <m:r>
          <w:rPr>
            <w:rFonts w:ascii="Cambria Math" w:hAnsi="Cambria Math" w:cs="Times New Roman"/>
            <w:sz w:val="22"/>
            <w:szCs w:val="22"/>
            <w:lang w:val="en-US"/>
          </w:rPr>
          <m:t>)</m:t>
        </m:r>
      </m:oMath>
      <w:r w:rsidRPr="00F76B89">
        <w:rPr>
          <w:rFonts w:ascii="Times New Roman" w:hAnsi="Times New Roman" w:cs="Times New Roman"/>
          <w:sz w:val="22"/>
          <w:szCs w:val="22"/>
          <w:lang w:val="en-US"/>
        </w:rPr>
        <w:t>.</w:t>
      </w:r>
    </w:p>
    <w:p w14:paraId="6A3D78D2" w14:textId="77777777" w:rsidR="005E4935" w:rsidRPr="00F76B89" w:rsidRDefault="005E4935" w:rsidP="00F76B89">
      <w:pPr>
        <w:spacing w:line="360" w:lineRule="auto"/>
        <w:rPr>
          <w:rFonts w:ascii="Times New Roman" w:hAnsi="Times New Roman" w:cs="Times New Roman"/>
          <w:sz w:val="22"/>
          <w:szCs w:val="22"/>
          <w:lang w:val="en-US"/>
        </w:rPr>
      </w:pPr>
    </w:p>
    <w:p w14:paraId="44DEF0EC" w14:textId="77777777"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The recruitment probability at length was assumed to be normal, i.e.,</w:t>
      </w:r>
    </w:p>
    <w:p w14:paraId="37CD6148" w14:textId="77777777" w:rsidR="00F76B89" w:rsidRPr="00F76B89" w:rsidRDefault="00F76B89" w:rsidP="00F76B89">
      <w:pPr>
        <w:spacing w:line="360" w:lineRule="auto"/>
        <w:rPr>
          <w:rFonts w:ascii="Times New Roman" w:hAnsi="Times New Roman" w:cs="Times New Roman"/>
          <w:sz w:val="22"/>
          <w:szCs w:val="22"/>
          <w:lang w:val="en-US"/>
        </w:rPr>
      </w:pPr>
    </w:p>
    <w:p w14:paraId="5D19CEF0"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l</m:t>
            </m:r>
          </m:sub>
        </m:sSub>
        <m:r>
          <w:rPr>
            <w:rFonts w:ascii="Cambria Math" w:hAnsi="Cambria Math" w:cs="Times New Roman"/>
            <w:sz w:val="22"/>
            <w:szCs w:val="22"/>
            <w:lang w:val="en-US"/>
          </w:rPr>
          <m:t>=</m:t>
        </m:r>
        <m:nary>
          <m:naryPr>
            <m:limLoc m:val="undOvr"/>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r>
              <w:rPr>
                <w:rFonts w:ascii="Cambria Math" w:hAnsi="Cambria Math" w:cs="Times New Roman"/>
                <w:sz w:val="22"/>
                <w:szCs w:val="22"/>
                <w:lang w:val="en-US"/>
              </w:rPr>
              <m:t>l+1</m:t>
            </m:r>
          </m:sup>
          <m:e>
            <m:f>
              <m:fPr>
                <m:ctrlPr>
                  <w:rPr>
                    <w:rFonts w:ascii="Cambria Math" w:hAnsi="Cambria Math" w:cs="Times New Roman"/>
                    <w:i/>
                    <w:sz w:val="22"/>
                    <w:szCs w:val="22"/>
                    <w:lang w:val="en-US"/>
                  </w:rPr>
                </m:ctrlPr>
              </m:fPr>
              <m:num>
                <m:r>
                  <w:rPr>
                    <w:rFonts w:ascii="Cambria Math" w:hAnsi="Cambria Math" w:cs="Times New Roman"/>
                    <w:sz w:val="22"/>
                    <w:szCs w:val="22"/>
                    <w:lang w:val="en-US"/>
                  </w:rPr>
                  <m:t>1</m:t>
                </m:r>
              </m:num>
              <m:den>
                <m:rad>
                  <m:radPr>
                    <m:degHide m:val="1"/>
                    <m:ctrlPr>
                      <w:rPr>
                        <w:rFonts w:ascii="Cambria Math" w:hAnsi="Cambria Math" w:cs="Times New Roman"/>
                        <w:i/>
                        <w:sz w:val="22"/>
                        <w:szCs w:val="22"/>
                        <w:lang w:val="en-US"/>
                      </w:rPr>
                    </m:ctrlPr>
                  </m:radPr>
                  <m:deg/>
                  <m:e>
                    <m:r>
                      <w:rPr>
                        <w:rFonts w:ascii="Cambria Math" w:hAnsi="Cambria Math" w:cs="Times New Roman"/>
                        <w:sz w:val="22"/>
                        <w:szCs w:val="22"/>
                        <w:lang w:val="en-US"/>
                      </w:rPr>
                      <m:t>2π</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σ</m:t>
                        </m:r>
                      </m:e>
                      <m:sup>
                        <m:r>
                          <w:rPr>
                            <w:rFonts w:ascii="Cambria Math" w:hAnsi="Cambria Math" w:cs="Times New Roman"/>
                            <w:sz w:val="22"/>
                            <w:szCs w:val="22"/>
                            <w:lang w:val="en-US"/>
                          </w:rPr>
                          <m:t>2</m:t>
                        </m:r>
                      </m:sup>
                    </m:sSup>
                  </m:e>
                </m:rad>
              </m:den>
            </m:f>
            <m:r>
              <m:rPr>
                <m:sty m:val="p"/>
              </m:rPr>
              <w:rPr>
                <w:rFonts w:ascii="Cambria Math" w:hAnsi="Cambria Math" w:cs="Times New Roman"/>
                <w:sz w:val="22"/>
                <w:szCs w:val="22"/>
                <w:lang w:val="en-US"/>
              </w:rPr>
              <m:t>exp⁡</m:t>
            </m:r>
            <m:d>
              <m:dPr>
                <m:ctrlPr>
                  <w:rPr>
                    <w:rFonts w:ascii="Cambria Math" w:hAnsi="Cambria Math" w:cs="Times New Roman"/>
                    <w:i/>
                    <w:sz w:val="22"/>
                    <w:szCs w:val="22"/>
                    <w:lang w:val="en-US"/>
                  </w:rPr>
                </m:ctrlPr>
              </m:dPr>
              <m:e>
                <m:r>
                  <w:rPr>
                    <w:rFonts w:ascii="Cambria Math" w:hAnsi="Cambria Math" w:cs="Times New Roman"/>
                    <w:sz w:val="22"/>
                    <w:szCs w:val="22"/>
                    <w:lang w:val="en-US"/>
                  </w:rPr>
                  <m:t>-</m:t>
                </m:r>
                <m:f>
                  <m:fPr>
                    <m:ctrlPr>
                      <w:rPr>
                        <w:rFonts w:ascii="Cambria Math" w:hAnsi="Cambria Math" w:cs="Times New Roman"/>
                        <w:i/>
                        <w:sz w:val="22"/>
                        <w:szCs w:val="22"/>
                        <w:lang w:val="en-US"/>
                      </w:rPr>
                    </m:ctrlPr>
                  </m:fPr>
                  <m:num>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l</m:t>
                            </m:r>
                          </m:e>
                          <m:sub>
                            <m:r>
                              <w:rPr>
                                <w:rFonts w:ascii="Cambria Math" w:hAnsi="Cambria Math" w:cs="Times New Roman"/>
                                <w:sz w:val="22"/>
                                <w:szCs w:val="22"/>
                                <w:lang w:val="en-US"/>
                              </w:rPr>
                              <m:t>r</m:t>
                            </m:r>
                          </m:sub>
                        </m:sSub>
                        <m:r>
                          <w:rPr>
                            <w:rFonts w:ascii="Cambria Math" w:hAnsi="Cambria Math" w:cs="Times New Roman"/>
                            <w:sz w:val="22"/>
                            <w:szCs w:val="22"/>
                            <w:lang w:val="en-US"/>
                          </w:rPr>
                          <m:t>)</m:t>
                        </m:r>
                      </m:e>
                      <m:sup>
                        <m:r>
                          <w:rPr>
                            <w:rFonts w:ascii="Cambria Math" w:hAnsi="Cambria Math" w:cs="Times New Roman"/>
                            <w:sz w:val="22"/>
                            <w:szCs w:val="22"/>
                            <w:lang w:val="en-US"/>
                          </w:rPr>
                          <m:t>2</m:t>
                        </m:r>
                      </m:sup>
                    </m:sSup>
                  </m:num>
                  <m:den>
                    <m:r>
                      <w:rPr>
                        <w:rFonts w:ascii="Cambria Math" w:hAnsi="Cambria Math" w:cs="Times New Roman"/>
                        <w:sz w:val="22"/>
                        <w:szCs w:val="22"/>
                        <w:lang w:val="en-US"/>
                      </w:rPr>
                      <m:t>2</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σ</m:t>
                        </m:r>
                      </m:e>
                      <m:sup>
                        <m:r>
                          <w:rPr>
                            <w:rFonts w:ascii="Cambria Math" w:hAnsi="Cambria Math" w:cs="Times New Roman"/>
                            <w:sz w:val="22"/>
                            <w:szCs w:val="22"/>
                            <w:lang w:val="en-US"/>
                          </w:rPr>
                          <m:t>2</m:t>
                        </m:r>
                      </m:sup>
                    </m:sSup>
                  </m:den>
                </m:f>
              </m:e>
            </m:d>
            <m:r>
              <w:rPr>
                <w:rFonts w:ascii="Cambria Math" w:hAnsi="Cambria Math" w:cs="Times New Roman"/>
                <w:sz w:val="22"/>
                <w:szCs w:val="22"/>
                <w:lang w:val="en-US"/>
              </w:rPr>
              <m:t>dl</m:t>
            </m:r>
          </m:e>
        </m:nary>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…5)</w:t>
      </w:r>
    </w:p>
    <w:p w14:paraId="2205E095" w14:textId="77777777" w:rsidR="00902666" w:rsidRDefault="00902666" w:rsidP="00F76B89">
      <w:pPr>
        <w:spacing w:line="360" w:lineRule="auto"/>
        <w:rPr>
          <w:ins w:id="320" w:author="Fabian" w:date="2020-07-19T22:36:00Z"/>
          <w:rFonts w:ascii="Times New Roman" w:hAnsi="Times New Roman" w:cs="Times New Roman"/>
          <w:sz w:val="22"/>
          <w:szCs w:val="22"/>
          <w:lang w:val="en-US"/>
        </w:rPr>
      </w:pPr>
    </w:p>
    <w:p w14:paraId="4224A77A" w14:textId="41EDCBA5"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proofErr w:type="spellStart"/>
      <w:r w:rsidRPr="00F76B89">
        <w:rPr>
          <w:rFonts w:ascii="Times New Roman" w:hAnsi="Times New Roman" w:cs="Times New Roman"/>
          <w:i/>
          <w:sz w:val="22"/>
          <w:szCs w:val="22"/>
          <w:lang w:val="en-US"/>
        </w:rPr>
        <w:t>l</w:t>
      </w:r>
      <w:r w:rsidRPr="00F76B89">
        <w:rPr>
          <w:rFonts w:ascii="Times New Roman" w:hAnsi="Times New Roman" w:cs="Times New Roman"/>
          <w:i/>
          <w:sz w:val="22"/>
          <w:szCs w:val="22"/>
          <w:vertAlign w:val="subscript"/>
          <w:lang w:val="en-US"/>
        </w:rPr>
        <w:t>r</w:t>
      </w:r>
      <w:proofErr w:type="spellEnd"/>
      <w:r w:rsidRPr="00F76B89">
        <w:rPr>
          <w:rFonts w:ascii="Times New Roman" w:hAnsi="Times New Roman" w:cs="Times New Roman"/>
          <w:sz w:val="22"/>
          <w:szCs w:val="22"/>
          <w:lang w:val="en-US"/>
        </w:rPr>
        <w:t xml:space="preserve"> is the mean length</w:t>
      </w:r>
      <w:r w:rsidRPr="00F76B89">
        <w:rPr>
          <w:rFonts w:ascii="Times New Roman" w:hAnsi="Times New Roman" w:cs="Times New Roman"/>
          <w:sz w:val="22"/>
          <w:szCs w:val="22"/>
          <w:lang w:val="en-US"/>
        </w:rPr>
        <w:sym w:font="Symbol" w:char="F020"/>
      </w:r>
      <w:r w:rsidRPr="00F76B89">
        <w:rPr>
          <w:rFonts w:ascii="Times New Roman" w:hAnsi="Times New Roman" w:cs="Times New Roman"/>
          <w:sz w:val="22"/>
          <w:szCs w:val="22"/>
          <w:lang w:val="en-US"/>
        </w:rPr>
        <w:t xml:space="preserve">at recruitment and </w:t>
      </w:r>
      <w:r w:rsidRPr="00F76B89">
        <w:rPr>
          <w:rFonts w:ascii="Times New Roman" w:hAnsi="Times New Roman" w:cs="Times New Roman"/>
          <w:i/>
          <w:sz w:val="22"/>
          <w:szCs w:val="22"/>
          <w:lang w:val="en-US"/>
        </w:rPr>
        <w:sym w:font="Symbol" w:char="F073"/>
      </w:r>
      <w:r w:rsidRPr="00F76B89">
        <w:rPr>
          <w:rFonts w:ascii="Times New Roman" w:hAnsi="Times New Roman" w:cs="Times New Roman"/>
          <w:sz w:val="22"/>
          <w:szCs w:val="22"/>
          <w:vertAlign w:val="superscript"/>
          <w:lang w:val="en-US"/>
        </w:rPr>
        <w:t>2</w:t>
      </w:r>
      <w:r w:rsidRPr="00F76B89">
        <w:rPr>
          <w:rFonts w:ascii="Times New Roman" w:hAnsi="Times New Roman" w:cs="Times New Roman"/>
          <w:sz w:val="22"/>
          <w:szCs w:val="22"/>
          <w:lang w:val="en-US"/>
        </w:rPr>
        <w:t xml:space="preserve"> is </w:t>
      </w:r>
      <w:ins w:id="321" w:author="Fabian" w:date="2020-07-21T22:54:00Z">
        <w:r w:rsidR="003C1D12">
          <w:rPr>
            <w:rFonts w:ascii="Times New Roman" w:hAnsi="Times New Roman" w:cs="Times New Roman"/>
            <w:sz w:val="22"/>
            <w:szCs w:val="22"/>
            <w:lang w:val="en-US"/>
          </w:rPr>
          <w:t xml:space="preserve">the </w:t>
        </w:r>
      </w:ins>
      <w:r w:rsidRPr="00F76B89">
        <w:rPr>
          <w:rFonts w:ascii="Times New Roman" w:hAnsi="Times New Roman" w:cs="Times New Roman"/>
          <w:sz w:val="22"/>
          <w:szCs w:val="22"/>
          <w:lang w:val="en-US"/>
        </w:rPr>
        <w:t xml:space="preserve">variance of length at recruitment. </w:t>
      </w:r>
    </w:p>
    <w:p w14:paraId="1339C871" w14:textId="77777777"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The fishing mortality rate during the year </w:t>
      </w:r>
      <w:proofErr w:type="spellStart"/>
      <w:r w:rsidRPr="00F76B89">
        <w:rPr>
          <w:rFonts w:ascii="Times New Roman" w:hAnsi="Times New Roman" w:cs="Times New Roman"/>
          <w:i/>
          <w:sz w:val="22"/>
          <w:szCs w:val="22"/>
          <w:lang w:val="en-US"/>
        </w:rPr>
        <w:t>i</w:t>
      </w:r>
      <w:proofErr w:type="spellEnd"/>
      <w:r w:rsidRPr="00F76B89">
        <w:rPr>
          <w:rFonts w:ascii="Times New Roman" w:hAnsi="Times New Roman" w:cs="Times New Roman"/>
          <w:sz w:val="22"/>
          <w:szCs w:val="22"/>
          <w:lang w:val="en-US"/>
        </w:rPr>
        <w:t xml:space="preserve"> and length </w:t>
      </w:r>
      <w:r w:rsidRPr="00F76B89">
        <w:rPr>
          <w:rFonts w:ascii="Times New Roman" w:hAnsi="Times New Roman" w:cs="Times New Roman"/>
          <w:i/>
          <w:sz w:val="22"/>
          <w:szCs w:val="22"/>
          <w:lang w:val="en-US"/>
        </w:rPr>
        <w:t>l</w:t>
      </w:r>
      <w:r w:rsidRPr="00F76B89">
        <w:rPr>
          <w:rFonts w:ascii="Times New Roman" w:hAnsi="Times New Roman" w:cs="Times New Roman"/>
          <w:sz w:val="22"/>
          <w:szCs w:val="22"/>
          <w:lang w:val="en-US"/>
        </w:rPr>
        <w:t xml:space="preserve"> (</w:t>
      </w:r>
      <w:proofErr w:type="spellStart"/>
      <w:r w:rsidRPr="00F76B89">
        <w:rPr>
          <w:rFonts w:ascii="Times New Roman" w:hAnsi="Times New Roman" w:cs="Times New Roman"/>
          <w:i/>
          <w:sz w:val="22"/>
          <w:szCs w:val="22"/>
          <w:lang w:val="en-US"/>
        </w:rPr>
        <w:t>F</w:t>
      </w:r>
      <w:r w:rsidRPr="00F76B89">
        <w:rPr>
          <w:rFonts w:ascii="Times New Roman" w:hAnsi="Times New Roman" w:cs="Times New Roman"/>
          <w:i/>
          <w:sz w:val="22"/>
          <w:szCs w:val="22"/>
          <w:vertAlign w:val="subscript"/>
          <w:lang w:val="en-US"/>
        </w:rPr>
        <w:t>i,l</w:t>
      </w:r>
      <w:proofErr w:type="spellEnd"/>
      <w:r w:rsidRPr="00F76B89">
        <w:rPr>
          <w:rFonts w:ascii="Times New Roman" w:hAnsi="Times New Roman" w:cs="Times New Roman"/>
          <w:sz w:val="22"/>
          <w:szCs w:val="22"/>
          <w:lang w:val="en-US"/>
        </w:rPr>
        <w:t>) was computed by</w:t>
      </w:r>
    </w:p>
    <w:p w14:paraId="2ACB57B7" w14:textId="77777777" w:rsidR="00F76B89" w:rsidRPr="00F76B89" w:rsidRDefault="00F76B89" w:rsidP="00F76B89">
      <w:pPr>
        <w:spacing w:line="360" w:lineRule="auto"/>
        <w:rPr>
          <w:rFonts w:ascii="Times New Roman" w:hAnsi="Times New Roman" w:cs="Times New Roman"/>
          <w:sz w:val="22"/>
          <w:szCs w:val="22"/>
          <w:lang w:val="en-US"/>
        </w:rPr>
      </w:pPr>
    </w:p>
    <w:p w14:paraId="55F0D7F4"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F</m:t>
            </m:r>
          </m:e>
          <m:sub>
            <m:r>
              <w:rPr>
                <w:rFonts w:ascii="Cambria Math" w:hAnsi="Cambria Math" w:cs="Times New Roman"/>
                <w:sz w:val="22"/>
                <w:szCs w:val="22"/>
                <w:lang w:val="en-US"/>
              </w:rPr>
              <m:t>i,l</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F</m:t>
            </m:r>
          </m:e>
          <m:sub>
            <m:r>
              <w:rPr>
                <w:rFonts w:ascii="Cambria Math" w:hAnsi="Cambria Math" w:cs="Times New Roman"/>
                <w:sz w:val="22"/>
                <w:szCs w:val="22"/>
                <w:lang w:val="en-US"/>
              </w:rPr>
              <m:t>i</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l</m:t>
            </m:r>
          </m:sub>
        </m:sSub>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…6)</w:t>
      </w:r>
    </w:p>
    <w:p w14:paraId="5C1A3AF9" w14:textId="77777777" w:rsidR="00902666" w:rsidRDefault="00902666" w:rsidP="00F76B89">
      <w:pPr>
        <w:spacing w:line="360" w:lineRule="auto"/>
        <w:rPr>
          <w:ins w:id="322" w:author="Fabian" w:date="2020-07-19T22:36:00Z"/>
          <w:rFonts w:ascii="Times New Roman" w:hAnsi="Times New Roman" w:cs="Times New Roman"/>
          <w:sz w:val="22"/>
          <w:szCs w:val="22"/>
          <w:lang w:val="en-US"/>
        </w:rPr>
      </w:pPr>
    </w:p>
    <w:p w14:paraId="139988A1" w14:textId="5AAA4D62"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r w:rsidRPr="00F76B89">
        <w:rPr>
          <w:rFonts w:ascii="Times New Roman" w:hAnsi="Times New Roman" w:cs="Times New Roman"/>
          <w:i/>
          <w:sz w:val="22"/>
          <w:szCs w:val="22"/>
          <w:lang w:val="en-US"/>
        </w:rPr>
        <w:t>F</w:t>
      </w:r>
      <w:r w:rsidRPr="00F76B89">
        <w:rPr>
          <w:rFonts w:ascii="Times New Roman" w:hAnsi="Times New Roman" w:cs="Times New Roman"/>
          <w:i/>
          <w:sz w:val="22"/>
          <w:szCs w:val="22"/>
          <w:vertAlign w:val="subscript"/>
          <w:lang w:val="en-US"/>
        </w:rPr>
        <w:t>i</w:t>
      </w:r>
      <w:r w:rsidRPr="00F76B89">
        <w:rPr>
          <w:rFonts w:ascii="Times New Roman" w:hAnsi="Times New Roman" w:cs="Times New Roman"/>
          <w:sz w:val="22"/>
          <w:szCs w:val="22"/>
          <w:lang w:val="en-US"/>
        </w:rPr>
        <w:t xml:space="preserve"> is the annual fishing mortality rate</w:t>
      </w:r>
      <w:ins w:id="323" w:author="Fabian" w:date="2020-07-21T22:54:00Z">
        <w:r w:rsidR="003C1D12">
          <w:rPr>
            <w:rFonts w:ascii="Times New Roman" w:hAnsi="Times New Roman" w:cs="Times New Roman"/>
            <w:sz w:val="22"/>
            <w:szCs w:val="22"/>
            <w:lang w:val="en-US"/>
          </w:rPr>
          <w:t>,</w:t>
        </w:r>
      </w:ins>
      <w:r w:rsidRPr="00F76B89">
        <w:rPr>
          <w:rFonts w:ascii="Times New Roman" w:hAnsi="Times New Roman" w:cs="Times New Roman"/>
          <w:sz w:val="22"/>
          <w:szCs w:val="22"/>
          <w:lang w:val="en-US"/>
        </w:rPr>
        <w:t xml:space="preserve"> and </w:t>
      </w:r>
      <w:del w:id="324" w:author="Fabian" w:date="2020-07-19T22:37:00Z">
        <w:r w:rsidRPr="00F76B89" w:rsidDel="008F42ED">
          <w:rPr>
            <w:rFonts w:ascii="Times New Roman" w:hAnsi="Times New Roman" w:cs="Times New Roman"/>
            <w:i/>
            <w:sz w:val="22"/>
            <w:szCs w:val="22"/>
            <w:lang w:val="en-US"/>
          </w:rPr>
          <w:delText>S</w:delText>
        </w:r>
        <w:r w:rsidRPr="00F76B89" w:rsidDel="008F42ED">
          <w:rPr>
            <w:rFonts w:ascii="Times New Roman" w:hAnsi="Times New Roman" w:cs="Times New Roman"/>
            <w:i/>
            <w:sz w:val="22"/>
            <w:szCs w:val="22"/>
            <w:vertAlign w:val="subscript"/>
            <w:lang w:val="en-US"/>
          </w:rPr>
          <w:delText>l</w:delText>
        </w:r>
        <w:r w:rsidRPr="00F76B89" w:rsidDel="008F42ED">
          <w:rPr>
            <w:rFonts w:ascii="Times New Roman" w:hAnsi="Times New Roman" w:cs="Times New Roman"/>
            <w:sz w:val="22"/>
            <w:szCs w:val="22"/>
            <w:lang w:val="en-US"/>
          </w:rPr>
          <w:delText xml:space="preserve"> </w:delText>
        </w:r>
      </w:del>
      <w:proofErr w:type="spellStart"/>
      <w:ins w:id="325" w:author="Fabian" w:date="2020-07-19T22:37:00Z">
        <w:r w:rsidR="008F42ED">
          <w:rPr>
            <w:rFonts w:ascii="Times New Roman" w:hAnsi="Times New Roman" w:cs="Times New Roman"/>
            <w:i/>
            <w:sz w:val="22"/>
            <w:szCs w:val="22"/>
            <w:lang w:val="en-US"/>
          </w:rPr>
          <w:t>s</w:t>
        </w:r>
        <w:r w:rsidR="008F42ED" w:rsidRPr="00F76B89">
          <w:rPr>
            <w:rFonts w:ascii="Times New Roman" w:hAnsi="Times New Roman" w:cs="Times New Roman"/>
            <w:i/>
            <w:sz w:val="22"/>
            <w:szCs w:val="22"/>
            <w:vertAlign w:val="subscript"/>
            <w:lang w:val="en-US"/>
          </w:rPr>
          <w:t>l</w:t>
        </w:r>
        <w:proofErr w:type="spellEnd"/>
        <w:r w:rsidR="008F42ED" w:rsidRPr="00F76B89">
          <w:rPr>
            <w:rFonts w:ascii="Times New Roman" w:hAnsi="Times New Roman" w:cs="Times New Roman"/>
            <w:sz w:val="22"/>
            <w:szCs w:val="22"/>
            <w:lang w:val="en-US"/>
          </w:rPr>
          <w:t xml:space="preserve"> </w:t>
        </w:r>
      </w:ins>
      <w:r w:rsidRPr="00F76B89">
        <w:rPr>
          <w:rFonts w:ascii="Times New Roman" w:hAnsi="Times New Roman" w:cs="Times New Roman"/>
          <w:sz w:val="22"/>
          <w:szCs w:val="22"/>
          <w:lang w:val="en-US"/>
        </w:rPr>
        <w:t xml:space="preserve">is the selectivity at length </w:t>
      </w:r>
      <w:r w:rsidRPr="00F76B89">
        <w:rPr>
          <w:rFonts w:ascii="Times New Roman" w:hAnsi="Times New Roman" w:cs="Times New Roman"/>
          <w:i/>
          <w:sz w:val="22"/>
          <w:szCs w:val="22"/>
          <w:lang w:val="en-US"/>
        </w:rPr>
        <w:t>l</w:t>
      </w:r>
      <w:r w:rsidRPr="00F76B89">
        <w:rPr>
          <w:rFonts w:ascii="Times New Roman" w:hAnsi="Times New Roman" w:cs="Times New Roman"/>
          <w:sz w:val="22"/>
          <w:szCs w:val="22"/>
          <w:lang w:val="en-US"/>
        </w:rPr>
        <w:t>, which was defined by</w:t>
      </w:r>
    </w:p>
    <w:p w14:paraId="041B4BED" w14:textId="77777777" w:rsidR="00F76B89" w:rsidRPr="00F76B89" w:rsidRDefault="00F76B89" w:rsidP="00F76B89">
      <w:pPr>
        <w:spacing w:line="360" w:lineRule="auto"/>
        <w:rPr>
          <w:rFonts w:ascii="Times New Roman" w:hAnsi="Times New Roman" w:cs="Times New Roman"/>
          <w:sz w:val="22"/>
          <w:szCs w:val="22"/>
          <w:lang w:val="en-US"/>
        </w:rPr>
      </w:pPr>
    </w:p>
    <w:p w14:paraId="263C88DC"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l</m:t>
            </m:r>
          </m:sub>
        </m:sSub>
        <m:r>
          <w:rPr>
            <w:rFonts w:ascii="Cambria Math" w:hAnsi="Cambria Math" w:cs="Times New Roman"/>
            <w:sz w:val="22"/>
            <w:szCs w:val="22"/>
            <w:lang w:val="en-US"/>
          </w:rPr>
          <m:t>=</m:t>
        </m:r>
        <m:d>
          <m:dPr>
            <m:begChr m:val="{"/>
            <m:endChr m:val=""/>
            <m:ctrlPr>
              <w:rPr>
                <w:rFonts w:ascii="Cambria Math" w:hAnsi="Cambria Math" w:cs="Times New Roman"/>
                <w:i/>
                <w:sz w:val="22"/>
                <w:szCs w:val="22"/>
                <w:lang w:val="en-US"/>
              </w:rPr>
            </m:ctrlPr>
          </m:dPr>
          <m:e>
            <m:m>
              <m:mPr>
                <m:mcs>
                  <m:mc>
                    <m:mcPr>
                      <m:count m:val="2"/>
                      <m:mcJc m:val="center"/>
                    </m:mcPr>
                  </m:mc>
                </m:mcs>
                <m:ctrlPr>
                  <w:rPr>
                    <w:rFonts w:ascii="Cambria Math" w:hAnsi="Cambria Math" w:cs="Times New Roman"/>
                    <w:i/>
                    <w:sz w:val="22"/>
                    <w:szCs w:val="22"/>
                    <w:lang w:val="en-US"/>
                  </w:rPr>
                </m:ctrlPr>
              </m:mPr>
              <m:mr>
                <m:e>
                  <m:r>
                    <w:rPr>
                      <w:rFonts w:ascii="Cambria Math" w:hAnsi="Cambria Math" w:cs="Times New Roman"/>
                      <w:sz w:val="22"/>
                      <w:szCs w:val="22"/>
                      <w:lang w:val="en-US"/>
                    </w:rPr>
                    <m:t>0</m:t>
                  </m:r>
                </m:e>
                <m:e>
                  <m:r>
                    <w:rPr>
                      <w:rFonts w:ascii="Cambria Math" w:hAnsi="Cambria Math" w:cs="Times New Roman"/>
                      <w:sz w:val="22"/>
                      <w:szCs w:val="22"/>
                      <w:lang w:val="en-US"/>
                    </w:rPr>
                    <m:t>if l&lt;50</m:t>
                  </m:r>
                </m:e>
              </m:mr>
              <m:mr>
                <m:e>
                  <m:r>
                    <w:rPr>
                      <w:rFonts w:ascii="Cambria Math" w:hAnsi="Cambria Math" w:cs="Times New Roman"/>
                      <w:sz w:val="22"/>
                      <w:szCs w:val="22"/>
                      <w:lang w:val="en-US"/>
                    </w:rPr>
                    <m:t>1</m:t>
                  </m:r>
                </m:e>
                <m:e>
                  <m:r>
                    <w:rPr>
                      <w:rFonts w:ascii="Cambria Math" w:hAnsi="Cambria Math" w:cs="Times New Roman"/>
                      <w:sz w:val="22"/>
                      <w:szCs w:val="22"/>
                      <w:lang w:val="en-US"/>
                    </w:rPr>
                    <m:t>if l≥50</m:t>
                  </m:r>
                </m:e>
              </m:mr>
            </m:m>
          </m:e>
        </m:d>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…7)</w:t>
      </w:r>
    </w:p>
    <w:p w14:paraId="7B5B1784" w14:textId="77777777" w:rsidR="00F76B89" w:rsidRPr="00F76B89" w:rsidRDefault="00F76B89" w:rsidP="00F76B89">
      <w:pPr>
        <w:spacing w:line="360" w:lineRule="auto"/>
        <w:rPr>
          <w:rFonts w:ascii="Times New Roman" w:hAnsi="Times New Roman" w:cs="Times New Roman"/>
          <w:sz w:val="22"/>
          <w:szCs w:val="22"/>
          <w:lang w:val="en-US"/>
        </w:rPr>
      </w:pPr>
    </w:p>
    <w:p w14:paraId="032FE289" w14:textId="77777777" w:rsid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The selectivity in Eq. 7 is a ‘knife-edge’ function of minimum legal size.</w:t>
      </w:r>
    </w:p>
    <w:p w14:paraId="5EE411F9" w14:textId="77777777" w:rsidR="00F76B89" w:rsidRDefault="00F76B89" w:rsidP="00F76B89">
      <w:pPr>
        <w:spacing w:line="360" w:lineRule="auto"/>
        <w:rPr>
          <w:rFonts w:ascii="Times New Roman" w:hAnsi="Times New Roman" w:cs="Times New Roman"/>
          <w:sz w:val="22"/>
          <w:szCs w:val="22"/>
          <w:lang w:val="en-US"/>
        </w:rPr>
      </w:pPr>
    </w:p>
    <w:p w14:paraId="609667B0" w14:textId="598E8AE8" w:rsidR="00F76B89" w:rsidRPr="00F76B89" w:rsidRDefault="00F76B89" w:rsidP="00F76B89">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The m</w:t>
      </w:r>
      <w:r w:rsidRPr="00F76B89">
        <w:rPr>
          <w:rFonts w:ascii="Times New Roman" w:hAnsi="Times New Roman" w:cs="Times New Roman"/>
          <w:sz w:val="22"/>
          <w:szCs w:val="22"/>
          <w:lang w:val="en-US"/>
        </w:rPr>
        <w:t xml:space="preserve">odel for observations consisted </w:t>
      </w:r>
      <w:ins w:id="326" w:author="Fabian" w:date="2020-07-21T22:54:00Z">
        <w:r w:rsidR="003C1D12">
          <w:rPr>
            <w:rFonts w:ascii="Times New Roman" w:hAnsi="Times New Roman" w:cs="Times New Roman"/>
            <w:sz w:val="22"/>
            <w:szCs w:val="22"/>
            <w:lang w:val="en-US"/>
          </w:rPr>
          <w:t>of</w:t>
        </w:r>
      </w:ins>
      <w:del w:id="327" w:author="Fabian" w:date="2020-07-21T22:54:00Z">
        <w:r w:rsidRPr="00F76B89" w:rsidDel="003C1D12">
          <w:rPr>
            <w:rFonts w:ascii="Times New Roman" w:hAnsi="Times New Roman" w:cs="Times New Roman"/>
            <w:sz w:val="22"/>
            <w:szCs w:val="22"/>
            <w:lang w:val="en-US"/>
          </w:rPr>
          <w:delText>in</w:delText>
        </w:r>
      </w:del>
      <w:r w:rsidRPr="00F76B89">
        <w:rPr>
          <w:rFonts w:ascii="Times New Roman" w:hAnsi="Times New Roman" w:cs="Times New Roman"/>
          <w:sz w:val="22"/>
          <w:szCs w:val="22"/>
          <w:lang w:val="en-US"/>
        </w:rPr>
        <w:t xml:space="preserve"> </w:t>
      </w:r>
      <w:ins w:id="328" w:author="Fabian" w:date="2020-07-21T22:55:00Z">
        <w:r w:rsidR="003C1D12">
          <w:rPr>
            <w:rFonts w:ascii="Times New Roman" w:hAnsi="Times New Roman" w:cs="Times New Roman"/>
            <w:sz w:val="22"/>
            <w:szCs w:val="22"/>
            <w:lang w:val="en-US"/>
          </w:rPr>
          <w:t xml:space="preserve">the </w:t>
        </w:r>
      </w:ins>
      <w:r w:rsidRPr="00F76B89">
        <w:rPr>
          <w:rFonts w:ascii="Times New Roman" w:hAnsi="Times New Roman" w:cs="Times New Roman"/>
          <w:sz w:val="22"/>
          <w:szCs w:val="22"/>
          <w:lang w:val="en-US"/>
        </w:rPr>
        <w:t>total annual harvest and total biomass in the surveys. Catch by number was estimated according to the Baranov catch equation, i.e.,</w:t>
      </w:r>
    </w:p>
    <w:p w14:paraId="0514BE08" w14:textId="77777777" w:rsidR="00F76B89" w:rsidRPr="00F76B89" w:rsidRDefault="00F76B89" w:rsidP="00F76B89">
      <w:pPr>
        <w:spacing w:line="360" w:lineRule="auto"/>
        <w:rPr>
          <w:rFonts w:ascii="Times New Roman" w:hAnsi="Times New Roman" w:cs="Times New Roman"/>
          <w:sz w:val="22"/>
          <w:szCs w:val="22"/>
          <w:lang w:val="en-US"/>
        </w:rPr>
      </w:pPr>
    </w:p>
    <w:p w14:paraId="07CAEC63" w14:textId="5235EF1D"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C</m:t>
            </m:r>
          </m:e>
          <m:sub>
            <m:r>
              <w:rPr>
                <w:rFonts w:ascii="Cambria Math" w:hAnsi="Cambria Math" w:cs="Times New Roman"/>
                <w:sz w:val="22"/>
                <w:szCs w:val="22"/>
                <w:lang w:val="en-US"/>
              </w:rPr>
              <m:t>i,l</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F</m:t>
            </m:r>
          </m:e>
          <m:sub>
            <m:r>
              <w:rPr>
                <w:rFonts w:ascii="Cambria Math" w:hAnsi="Cambria Math" w:cs="Times New Roman"/>
                <w:sz w:val="22"/>
                <w:szCs w:val="22"/>
                <w:lang w:val="en-US"/>
              </w:rPr>
              <m:t>i,l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l</m:t>
            </m:r>
          </m:sub>
        </m:sSub>
        <m:r>
          <w:rPr>
            <w:rFonts w:ascii="Cambria Math" w:hAnsi="Cambria Math" w:cs="Times New Roman"/>
            <w:sz w:val="22"/>
            <w:szCs w:val="22"/>
            <w:lang w:val="en-US"/>
          </w:rPr>
          <m:t>(1-</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d>
              <m:dPr>
                <m:ctrlPr>
                  <w:rPr>
                    <w:rFonts w:ascii="Cambria Math" w:hAnsi="Cambria Math" w:cs="Times New Roman"/>
                    <w:i/>
                    <w:sz w:val="22"/>
                    <w:szCs w:val="22"/>
                    <w:lang w:val="en-US"/>
                  </w:rPr>
                </m:ctrlPr>
              </m:dPr>
              <m:e>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 xml:space="preserve">i,l  </m:t>
                    </m:r>
                  </m:sub>
                </m:sSub>
              </m:e>
            </m:d>
          </m:sup>
        </m:sSup>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i,l</m:t>
            </m:r>
          </m:sub>
        </m:sSub>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AC7DBA">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…8)</w:t>
      </w:r>
    </w:p>
    <w:p w14:paraId="1BCD3073" w14:textId="77777777" w:rsidR="00F76B89" w:rsidRDefault="00F76B89" w:rsidP="00F76B89">
      <w:pPr>
        <w:spacing w:line="360" w:lineRule="auto"/>
        <w:rPr>
          <w:rFonts w:ascii="Times New Roman" w:hAnsi="Times New Roman" w:cs="Times New Roman"/>
          <w:sz w:val="22"/>
          <w:szCs w:val="22"/>
          <w:lang w:val="en-US"/>
        </w:rPr>
      </w:pPr>
    </w:p>
    <w:p w14:paraId="0EDB3D47" w14:textId="16F1AF0A"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proofErr w:type="spellStart"/>
      <w:r w:rsidRPr="00F76B89">
        <w:rPr>
          <w:rFonts w:ascii="Times New Roman" w:hAnsi="Times New Roman" w:cs="Times New Roman"/>
          <w:i/>
          <w:sz w:val="22"/>
          <w:szCs w:val="22"/>
          <w:lang w:val="en-US"/>
        </w:rPr>
        <w:t>C</w:t>
      </w:r>
      <w:r w:rsidRPr="00F76B89">
        <w:rPr>
          <w:rFonts w:ascii="Times New Roman" w:hAnsi="Times New Roman" w:cs="Times New Roman"/>
          <w:i/>
          <w:sz w:val="22"/>
          <w:szCs w:val="22"/>
          <w:vertAlign w:val="subscript"/>
          <w:lang w:val="en-US"/>
        </w:rPr>
        <w:t>i,l</w:t>
      </w:r>
      <w:proofErr w:type="spellEnd"/>
      <w:r w:rsidRPr="00F76B89">
        <w:rPr>
          <w:rFonts w:ascii="Times New Roman" w:hAnsi="Times New Roman" w:cs="Times New Roman"/>
          <w:sz w:val="22"/>
          <w:szCs w:val="22"/>
          <w:lang w:val="en-US"/>
        </w:rPr>
        <w:t xml:space="preserve"> is </w:t>
      </w:r>
      <w:ins w:id="329" w:author="Fabian" w:date="2020-07-21T22:55:00Z">
        <w:r w:rsidR="003C1D12">
          <w:rPr>
            <w:rFonts w:ascii="Times New Roman" w:hAnsi="Times New Roman" w:cs="Times New Roman"/>
            <w:sz w:val="22"/>
            <w:szCs w:val="22"/>
            <w:lang w:val="en-US"/>
          </w:rPr>
          <w:t xml:space="preserve">the </w:t>
        </w:r>
      </w:ins>
      <w:r w:rsidRPr="00F76B89">
        <w:rPr>
          <w:rFonts w:ascii="Times New Roman" w:hAnsi="Times New Roman" w:cs="Times New Roman"/>
          <w:sz w:val="22"/>
          <w:szCs w:val="22"/>
          <w:lang w:val="en-US"/>
        </w:rPr>
        <w:t>catch</w:t>
      </w:r>
      <w:del w:id="330" w:author="Fabian" w:date="2020-07-21T22:55:00Z">
        <w:r w:rsidRPr="00F76B89" w:rsidDel="003C1D12">
          <w:rPr>
            <w:rFonts w:ascii="Times New Roman" w:hAnsi="Times New Roman" w:cs="Times New Roman"/>
            <w:sz w:val="22"/>
            <w:szCs w:val="22"/>
            <w:lang w:val="en-US"/>
          </w:rPr>
          <w:delText xml:space="preserve"> by number</w:delText>
        </w:r>
      </w:del>
      <w:r w:rsidRPr="00F76B89">
        <w:rPr>
          <w:rFonts w:ascii="Times New Roman" w:hAnsi="Times New Roman" w:cs="Times New Roman"/>
          <w:sz w:val="22"/>
          <w:szCs w:val="22"/>
          <w:lang w:val="en-US"/>
        </w:rPr>
        <w:t xml:space="preserve"> in </w:t>
      </w:r>
      <w:ins w:id="331" w:author="Fabian" w:date="2020-07-21T22:55:00Z">
        <w:r w:rsidR="00075640">
          <w:rPr>
            <w:rFonts w:ascii="Times New Roman" w:hAnsi="Times New Roman" w:cs="Times New Roman"/>
            <w:sz w:val="22"/>
            <w:szCs w:val="22"/>
            <w:lang w:val="en-US"/>
          </w:rPr>
          <w:t xml:space="preserve">the </w:t>
        </w:r>
      </w:ins>
      <w:r w:rsidRPr="00F76B89">
        <w:rPr>
          <w:rFonts w:ascii="Times New Roman" w:hAnsi="Times New Roman" w:cs="Times New Roman"/>
          <w:sz w:val="22"/>
          <w:szCs w:val="22"/>
          <w:lang w:val="en-US"/>
        </w:rPr>
        <w:t xml:space="preserve">year </w:t>
      </w:r>
      <w:proofErr w:type="spellStart"/>
      <w:r w:rsidRPr="00F76B89">
        <w:rPr>
          <w:rFonts w:ascii="Times New Roman" w:hAnsi="Times New Roman" w:cs="Times New Roman"/>
          <w:i/>
          <w:sz w:val="22"/>
          <w:szCs w:val="22"/>
          <w:lang w:val="en-US"/>
        </w:rPr>
        <w:t>i</w:t>
      </w:r>
      <w:proofErr w:type="spellEnd"/>
      <w:r w:rsidRPr="00F76B89">
        <w:rPr>
          <w:rFonts w:ascii="Times New Roman" w:hAnsi="Times New Roman" w:cs="Times New Roman"/>
          <w:sz w:val="22"/>
          <w:szCs w:val="22"/>
          <w:lang w:val="en-US"/>
        </w:rPr>
        <w:t xml:space="preserve"> at length class </w:t>
      </w:r>
      <w:r w:rsidRPr="00F76B89">
        <w:rPr>
          <w:rFonts w:ascii="Times New Roman" w:hAnsi="Times New Roman" w:cs="Times New Roman"/>
          <w:i/>
          <w:sz w:val="22"/>
          <w:szCs w:val="22"/>
          <w:lang w:val="en-US"/>
        </w:rPr>
        <w:t>l</w:t>
      </w:r>
      <w:r w:rsidRPr="00F76B89">
        <w:rPr>
          <w:rFonts w:ascii="Times New Roman" w:hAnsi="Times New Roman" w:cs="Times New Roman"/>
          <w:sz w:val="22"/>
          <w:szCs w:val="22"/>
          <w:lang w:val="en-US"/>
        </w:rPr>
        <w:t>. The total annual harvest (</w:t>
      </w:r>
      <w:r w:rsidRPr="00F76B89">
        <w:rPr>
          <w:rFonts w:ascii="Times New Roman" w:hAnsi="Times New Roman" w:cs="Times New Roman"/>
          <w:i/>
          <w:sz w:val="22"/>
          <w:szCs w:val="22"/>
          <w:lang w:val="en-US"/>
        </w:rPr>
        <w:t>Y</w:t>
      </w:r>
      <w:r w:rsidRPr="00F76B89">
        <w:rPr>
          <w:rFonts w:ascii="Times New Roman" w:hAnsi="Times New Roman" w:cs="Times New Roman"/>
          <w:i/>
          <w:sz w:val="22"/>
          <w:szCs w:val="22"/>
          <w:vertAlign w:val="subscript"/>
          <w:lang w:val="en-US"/>
        </w:rPr>
        <w:t>i</w:t>
      </w:r>
      <w:r w:rsidRPr="00F76B89">
        <w:rPr>
          <w:rFonts w:ascii="Times New Roman" w:hAnsi="Times New Roman" w:cs="Times New Roman"/>
          <w:sz w:val="22"/>
          <w:szCs w:val="22"/>
          <w:lang w:val="en-US"/>
        </w:rPr>
        <w:t>) was estimated by:</w:t>
      </w:r>
    </w:p>
    <w:p w14:paraId="0BCA7FD3" w14:textId="77777777" w:rsidR="00F76B89" w:rsidRPr="00F76B89" w:rsidRDefault="00F76B89" w:rsidP="00F76B89">
      <w:pPr>
        <w:spacing w:line="360" w:lineRule="auto"/>
        <w:rPr>
          <w:rFonts w:ascii="Times New Roman" w:hAnsi="Times New Roman" w:cs="Times New Roman"/>
          <w:sz w:val="22"/>
          <w:szCs w:val="22"/>
          <w:lang w:val="en-US"/>
        </w:rPr>
      </w:pPr>
    </w:p>
    <w:p w14:paraId="72966983" w14:textId="7A230D1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Y</m:t>
            </m:r>
          </m:e>
          <m:sub>
            <m:r>
              <w:rPr>
                <w:rFonts w:ascii="Cambria Math" w:hAnsi="Cambria Math" w:cs="Times New Roman"/>
                <w:sz w:val="22"/>
                <w:szCs w:val="22"/>
                <w:lang w:val="en-US"/>
              </w:rPr>
              <m:t>i</m:t>
            </m:r>
          </m:sub>
        </m:sSub>
        <m:r>
          <w:rPr>
            <w:rFonts w:ascii="Cambria Math" w:hAnsi="Cambria Math" w:cs="Times New Roman"/>
            <w:sz w:val="22"/>
            <w:szCs w:val="22"/>
            <w:lang w:val="en-US"/>
          </w:rPr>
          <m:t>=</m:t>
        </m:r>
        <m:nary>
          <m:naryPr>
            <m:chr m:val="∑"/>
            <m:limLoc m:val="undOvr"/>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W</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C</m:t>
                </m:r>
              </m:e>
              <m:sub>
                <m:r>
                  <w:rPr>
                    <w:rFonts w:ascii="Cambria Math" w:hAnsi="Cambria Math" w:cs="Times New Roman"/>
                    <w:sz w:val="22"/>
                    <w:szCs w:val="22"/>
                    <w:lang w:val="en-US"/>
                  </w:rPr>
                  <m:t>i,l</m:t>
                </m:r>
              </m:sub>
            </m:sSub>
          </m:e>
        </m:nary>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AC7DBA">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…9)</w:t>
      </w:r>
    </w:p>
    <w:p w14:paraId="329BBDCD" w14:textId="77777777" w:rsidR="00F76B89" w:rsidRDefault="00F76B89" w:rsidP="00F76B89">
      <w:pPr>
        <w:spacing w:line="360" w:lineRule="auto"/>
        <w:rPr>
          <w:rFonts w:ascii="Times New Roman" w:hAnsi="Times New Roman" w:cs="Times New Roman"/>
          <w:sz w:val="22"/>
          <w:szCs w:val="22"/>
          <w:lang w:val="en-US"/>
        </w:rPr>
      </w:pPr>
    </w:p>
    <w:p w14:paraId="0F5AB8B5" w14:textId="77777777"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proofErr w:type="spellStart"/>
      <w:r w:rsidRPr="00F76B89">
        <w:rPr>
          <w:rFonts w:ascii="Times New Roman" w:hAnsi="Times New Roman" w:cs="Times New Roman"/>
          <w:i/>
          <w:sz w:val="22"/>
          <w:szCs w:val="22"/>
          <w:lang w:val="en-US"/>
        </w:rPr>
        <w:t>W</w:t>
      </w:r>
      <w:r w:rsidRPr="00F76B89">
        <w:rPr>
          <w:rFonts w:ascii="Times New Roman" w:hAnsi="Times New Roman" w:cs="Times New Roman"/>
          <w:i/>
          <w:sz w:val="22"/>
          <w:szCs w:val="22"/>
          <w:vertAlign w:val="subscript"/>
          <w:lang w:val="en-US"/>
        </w:rPr>
        <w:t>l</w:t>
      </w:r>
      <w:proofErr w:type="spellEnd"/>
      <w:r w:rsidRPr="00F76B89">
        <w:rPr>
          <w:rFonts w:ascii="Times New Roman" w:hAnsi="Times New Roman" w:cs="Times New Roman"/>
          <w:sz w:val="22"/>
          <w:szCs w:val="22"/>
          <w:lang w:val="en-US"/>
        </w:rPr>
        <w:t xml:space="preserve"> is the average weight at length class </w:t>
      </w:r>
      <w:r w:rsidRPr="00F76B89">
        <w:rPr>
          <w:rFonts w:ascii="Times New Roman" w:hAnsi="Times New Roman" w:cs="Times New Roman"/>
          <w:i/>
          <w:sz w:val="22"/>
          <w:szCs w:val="22"/>
          <w:lang w:val="en-US"/>
        </w:rPr>
        <w:t>l</w:t>
      </w:r>
      <w:r w:rsidRPr="00F76B89">
        <w:rPr>
          <w:rFonts w:ascii="Times New Roman" w:hAnsi="Times New Roman" w:cs="Times New Roman"/>
          <w:sz w:val="22"/>
          <w:szCs w:val="22"/>
          <w:lang w:val="en-US"/>
        </w:rPr>
        <w:t>.</w:t>
      </w:r>
    </w:p>
    <w:p w14:paraId="266CC3CF" w14:textId="77777777" w:rsidR="00F76B89" w:rsidRPr="00F76B89" w:rsidRDefault="00F76B89" w:rsidP="00F76B89">
      <w:pPr>
        <w:spacing w:line="360" w:lineRule="auto"/>
        <w:rPr>
          <w:rFonts w:ascii="Times New Roman" w:hAnsi="Times New Roman" w:cs="Times New Roman"/>
          <w:sz w:val="22"/>
          <w:szCs w:val="22"/>
          <w:lang w:val="en-US"/>
        </w:rPr>
      </w:pPr>
    </w:p>
    <w:p w14:paraId="35A09DB0" w14:textId="78AF58E3"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Length composition in the population was estimated by</w:t>
      </w:r>
      <w:r w:rsidR="00AF46B4">
        <w:rPr>
          <w:rFonts w:ascii="Times New Roman" w:hAnsi="Times New Roman" w:cs="Times New Roman"/>
          <w:sz w:val="22"/>
          <w:szCs w:val="22"/>
          <w:lang w:val="en-US"/>
        </w:rPr>
        <w:t>:</w:t>
      </w:r>
    </w:p>
    <w:p w14:paraId="6DCE3955" w14:textId="77777777" w:rsidR="00F76B89" w:rsidRPr="00F76B89" w:rsidRDefault="00F76B89" w:rsidP="00F76B89">
      <w:pPr>
        <w:spacing w:line="360" w:lineRule="auto"/>
        <w:rPr>
          <w:rFonts w:ascii="Times New Roman" w:hAnsi="Times New Roman" w:cs="Times New Roman"/>
          <w:sz w:val="22"/>
          <w:szCs w:val="22"/>
          <w:lang w:val="en-US"/>
        </w:rPr>
      </w:pPr>
    </w:p>
    <w:p w14:paraId="1B7A6E43"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p</m:t>
            </m:r>
          </m:e>
          <m:sub>
            <m:r>
              <w:rPr>
                <w:rFonts w:ascii="Cambria Math" w:hAnsi="Cambria Math" w:cs="Times New Roman"/>
                <w:sz w:val="22"/>
                <w:szCs w:val="22"/>
                <w:lang w:val="en-US"/>
              </w:rPr>
              <m:t>i,l</m:t>
            </m:r>
          </m:sub>
        </m:sSub>
        <m:r>
          <w:rPr>
            <w:rFonts w:ascii="Cambria Math" w:hAnsi="Cambria Math" w:cs="Times New Roman"/>
            <w:sz w:val="22"/>
            <w:szCs w:val="22"/>
            <w:lang w:val="en-US"/>
          </w:rPr>
          <m:t>=</m:t>
        </m:r>
        <m:f>
          <m:fPr>
            <m:ctrlPr>
              <w:rPr>
                <w:rFonts w:ascii="Cambria Math" w:hAnsi="Cambria Math" w:cs="Times New Roman"/>
                <w:i/>
                <w:sz w:val="22"/>
                <w:szCs w:val="22"/>
                <w:lang w:val="en-US"/>
              </w:rPr>
            </m:ctrlPr>
          </m:fPr>
          <m:num>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i,l</m:t>
                </m:r>
              </m:sub>
            </m:sSub>
          </m:num>
          <m:den>
            <m:nary>
              <m:naryPr>
                <m:chr m:val="∑"/>
                <m:limLoc m:val="subSup"/>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i,l</m:t>
                    </m:r>
                  </m:sub>
                </m:sSub>
              </m:e>
            </m:nary>
          </m:den>
        </m:f>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…10)</w:t>
      </w:r>
    </w:p>
    <w:p w14:paraId="42E4C7E6" w14:textId="77777777" w:rsidR="00F76B89" w:rsidRPr="00F76B89" w:rsidRDefault="00F76B89" w:rsidP="00F76B89">
      <w:pPr>
        <w:spacing w:line="360" w:lineRule="auto"/>
        <w:rPr>
          <w:rFonts w:ascii="Times New Roman" w:hAnsi="Times New Roman" w:cs="Times New Roman"/>
          <w:sz w:val="22"/>
          <w:szCs w:val="22"/>
          <w:lang w:val="en-US"/>
        </w:rPr>
      </w:pPr>
    </w:p>
    <w:p w14:paraId="5DD587F0" w14:textId="1B6FE2DF"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The population biomass </w:t>
      </w:r>
      <w:del w:id="332" w:author="Fabian" w:date="2020-07-19T22:38:00Z">
        <w:r w:rsidRPr="00F76B89" w:rsidDel="008F42ED">
          <w:rPr>
            <w:rFonts w:ascii="Times New Roman" w:hAnsi="Times New Roman" w:cs="Times New Roman"/>
            <w:sz w:val="22"/>
            <w:szCs w:val="22"/>
            <w:lang w:val="en-US"/>
          </w:rPr>
          <w:delText xml:space="preserve">in </w:delText>
        </w:r>
      </w:del>
      <w:ins w:id="333" w:author="Fabian" w:date="2020-07-19T22:38:00Z">
        <w:r w:rsidR="008F42ED">
          <w:rPr>
            <w:rFonts w:ascii="Times New Roman" w:hAnsi="Times New Roman" w:cs="Times New Roman"/>
            <w:sz w:val="22"/>
            <w:szCs w:val="22"/>
            <w:lang w:val="en-US"/>
          </w:rPr>
          <w:t>at</w:t>
        </w:r>
        <w:r w:rsidR="008F42ED" w:rsidRPr="00F76B89">
          <w:rPr>
            <w:rFonts w:ascii="Times New Roman" w:hAnsi="Times New Roman" w:cs="Times New Roman"/>
            <w:sz w:val="22"/>
            <w:szCs w:val="22"/>
            <w:lang w:val="en-US"/>
          </w:rPr>
          <w:t xml:space="preserve"> </w:t>
        </w:r>
      </w:ins>
      <w:r w:rsidRPr="00F76B89">
        <w:rPr>
          <w:rFonts w:ascii="Times New Roman" w:hAnsi="Times New Roman" w:cs="Times New Roman"/>
          <w:sz w:val="22"/>
          <w:szCs w:val="22"/>
          <w:lang w:val="en-US"/>
        </w:rPr>
        <w:t xml:space="preserve">the </w:t>
      </w:r>
      <w:r>
        <w:rPr>
          <w:rFonts w:ascii="Times New Roman" w:hAnsi="Times New Roman" w:cs="Times New Roman"/>
          <w:sz w:val="22"/>
          <w:szCs w:val="22"/>
          <w:lang w:val="en-US"/>
        </w:rPr>
        <w:t>time</w:t>
      </w:r>
      <w:r w:rsidRPr="00F76B89">
        <w:rPr>
          <w:rFonts w:ascii="Times New Roman" w:hAnsi="Times New Roman" w:cs="Times New Roman"/>
          <w:sz w:val="22"/>
          <w:szCs w:val="22"/>
          <w:lang w:val="en-US"/>
        </w:rPr>
        <w:t xml:space="preserve"> of the survey </w:t>
      </w:r>
      <w:r w:rsidR="004E4C33">
        <w:rPr>
          <w:rFonts w:ascii="Times New Roman" w:hAnsi="Times New Roman" w:cs="Times New Roman"/>
          <w:sz w:val="22"/>
          <w:szCs w:val="22"/>
          <w:lang w:val="en-US"/>
        </w:rPr>
        <w:t>(</w:t>
      </w:r>
      <w:r>
        <w:rPr>
          <w:rFonts w:ascii="Times New Roman" w:hAnsi="Times New Roman" w:cs="Times New Roman"/>
          <w:sz w:val="22"/>
          <w:szCs w:val="22"/>
          <w:lang w:val="en-US"/>
        </w:rPr>
        <w:t>within the year</w:t>
      </w:r>
      <w:r w:rsidR="004E4C33">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Pr="00F76B89">
        <w:rPr>
          <w:rFonts w:ascii="Times New Roman" w:hAnsi="Times New Roman" w:cs="Times New Roman"/>
          <w:sz w:val="22"/>
          <w:szCs w:val="22"/>
          <w:lang w:val="en-US"/>
        </w:rPr>
        <w:t>was computed by</w:t>
      </w:r>
      <w:r w:rsidR="00AF46B4">
        <w:rPr>
          <w:rFonts w:ascii="Times New Roman" w:hAnsi="Times New Roman" w:cs="Times New Roman"/>
          <w:sz w:val="22"/>
          <w:szCs w:val="22"/>
          <w:lang w:val="en-US"/>
        </w:rPr>
        <w:t>:</w:t>
      </w:r>
    </w:p>
    <w:p w14:paraId="63CCE3AB" w14:textId="77777777" w:rsidR="00F76B89" w:rsidRPr="00F76B89" w:rsidRDefault="00F76B89" w:rsidP="00F76B89">
      <w:pPr>
        <w:spacing w:line="360" w:lineRule="auto"/>
        <w:rPr>
          <w:rFonts w:ascii="Times New Roman" w:hAnsi="Times New Roman" w:cs="Times New Roman"/>
          <w:sz w:val="22"/>
          <w:szCs w:val="22"/>
          <w:lang w:val="en-US"/>
        </w:rPr>
      </w:pPr>
    </w:p>
    <w:p w14:paraId="4646FD06"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B</m:t>
            </m:r>
          </m:e>
          <m:sub>
            <m:r>
              <w:rPr>
                <w:rFonts w:ascii="Cambria Math" w:hAnsi="Cambria Math" w:cs="Times New Roman"/>
                <w:sz w:val="22"/>
                <w:szCs w:val="22"/>
                <w:lang w:val="en-US"/>
              </w:rPr>
              <m:t>i</m:t>
            </m:r>
          </m:sub>
        </m:sSub>
        <m:r>
          <w:rPr>
            <w:rFonts w:ascii="Cambria Math" w:hAnsi="Cambria Math" w:cs="Times New Roman"/>
            <w:sz w:val="22"/>
            <w:szCs w:val="22"/>
            <w:lang w:val="en-US"/>
          </w:rPr>
          <m:t>=ψ</m:t>
        </m:r>
        <m:nary>
          <m:naryPr>
            <m:chr m:val="∑"/>
            <m:limLoc m:val="undOvr"/>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W</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i,l</m:t>
                </m:r>
              </m:sub>
            </m:sSub>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d>
                  <m:dPr>
                    <m:ctrlPr>
                      <w:rPr>
                        <w:rFonts w:ascii="Cambria Math" w:hAnsi="Cambria Math" w:cs="Times New Roman"/>
                        <w:i/>
                        <w:sz w:val="22"/>
                        <w:szCs w:val="22"/>
                        <w:lang w:val="en-US"/>
                      </w:rPr>
                    </m:ctrlPr>
                  </m:dPr>
                  <m:e>
                    <m:r>
                      <w:rPr>
                        <w:rFonts w:ascii="Cambria Math" w:hAnsi="Cambria Math" w:cs="Times New Roman"/>
                        <w:sz w:val="22"/>
                        <w:szCs w:val="22"/>
                        <w:lang w:val="en-US"/>
                      </w:rPr>
                      <m:t>-τ</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 xml:space="preserve">i,l  </m:t>
                        </m:r>
                      </m:sub>
                    </m:sSub>
                  </m:e>
                </m:d>
              </m:sup>
            </m:sSup>
          </m:e>
        </m:nary>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…11)</w:t>
      </w:r>
    </w:p>
    <w:p w14:paraId="2C65AA38" w14:textId="77777777" w:rsidR="00F76B89" w:rsidRPr="00F76B89" w:rsidRDefault="00F76B89" w:rsidP="00F76B89">
      <w:pPr>
        <w:spacing w:line="360" w:lineRule="auto"/>
        <w:rPr>
          <w:rFonts w:ascii="Times New Roman" w:hAnsi="Times New Roman" w:cs="Times New Roman"/>
          <w:sz w:val="22"/>
          <w:szCs w:val="22"/>
          <w:lang w:val="en-US"/>
        </w:rPr>
      </w:pPr>
    </w:p>
    <w:p w14:paraId="533FF46B" w14:textId="5FFD75F3" w:rsidR="00F76B89" w:rsidRPr="00F76B89" w:rsidRDefault="004E4C33"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r w:rsidRPr="00F76B89">
        <w:rPr>
          <w:rFonts w:ascii="Times New Roman" w:hAnsi="Times New Roman" w:cs="Times New Roman"/>
          <w:i/>
          <w:sz w:val="22"/>
          <w:szCs w:val="22"/>
          <w:lang w:val="en-US"/>
        </w:rPr>
        <w:sym w:font="Symbol" w:char="F079"/>
      </w:r>
      <w:r w:rsidRPr="00F76B89">
        <w:rPr>
          <w:rFonts w:ascii="Times New Roman" w:hAnsi="Times New Roman" w:cs="Times New Roman"/>
          <w:sz w:val="22"/>
          <w:szCs w:val="22"/>
          <w:lang w:val="en-US"/>
        </w:rPr>
        <w:t xml:space="preserve"> is the catchability coefficient and assumed to be equal to 0.99,</w:t>
      </w:r>
      <w:commentRangeStart w:id="334"/>
      <w:r w:rsidRPr="00F76B89">
        <w:rPr>
          <w:rFonts w:ascii="Times New Roman" w:hAnsi="Times New Roman" w:cs="Times New Roman"/>
          <w:sz w:val="22"/>
          <w:szCs w:val="22"/>
          <w:lang w:val="en-US"/>
        </w:rPr>
        <w:t xml:space="preser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l</m:t>
            </m:r>
          </m:sub>
        </m:sSub>
      </m:oMath>
      <w:r w:rsidRPr="00F76B89">
        <w:rPr>
          <w:rFonts w:ascii="Times New Roman" w:hAnsi="Times New Roman" w:cs="Times New Roman"/>
          <w:sz w:val="22"/>
          <w:szCs w:val="22"/>
          <w:lang w:val="en-US"/>
        </w:rPr>
        <w:t xml:space="preserve"> </w:t>
      </w:r>
      <w:commentRangeEnd w:id="334"/>
      <w:r w:rsidR="008F42ED">
        <w:rPr>
          <w:rStyle w:val="CommentReference"/>
        </w:rPr>
        <w:commentReference w:id="334"/>
      </w:r>
      <w:r w:rsidRPr="00F76B89">
        <w:rPr>
          <w:rFonts w:ascii="Times New Roman" w:hAnsi="Times New Roman" w:cs="Times New Roman"/>
          <w:sz w:val="22"/>
          <w:szCs w:val="22"/>
          <w:lang w:val="en-US"/>
        </w:rPr>
        <w:t xml:space="preserve">is the selectivity at length of the survey and assumed to be constant and equal to 1 for all length classes, and </w:t>
      </w:r>
      <w:r w:rsidRPr="00F76B89">
        <w:rPr>
          <w:rFonts w:ascii="Times New Roman" w:hAnsi="Times New Roman" w:cs="Times New Roman"/>
          <w:sz w:val="22"/>
          <w:szCs w:val="22"/>
          <w:lang w:val="en-US"/>
        </w:rPr>
        <w:sym w:font="Symbol" w:char="F074"/>
      </w:r>
      <w:r w:rsidRPr="00F76B89">
        <w:rPr>
          <w:rFonts w:ascii="Times New Roman" w:hAnsi="Times New Roman" w:cs="Times New Roman"/>
          <w:sz w:val="22"/>
          <w:szCs w:val="22"/>
          <w:lang w:val="en-US"/>
        </w:rPr>
        <w:t xml:space="preserve"> is the time of year in which the stock assessment survey was carried out.</w:t>
      </w:r>
      <w:r>
        <w:rPr>
          <w:rFonts w:ascii="Times New Roman" w:hAnsi="Times New Roman" w:cs="Times New Roman"/>
          <w:sz w:val="22"/>
          <w:szCs w:val="22"/>
          <w:lang w:val="en-US"/>
        </w:rPr>
        <w:t xml:space="preserve"> </w:t>
      </w:r>
      <w:ins w:id="335" w:author="Fabian" w:date="2020-07-21T23:10:00Z">
        <w:r w:rsidR="00DC12A9">
          <w:rPr>
            <w:rFonts w:ascii="Times New Roman" w:hAnsi="Times New Roman" w:cs="Times New Roman"/>
            <w:sz w:val="22"/>
            <w:szCs w:val="22"/>
            <w:lang w:val="en-US"/>
          </w:rPr>
          <w:t>After that</w:t>
        </w:r>
      </w:ins>
      <w:del w:id="336" w:author="Fabian" w:date="2020-07-21T23:10:00Z">
        <w:r w:rsidDel="00DC12A9">
          <w:rPr>
            <w:rFonts w:ascii="Times New Roman" w:hAnsi="Times New Roman" w:cs="Times New Roman"/>
            <w:sz w:val="22"/>
            <w:szCs w:val="22"/>
            <w:lang w:val="en-US"/>
          </w:rPr>
          <w:delText>Thereafter</w:delText>
        </w:r>
      </w:del>
      <w:r>
        <w:rPr>
          <w:rFonts w:ascii="Times New Roman" w:hAnsi="Times New Roman" w:cs="Times New Roman"/>
          <w:sz w:val="22"/>
          <w:szCs w:val="22"/>
          <w:lang w:val="en-US"/>
        </w:rPr>
        <w:t>, t</w:t>
      </w:r>
      <w:r w:rsidR="00F76B89" w:rsidRPr="00F76B89">
        <w:rPr>
          <w:rFonts w:ascii="Times New Roman" w:hAnsi="Times New Roman" w:cs="Times New Roman"/>
          <w:sz w:val="22"/>
          <w:szCs w:val="22"/>
          <w:lang w:val="en-US"/>
        </w:rPr>
        <w:t xml:space="preserve">he vulnerable biomass in the </w:t>
      </w:r>
      <w:r w:rsidR="00F76B89">
        <w:rPr>
          <w:rFonts w:ascii="Times New Roman" w:hAnsi="Times New Roman" w:cs="Times New Roman"/>
          <w:sz w:val="22"/>
          <w:szCs w:val="22"/>
          <w:lang w:val="en-US"/>
        </w:rPr>
        <w:t xml:space="preserve">direct </w:t>
      </w:r>
      <w:r w:rsidR="00F76B89" w:rsidRPr="00F76B89">
        <w:rPr>
          <w:rFonts w:ascii="Times New Roman" w:hAnsi="Times New Roman" w:cs="Times New Roman"/>
          <w:sz w:val="22"/>
          <w:szCs w:val="22"/>
          <w:lang w:val="en-US"/>
        </w:rPr>
        <w:t>stock assessment surveys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i</m:t>
            </m:r>
          </m:sub>
        </m:sSub>
        <m:r>
          <w:rPr>
            <w:rFonts w:ascii="Cambria Math" w:hAnsi="Cambria Math" w:cs="Times New Roman"/>
            <w:sz w:val="22"/>
            <w:szCs w:val="22"/>
            <w:lang w:val="en-US"/>
          </w:rPr>
          <m:t>)</m:t>
        </m:r>
      </m:oMath>
      <w:r w:rsidR="00F76B89" w:rsidRPr="00F76B89">
        <w:rPr>
          <w:rFonts w:ascii="Times New Roman" w:hAnsi="Times New Roman" w:cs="Times New Roman"/>
          <w:sz w:val="22"/>
          <w:szCs w:val="22"/>
          <w:lang w:val="en-US"/>
        </w:rPr>
        <w:t xml:space="preserve"> was </w:t>
      </w:r>
      <w:r w:rsidR="00F62CEF">
        <w:rPr>
          <w:rFonts w:ascii="Times New Roman" w:hAnsi="Times New Roman" w:cs="Times New Roman"/>
          <w:sz w:val="22"/>
          <w:szCs w:val="22"/>
          <w:lang w:val="en-US"/>
        </w:rPr>
        <w:t>simulated</w:t>
      </w:r>
      <w:r w:rsidR="00F76B89" w:rsidRPr="00F76B89">
        <w:rPr>
          <w:rFonts w:ascii="Times New Roman" w:hAnsi="Times New Roman" w:cs="Times New Roman"/>
          <w:sz w:val="22"/>
          <w:szCs w:val="22"/>
          <w:lang w:val="en-US"/>
        </w:rPr>
        <w:t xml:space="preserve"> according to:</w:t>
      </w:r>
    </w:p>
    <w:p w14:paraId="5790910D" w14:textId="77777777" w:rsidR="00F76B89" w:rsidRPr="00F76B89" w:rsidRDefault="00F76B89" w:rsidP="00F76B89">
      <w:pPr>
        <w:spacing w:line="360" w:lineRule="auto"/>
        <w:rPr>
          <w:rFonts w:ascii="Times New Roman" w:hAnsi="Times New Roman" w:cs="Times New Roman"/>
          <w:sz w:val="22"/>
          <w:szCs w:val="22"/>
          <w:lang w:val="en-US"/>
        </w:rPr>
      </w:pPr>
    </w:p>
    <w:p w14:paraId="601973F1"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i</m:t>
            </m:r>
          </m:sub>
        </m:sSub>
        <m:r>
          <w:rPr>
            <w:rFonts w:ascii="Cambria Math" w:hAnsi="Cambria Math" w:cs="Times New Roman"/>
            <w:sz w:val="22"/>
            <w:szCs w:val="22"/>
            <w:lang w:val="en-US"/>
          </w:rPr>
          <m:t>=ψ</m:t>
        </m:r>
        <m:nary>
          <m:naryPr>
            <m:chr m:val="∑"/>
            <m:limLoc m:val="undOvr"/>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W</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i,l</m:t>
                </m:r>
              </m:sub>
            </m:sSub>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d>
                  <m:dPr>
                    <m:ctrlPr>
                      <w:rPr>
                        <w:rFonts w:ascii="Cambria Math" w:hAnsi="Cambria Math" w:cs="Times New Roman"/>
                        <w:i/>
                        <w:sz w:val="22"/>
                        <w:szCs w:val="22"/>
                        <w:lang w:val="en-US"/>
                      </w:rPr>
                    </m:ctrlPr>
                  </m:dPr>
                  <m:e>
                    <m:r>
                      <w:rPr>
                        <w:rFonts w:ascii="Cambria Math" w:hAnsi="Cambria Math" w:cs="Times New Roman"/>
                        <w:sz w:val="22"/>
                        <w:szCs w:val="22"/>
                        <w:lang w:val="en-US"/>
                      </w:rPr>
                      <m:t>-τ</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 xml:space="preserve">i,l  </m:t>
                        </m:r>
                      </m:sub>
                    </m:sSub>
                  </m:e>
                </m:d>
              </m:sup>
            </m:sSup>
          </m:e>
        </m:nary>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…12)</w:t>
      </w:r>
    </w:p>
    <w:p w14:paraId="0990348B" w14:textId="77777777" w:rsidR="00F76B89" w:rsidRDefault="00F76B89" w:rsidP="00F76B89">
      <w:pPr>
        <w:spacing w:line="360" w:lineRule="auto"/>
        <w:rPr>
          <w:rFonts w:ascii="Times New Roman" w:hAnsi="Times New Roman" w:cs="Times New Roman"/>
          <w:sz w:val="22"/>
          <w:szCs w:val="22"/>
          <w:lang w:val="en-US"/>
        </w:rPr>
      </w:pPr>
    </w:p>
    <w:p w14:paraId="17F99C35" w14:textId="517474F1" w:rsid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Total biomass was computed as the sum of products </w:t>
      </w:r>
      <w:commentRangeStart w:id="337"/>
      <w:r w:rsidRPr="00F76B89">
        <w:rPr>
          <w:rFonts w:ascii="Times New Roman" w:hAnsi="Times New Roman" w:cs="Times New Roman"/>
          <w:sz w:val="22"/>
          <w:szCs w:val="22"/>
          <w:lang w:val="en-US"/>
        </w:rPr>
        <w:t xml:space="preserve">between the population </w:t>
      </w:r>
      <w:commentRangeEnd w:id="337"/>
      <w:r w:rsidR="008F42ED">
        <w:rPr>
          <w:rStyle w:val="CommentReference"/>
        </w:rPr>
        <w:commentReference w:id="337"/>
      </w:r>
      <w:r w:rsidRPr="00F76B89">
        <w:rPr>
          <w:rFonts w:ascii="Times New Roman" w:hAnsi="Times New Roman" w:cs="Times New Roman"/>
          <w:sz w:val="22"/>
          <w:szCs w:val="22"/>
          <w:lang w:val="en-US"/>
        </w:rPr>
        <w:t>and the average weight at length, and the spawning biomass was computed by</w:t>
      </w:r>
      <w:r w:rsidR="00AF46B4">
        <w:rPr>
          <w:rFonts w:ascii="Times New Roman" w:hAnsi="Times New Roman" w:cs="Times New Roman"/>
          <w:sz w:val="22"/>
          <w:szCs w:val="22"/>
          <w:lang w:val="en-US"/>
        </w:rPr>
        <w:t>:</w:t>
      </w:r>
    </w:p>
    <w:p w14:paraId="350F13EE" w14:textId="77777777" w:rsidR="004E4C33" w:rsidRPr="00F76B89" w:rsidRDefault="004E4C33" w:rsidP="00F76B89">
      <w:pPr>
        <w:spacing w:line="360" w:lineRule="auto"/>
        <w:rPr>
          <w:rFonts w:ascii="Times New Roman" w:hAnsi="Times New Roman" w:cs="Times New Roman"/>
          <w:sz w:val="22"/>
          <w:szCs w:val="22"/>
          <w:lang w:val="en-US"/>
        </w:rPr>
      </w:pPr>
    </w:p>
    <w:p w14:paraId="5DEA6496" w14:textId="705EB8C8"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i</m:t>
            </m:r>
          </m:sub>
        </m:sSub>
        <m:r>
          <w:rPr>
            <w:rFonts w:ascii="Cambria Math" w:hAnsi="Cambria Math" w:cs="Times New Roman"/>
            <w:sz w:val="22"/>
            <w:szCs w:val="22"/>
            <w:lang w:val="en-US"/>
          </w:rPr>
          <m:t>=</m:t>
        </m:r>
        <m:nary>
          <m:naryPr>
            <m:chr m:val="∑"/>
            <m:limLoc m:val="subSup"/>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m</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W</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l</m:t>
                </m:r>
              </m:sub>
            </m:sSub>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T</m:t>
                    </m:r>
                  </m:e>
                  <m:sub>
                    <m:r>
                      <w:rPr>
                        <w:rFonts w:ascii="Cambria Math" w:hAnsi="Cambria Math" w:cs="Times New Roman"/>
                        <w:sz w:val="22"/>
                        <w:szCs w:val="22"/>
                        <w:lang w:val="en-US"/>
                      </w:rPr>
                      <m:t>s</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i,l</m:t>
                    </m:r>
                  </m:sub>
                </m:sSub>
              </m:sup>
            </m:sSup>
          </m:e>
        </m:nary>
      </m:oMath>
      <w:r w:rsidR="00F76B89" w:rsidRPr="00F76B89">
        <w:rPr>
          <w:rFonts w:ascii="Times New Roman" w:hAnsi="Times New Roman" w:cs="Times New Roman"/>
          <w:sz w:val="22"/>
          <w:szCs w:val="22"/>
          <w:lang w:val="en-US"/>
        </w:rPr>
        <w:t xml:space="preserve"> </w:t>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…13)</w:t>
      </w:r>
    </w:p>
    <w:p w14:paraId="7C3C76C2" w14:textId="77777777" w:rsidR="00F76B89" w:rsidRDefault="00F76B89" w:rsidP="00F76B89">
      <w:pPr>
        <w:spacing w:line="360" w:lineRule="auto"/>
        <w:rPr>
          <w:rFonts w:ascii="Times New Roman" w:hAnsi="Times New Roman" w:cs="Times New Roman"/>
          <w:sz w:val="22"/>
          <w:szCs w:val="22"/>
          <w:lang w:val="en-US"/>
        </w:rPr>
      </w:pPr>
    </w:p>
    <w:p w14:paraId="5350FA29" w14:textId="2975F197" w:rsidR="005E4935"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m</m:t>
            </m:r>
          </m:e>
          <m:sub>
            <m:r>
              <w:rPr>
                <w:rFonts w:ascii="Cambria Math" w:hAnsi="Cambria Math" w:cs="Times New Roman"/>
                <w:sz w:val="22"/>
                <w:szCs w:val="22"/>
                <w:lang w:val="en-US"/>
              </w:rPr>
              <m:t>l</m:t>
            </m:r>
          </m:sub>
        </m:sSub>
      </m:oMath>
      <w:r w:rsidRPr="00F76B89">
        <w:rPr>
          <w:rFonts w:ascii="Times New Roman" w:hAnsi="Times New Roman" w:cs="Times New Roman"/>
          <w:sz w:val="22"/>
          <w:szCs w:val="22"/>
          <w:lang w:val="en-US"/>
        </w:rPr>
        <w:t xml:space="preserve"> is the female maturity ogive,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T</m:t>
            </m:r>
          </m:e>
          <m:sub>
            <m:r>
              <w:rPr>
                <w:rFonts w:ascii="Cambria Math" w:hAnsi="Cambria Math" w:cs="Times New Roman"/>
                <w:sz w:val="22"/>
                <w:szCs w:val="22"/>
                <w:lang w:val="en-US"/>
              </w:rPr>
              <m:t>s</m:t>
            </m:r>
          </m:sub>
        </m:sSub>
      </m:oMath>
      <w:r w:rsidRPr="00F76B89">
        <w:rPr>
          <w:rFonts w:ascii="Times New Roman" w:hAnsi="Times New Roman" w:cs="Times New Roman"/>
          <w:sz w:val="22"/>
          <w:szCs w:val="22"/>
          <w:lang w:val="en-US"/>
        </w:rPr>
        <w:t xml:space="preserve"> is the beginning of the spawning time within a year (set at 0.81). The model was conditioned to th</w:t>
      </w:r>
      <w:r w:rsidR="00404E99">
        <w:rPr>
          <w:rFonts w:ascii="Times New Roman" w:hAnsi="Times New Roman" w:cs="Times New Roman"/>
          <w:sz w:val="22"/>
          <w:szCs w:val="22"/>
          <w:lang w:val="en-US"/>
        </w:rPr>
        <w:t xml:space="preserve">e available data and known </w:t>
      </w:r>
      <w:r w:rsidR="00BF4A34">
        <w:rPr>
          <w:rFonts w:ascii="Times New Roman" w:hAnsi="Times New Roman" w:cs="Times New Roman"/>
          <w:sz w:val="22"/>
          <w:szCs w:val="22"/>
          <w:lang w:val="en-US"/>
        </w:rPr>
        <w:t>surf clam</w:t>
      </w:r>
      <w:r w:rsidRPr="00F76B89">
        <w:rPr>
          <w:rFonts w:ascii="Times New Roman" w:hAnsi="Times New Roman" w:cs="Times New Roman"/>
          <w:sz w:val="22"/>
          <w:szCs w:val="22"/>
          <w:lang w:val="en-US"/>
        </w:rPr>
        <w:t xml:space="preserve"> </w:t>
      </w:r>
      <w:ins w:id="338" w:author="Fabian" w:date="2020-07-21T22:57:00Z">
        <w:r w:rsidR="00075640">
          <w:rPr>
            <w:rFonts w:ascii="Times New Roman" w:hAnsi="Times New Roman" w:cs="Times New Roman"/>
            <w:sz w:val="22"/>
            <w:szCs w:val="22"/>
            <w:lang w:val="en-US"/>
          </w:rPr>
          <w:t>life-history</w:t>
        </w:r>
      </w:ins>
      <w:del w:id="339" w:author="Fabian" w:date="2020-07-21T22:57:00Z">
        <w:r w:rsidRPr="00F76B89" w:rsidDel="00075640">
          <w:rPr>
            <w:rFonts w:ascii="Times New Roman" w:hAnsi="Times New Roman" w:cs="Times New Roman"/>
            <w:sz w:val="22"/>
            <w:szCs w:val="22"/>
            <w:lang w:val="en-US"/>
          </w:rPr>
          <w:delText>life history</w:delText>
        </w:r>
      </w:del>
      <w:r w:rsidRPr="00F76B89">
        <w:rPr>
          <w:rFonts w:ascii="Times New Roman" w:hAnsi="Times New Roman" w:cs="Times New Roman"/>
          <w:sz w:val="22"/>
          <w:szCs w:val="22"/>
          <w:lang w:val="en-US"/>
        </w:rPr>
        <w:t xml:space="preserve"> parameters</w:t>
      </w:r>
      <w:del w:id="340" w:author="Fabian" w:date="2020-07-21T22:57:00Z">
        <w:r w:rsidRPr="00F76B89" w:rsidDel="00075640">
          <w:rPr>
            <w:rFonts w:ascii="Times New Roman" w:hAnsi="Times New Roman" w:cs="Times New Roman"/>
            <w:sz w:val="22"/>
            <w:szCs w:val="22"/>
            <w:lang w:val="en-US"/>
          </w:rPr>
          <w:delText>,</w:delText>
        </w:r>
      </w:del>
      <w:r w:rsidRPr="00F76B89">
        <w:rPr>
          <w:rFonts w:ascii="Times New Roman" w:hAnsi="Times New Roman" w:cs="Times New Roman"/>
          <w:sz w:val="22"/>
          <w:szCs w:val="22"/>
          <w:lang w:val="en-US"/>
        </w:rPr>
        <w:t xml:space="preserve"> and consisted </w:t>
      </w:r>
      <w:ins w:id="341" w:author="Fabian" w:date="2020-07-21T22:57:00Z">
        <w:r w:rsidR="00075640">
          <w:rPr>
            <w:rFonts w:ascii="Times New Roman" w:hAnsi="Times New Roman" w:cs="Times New Roman"/>
            <w:sz w:val="22"/>
            <w:szCs w:val="22"/>
            <w:lang w:val="en-US"/>
          </w:rPr>
          <w:t>of</w:t>
        </w:r>
      </w:ins>
      <w:del w:id="342" w:author="Fabian" w:date="2020-07-21T22:57:00Z">
        <w:r w:rsidRPr="00F76B89" w:rsidDel="00075640">
          <w:rPr>
            <w:rFonts w:ascii="Times New Roman" w:hAnsi="Times New Roman" w:cs="Times New Roman"/>
            <w:sz w:val="22"/>
            <w:szCs w:val="22"/>
            <w:lang w:val="en-US"/>
          </w:rPr>
          <w:delText>in</w:delText>
        </w:r>
      </w:del>
      <w:r w:rsidRPr="00F76B89">
        <w:rPr>
          <w:rFonts w:ascii="Times New Roman" w:hAnsi="Times New Roman" w:cs="Times New Roman"/>
          <w:sz w:val="22"/>
          <w:szCs w:val="22"/>
          <w:lang w:val="en-US"/>
        </w:rPr>
        <w:t xml:space="preserve"> estimating the unknown parameters by fitting the population dynamics to the data. The objective function consisted of negative log-likelihood functions and penalized priors (Table 2 and Table 3). The model was conditioned through an estimation procedure implemented in ADMB </w:t>
      </w:r>
      <w:r w:rsidR="00684882">
        <w:rPr>
          <w:rFonts w:ascii="Times New Roman" w:hAnsi="Times New Roman" w:cs="Times New Roman"/>
          <w:sz w:val="22"/>
          <w:szCs w:val="22"/>
          <w:lang w:val="en-US"/>
        </w:rPr>
        <w:fldChar w:fldCharType="begin" w:fldLock="1"/>
      </w:r>
      <w:r w:rsidR="000171CC">
        <w:rPr>
          <w:rFonts w:ascii="Times New Roman" w:hAnsi="Times New Roman" w:cs="Times New Roman"/>
          <w:sz w:val="22"/>
          <w:szCs w:val="22"/>
          <w:lang w:val="en-US"/>
        </w:rPr>
        <w:instrText>ADDIN CSL_CITATION {"citationItems":[{"id":"ITEM-1","itemData":{"DOI":"10.1080/10556788.2011.597854","ISSN":"10556788","abstract":"Many criteria for statistical parameter estimation, such as maximum likelihood, are formulated as a nonlinear optimization problem. Automatic Differentiation Model Builder (ADMB) is a programming framework based on automatic differentiation, aimed at highly nonlinear models with a large number of parameters. The benefits of using AD are computational efficiency and high numerical accuracy, both crucial in many practical problems. We describe the basic components and the underlying philosophy of ADMB, with an emphasis on functionality found in no other statistical software. One example of such a feature is the generic implementation of Laplace approximation of high-dimensional integrals for use in latent variable models. We also review the literature in which ADMB has been used, and discuss future development of ADMB as an open source project. Overall, the main advantages of ADMB are flexibility, speed, precision, stability and built-in methods to quantify uncertainty. © 2012 Taylor &amp; Francis.","author":[{"dropping-particle":"","family":"Fournier","given":"David A","non-dropping-particle":"","parse-names":false,"suffix":""},{"dropping-particle":"","family":"Skaug","given":"Hans J","non-dropping-particle":"","parse-names":false,"suffix":""},{"dropping-particle":"","family":"Ancheta","given":"Johnoel","non-dropping-particle":"","parse-names":false,"suffix":""},{"dropping-particle":"","family":"Ianelli","given":"James","non-dropping-particle":"","parse-names":false,"suffix":""},{"dropping-particle":"","family":"Magnusson","given":"Arni","non-dropping-particle":"","parse-names":false,"suffix":""},{"dropping-particle":"","family":"Maunder","given":"Mark N","non-dropping-particle":"","parse-names":false,"suffix":""},{"dropping-particle":"","family":"Nielsen","given":"Anders","non-dropping-particle":"","parse-names":false,"suffix":""},{"dropping-particle":"","family":"Sibert","given":"John","non-dropping-particle":"","parse-names":false,"suffix":""}],"container-title":"Optimization Methods and Software","id":"ITEM-1","issue":"2","issued":{"date-parts":[["2012"]]},"page":"233-249","title":"AD Model Builder: Using automatic differentiation for statistical inference of highly parameterized complex nonlinear models","type":"article-journal","volume":"27"},"uris":["http://www.mendeley.com/documents/?uuid=160a27ef-746c-4e23-89dd-f89c070a351c"]}],"mendeley":{"formattedCitation":"(Fournier &lt;i&gt;et al.&lt;/i&gt;, 2012)","plainTextFormattedCitation":"(Fournier et al., 2012)","previouslyFormattedCitation":"(Fournier &lt;i&gt;et al.&lt;/i&gt;, 2012)"},"properties":{"noteIndex":0},"schema":"https://github.com/citation-style-language/schema/raw/master/csl-citation.json"}</w:instrText>
      </w:r>
      <w:r w:rsidR="00684882">
        <w:rPr>
          <w:rFonts w:ascii="Times New Roman" w:hAnsi="Times New Roman" w:cs="Times New Roman"/>
          <w:sz w:val="22"/>
          <w:szCs w:val="22"/>
          <w:lang w:val="en-US"/>
        </w:rPr>
        <w:fldChar w:fldCharType="separate"/>
      </w:r>
      <w:r w:rsidR="00684882" w:rsidRPr="00684882">
        <w:rPr>
          <w:rFonts w:ascii="Times New Roman" w:hAnsi="Times New Roman" w:cs="Times New Roman"/>
          <w:noProof/>
          <w:sz w:val="22"/>
          <w:szCs w:val="22"/>
          <w:lang w:val="en-US"/>
        </w:rPr>
        <w:t xml:space="preserve">(Fournier </w:t>
      </w:r>
      <w:r w:rsidR="00684882" w:rsidRPr="00684882">
        <w:rPr>
          <w:rFonts w:ascii="Times New Roman" w:hAnsi="Times New Roman" w:cs="Times New Roman"/>
          <w:i/>
          <w:noProof/>
          <w:sz w:val="22"/>
          <w:szCs w:val="22"/>
          <w:lang w:val="en-US"/>
        </w:rPr>
        <w:t>et al.</w:t>
      </w:r>
      <w:r w:rsidR="00684882" w:rsidRPr="00684882">
        <w:rPr>
          <w:rFonts w:ascii="Times New Roman" w:hAnsi="Times New Roman" w:cs="Times New Roman"/>
          <w:noProof/>
          <w:sz w:val="22"/>
          <w:szCs w:val="22"/>
          <w:lang w:val="en-US"/>
        </w:rPr>
        <w:t>, 2012)</w:t>
      </w:r>
      <w:r w:rsidR="00684882">
        <w:rPr>
          <w:rFonts w:ascii="Times New Roman" w:hAnsi="Times New Roman" w:cs="Times New Roman"/>
          <w:sz w:val="22"/>
          <w:szCs w:val="22"/>
          <w:lang w:val="en-US"/>
        </w:rPr>
        <w:fldChar w:fldCharType="end"/>
      </w:r>
      <w:r w:rsidRPr="00F76B89">
        <w:rPr>
          <w:rFonts w:ascii="Times New Roman" w:hAnsi="Times New Roman" w:cs="Times New Roman"/>
          <w:sz w:val="22"/>
          <w:szCs w:val="22"/>
          <w:lang w:val="en-US"/>
        </w:rPr>
        <w:t>.</w:t>
      </w:r>
    </w:p>
    <w:p w14:paraId="187AAE79" w14:textId="77777777" w:rsidR="007A4EA0" w:rsidRDefault="007A4EA0" w:rsidP="00F76B89">
      <w:pPr>
        <w:spacing w:line="360" w:lineRule="auto"/>
        <w:rPr>
          <w:rFonts w:ascii="Times New Roman" w:hAnsi="Times New Roman" w:cs="Times New Roman"/>
          <w:sz w:val="22"/>
          <w:szCs w:val="22"/>
          <w:lang w:val="en-US"/>
        </w:rPr>
      </w:pPr>
    </w:p>
    <w:p w14:paraId="358411A7" w14:textId="7972708F" w:rsidR="007A4EA0" w:rsidRPr="00404E99" w:rsidRDefault="00404E99" w:rsidP="00404E99">
      <w:pPr>
        <w:spacing w:line="360" w:lineRule="auto"/>
        <w:rPr>
          <w:rFonts w:ascii="Times New Roman" w:hAnsi="Times New Roman" w:cs="Times New Roman"/>
          <w:b/>
          <w:sz w:val="22"/>
          <w:szCs w:val="22"/>
          <w:lang w:val="en-US"/>
        </w:rPr>
      </w:pPr>
      <w:r w:rsidRPr="00404E99">
        <w:rPr>
          <w:rFonts w:ascii="Times New Roman" w:hAnsi="Times New Roman" w:cs="Times New Roman"/>
          <w:b/>
          <w:sz w:val="22"/>
          <w:szCs w:val="22"/>
          <w:lang w:val="en-US"/>
        </w:rPr>
        <w:t>Section C: Simulation of the management procedure</w:t>
      </w:r>
    </w:p>
    <w:p w14:paraId="18CCCD23" w14:textId="4B84C4A5" w:rsidR="00404E99" w:rsidRPr="00404E99" w:rsidRDefault="00404E99" w:rsidP="00404E99">
      <w:pPr>
        <w:spacing w:line="360" w:lineRule="auto"/>
        <w:rPr>
          <w:rFonts w:ascii="Times New Roman" w:hAnsi="Times New Roman" w:cs="Times New Roman"/>
          <w:sz w:val="22"/>
          <w:szCs w:val="22"/>
          <w:lang w:val="en-US"/>
        </w:rPr>
      </w:pPr>
      <w:r w:rsidRPr="00404E99">
        <w:rPr>
          <w:rFonts w:ascii="Times New Roman" w:hAnsi="Times New Roman" w:cs="Times New Roman"/>
          <w:sz w:val="22"/>
          <w:szCs w:val="22"/>
          <w:lang w:val="en-US"/>
        </w:rPr>
        <w:lastRenderedPageBreak/>
        <w:t xml:space="preserve">Once the OM was conditioned to the data and known life history parameters, a forward projection phase of the population dynamics allowed simulating the management procedure over 20 years. The recruitment dynamics followed a </w:t>
      </w:r>
      <w:proofErr w:type="spellStart"/>
      <w:r w:rsidRPr="00404E99">
        <w:rPr>
          <w:rFonts w:ascii="Times New Roman" w:hAnsi="Times New Roman" w:cs="Times New Roman"/>
          <w:sz w:val="22"/>
          <w:szCs w:val="22"/>
          <w:lang w:val="en-US"/>
        </w:rPr>
        <w:t>Beverton</w:t>
      </w:r>
      <w:proofErr w:type="spellEnd"/>
      <w:r w:rsidRPr="00404E99">
        <w:rPr>
          <w:rFonts w:ascii="Times New Roman" w:hAnsi="Times New Roman" w:cs="Times New Roman"/>
          <w:sz w:val="22"/>
          <w:szCs w:val="22"/>
          <w:lang w:val="en-US"/>
        </w:rPr>
        <w:t xml:space="preserve"> and Holt stock-recruitment relationship (SRR), described by:</w:t>
      </w:r>
    </w:p>
    <w:p w14:paraId="03E682B9" w14:textId="77777777" w:rsidR="00404E99" w:rsidRPr="00404E99" w:rsidRDefault="00404E99" w:rsidP="00404E99">
      <w:pPr>
        <w:spacing w:line="360" w:lineRule="auto"/>
        <w:rPr>
          <w:rFonts w:ascii="Times New Roman" w:hAnsi="Times New Roman" w:cs="Times New Roman"/>
          <w:sz w:val="22"/>
          <w:szCs w:val="22"/>
          <w:lang w:val="en-US"/>
        </w:rPr>
      </w:pPr>
    </w:p>
    <w:p w14:paraId="3D319FDD" w14:textId="77777777" w:rsidR="00404E99" w:rsidRPr="00404E99" w:rsidRDefault="005A3088" w:rsidP="00404E9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i</m:t>
            </m:r>
          </m:sub>
        </m:sSub>
        <m:r>
          <w:rPr>
            <w:rFonts w:ascii="Cambria Math" w:hAnsi="Cambria Math" w:cs="Times New Roman"/>
            <w:sz w:val="22"/>
            <w:szCs w:val="22"/>
            <w:lang w:val="en-US"/>
          </w:rPr>
          <m:t>=</m:t>
        </m:r>
        <m:f>
          <m:fPr>
            <m:ctrlPr>
              <w:rPr>
                <w:rFonts w:ascii="Cambria Math" w:hAnsi="Cambria Math" w:cs="Times New Roman"/>
                <w:i/>
                <w:sz w:val="22"/>
                <w:szCs w:val="22"/>
                <w:lang w:val="en-US"/>
              </w:rPr>
            </m:ctrlPr>
          </m:fPr>
          <m:num>
            <m:r>
              <w:rPr>
                <w:rFonts w:ascii="Cambria Math" w:hAnsi="Cambria Math" w:cs="Times New Roman"/>
                <w:sz w:val="22"/>
                <w:szCs w:val="22"/>
                <w:lang w:val="en-US"/>
              </w:rPr>
              <m:t>4</m:t>
            </m:r>
            <m:r>
              <w:rPr>
                <w:rFonts w:ascii="Cambria Math" w:hAnsi="Cambria Math" w:cs="Times New Roman"/>
                <w:sz w:val="22"/>
                <w:szCs w:val="22"/>
                <w:lang w:val="en-US"/>
              </w:rPr>
              <m:t>h</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0</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i-1</m:t>
                </m:r>
              </m:sub>
            </m:sSub>
          </m:num>
          <m:den>
            <m:d>
              <m:dPr>
                <m:ctrlPr>
                  <w:rPr>
                    <w:rFonts w:ascii="Cambria Math" w:hAnsi="Cambria Math" w:cs="Times New Roman"/>
                    <w:i/>
                    <w:sz w:val="22"/>
                    <w:szCs w:val="22"/>
                    <w:lang w:val="en-US"/>
                  </w:rPr>
                </m:ctrlPr>
              </m:dPr>
              <m:e>
                <m:r>
                  <w:rPr>
                    <w:rFonts w:ascii="Cambria Math" w:hAnsi="Cambria Math" w:cs="Times New Roman"/>
                    <w:sz w:val="22"/>
                    <w:szCs w:val="22"/>
                    <w:lang w:val="en-US"/>
                  </w:rPr>
                  <m:t>1-</m:t>
                </m:r>
                <m:r>
                  <w:rPr>
                    <w:rFonts w:ascii="Cambria Math" w:hAnsi="Cambria Math" w:cs="Times New Roman"/>
                    <w:sz w:val="22"/>
                    <w:szCs w:val="22"/>
                    <w:lang w:val="en-US"/>
                  </w:rPr>
                  <m:t>h</m:t>
                </m:r>
              </m:e>
            </m:d>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0</m:t>
                </m:r>
              </m:sub>
            </m:sSub>
            <m:r>
              <w:rPr>
                <w:rFonts w:ascii="Cambria Math" w:hAnsi="Cambria Math" w:cs="Times New Roman"/>
                <w:sz w:val="22"/>
                <w:szCs w:val="22"/>
                <w:lang w:val="en-US"/>
              </w:rPr>
              <m:t>+</m:t>
            </m:r>
            <m:d>
              <m:dPr>
                <m:ctrlPr>
                  <w:rPr>
                    <w:rFonts w:ascii="Cambria Math" w:hAnsi="Cambria Math" w:cs="Times New Roman"/>
                    <w:i/>
                    <w:sz w:val="22"/>
                    <w:szCs w:val="22"/>
                    <w:lang w:val="en-US"/>
                  </w:rPr>
                </m:ctrlPr>
              </m:dPr>
              <m:e>
                <m:r>
                  <w:rPr>
                    <w:rFonts w:ascii="Cambria Math" w:hAnsi="Cambria Math" w:cs="Times New Roman"/>
                    <w:sz w:val="22"/>
                    <w:szCs w:val="22"/>
                    <w:lang w:val="en-US"/>
                  </w:rPr>
                  <m:t>5</m:t>
                </m:r>
                <m:r>
                  <w:rPr>
                    <w:rFonts w:ascii="Cambria Math" w:hAnsi="Cambria Math" w:cs="Times New Roman"/>
                    <w:sz w:val="22"/>
                    <w:szCs w:val="22"/>
                    <w:lang w:val="en-US"/>
                  </w:rPr>
                  <m:t>h-</m:t>
                </m:r>
                <m:r>
                  <w:rPr>
                    <w:rFonts w:ascii="Cambria Math" w:hAnsi="Cambria Math" w:cs="Times New Roman"/>
                    <w:sz w:val="22"/>
                    <w:szCs w:val="22"/>
                    <w:lang w:val="en-US"/>
                  </w:rPr>
                  <m:t>1</m:t>
                </m:r>
              </m:e>
            </m:d>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i-1</m:t>
                </m:r>
              </m:sub>
            </m:sSub>
          </m:den>
        </m:f>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sSub>
              <m:sSubPr>
                <m:ctrlPr>
                  <w:rPr>
                    <w:rFonts w:ascii="Cambria Math" w:hAnsi="Cambria Math" w:cs="Times New Roman"/>
                    <w:i/>
                    <w:sz w:val="22"/>
                    <w:szCs w:val="22"/>
                    <w:lang w:val="en-US"/>
                  </w:rPr>
                </m:ctrlPr>
              </m:sSubPr>
              <m:e>
                <m:r>
                  <w:rPr>
                    <w:rFonts w:ascii="Cambria Math" w:hAnsi="Cambria Math" w:cs="Times New Roman"/>
                    <w:sz w:val="22"/>
                    <w:szCs w:val="22"/>
                    <w:lang w:val="en-US"/>
                  </w:rPr>
                  <m:t>ε</m:t>
                </m:r>
              </m:e>
              <m:sub>
                <m:r>
                  <w:rPr>
                    <w:rFonts w:ascii="Cambria Math" w:hAnsi="Cambria Math" w:cs="Times New Roman"/>
                    <w:sz w:val="22"/>
                    <w:szCs w:val="22"/>
                    <w:lang w:val="en-US"/>
                  </w:rPr>
                  <m:t>i</m:t>
                </m:r>
              </m:sub>
            </m:sSub>
            <m:r>
              <w:rPr>
                <w:rFonts w:ascii="Cambria Math" w:hAnsi="Cambria Math" w:cs="Times New Roman"/>
                <w:sz w:val="22"/>
                <w:szCs w:val="22"/>
                <w:lang w:val="en-US"/>
              </w:rPr>
              <m:t>-0.5</m:t>
            </m:r>
            <m:sSubSup>
              <m:sSubSupPr>
                <m:ctrlPr>
                  <w:rPr>
                    <w:rFonts w:ascii="Cambria Math" w:hAnsi="Cambria Math" w:cs="Times New Roman"/>
                    <w:i/>
                    <w:sz w:val="22"/>
                    <w:szCs w:val="22"/>
                    <w:lang w:val="en-US"/>
                  </w:rPr>
                </m:ctrlPr>
              </m:sSubSupPr>
              <m:e>
                <m:r>
                  <w:rPr>
                    <w:rFonts w:ascii="Cambria Math" w:hAnsi="Cambria Math" w:cs="Times New Roman"/>
                    <w:sz w:val="22"/>
                    <w:szCs w:val="22"/>
                    <w:lang w:val="en-US"/>
                  </w:rPr>
                  <m:t>σ</m:t>
                </m:r>
              </m:e>
              <m:sub>
                <m:r>
                  <w:rPr>
                    <w:rFonts w:ascii="Cambria Math" w:hAnsi="Cambria Math" w:cs="Times New Roman"/>
                    <w:sz w:val="22"/>
                    <w:szCs w:val="22"/>
                    <w:lang w:val="en-US"/>
                  </w:rPr>
                  <m:t>R</m:t>
                </m:r>
              </m:sub>
              <m:sup>
                <m:r>
                  <w:rPr>
                    <w:rFonts w:ascii="Cambria Math" w:hAnsi="Cambria Math" w:cs="Times New Roman"/>
                    <w:sz w:val="22"/>
                    <w:szCs w:val="22"/>
                    <w:lang w:val="en-US"/>
                  </w:rPr>
                  <m:t>2</m:t>
                </m:r>
              </m:sup>
            </m:sSubSup>
          </m:sup>
        </m:sSup>
      </m:oMath>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t>…14)</w:t>
      </w:r>
    </w:p>
    <w:p w14:paraId="3F78C276" w14:textId="77777777" w:rsidR="00404E99" w:rsidRPr="00404E99" w:rsidRDefault="00404E99" w:rsidP="00404E99">
      <w:pPr>
        <w:spacing w:line="360" w:lineRule="auto"/>
        <w:rPr>
          <w:rFonts w:ascii="Times New Roman" w:hAnsi="Times New Roman" w:cs="Times New Roman"/>
          <w:sz w:val="22"/>
          <w:szCs w:val="22"/>
          <w:lang w:val="en-US"/>
        </w:rPr>
      </w:pPr>
    </w:p>
    <w:p w14:paraId="33CEC504" w14:textId="351136DD" w:rsidR="00404E99" w:rsidRPr="00404E99" w:rsidRDefault="00404E99" w:rsidP="00404E99">
      <w:pPr>
        <w:spacing w:line="360" w:lineRule="auto"/>
        <w:rPr>
          <w:rFonts w:ascii="Times New Roman" w:hAnsi="Times New Roman" w:cs="Times New Roman"/>
          <w:sz w:val="22"/>
          <w:szCs w:val="22"/>
          <w:lang w:val="en-US"/>
        </w:rPr>
      </w:pPr>
      <w:r w:rsidRPr="00404E99">
        <w:rPr>
          <w:rFonts w:ascii="Times New Roman" w:hAnsi="Times New Roman" w:cs="Times New Roman"/>
          <w:sz w:val="22"/>
          <w:szCs w:val="22"/>
          <w:lang w:val="en-US"/>
        </w:rPr>
        <w:t xml:space="preserve">where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0</m:t>
            </m:r>
          </m:sub>
        </m:sSub>
      </m:oMath>
      <w:r w:rsidRPr="00404E99">
        <w:rPr>
          <w:rFonts w:ascii="Times New Roman" w:hAnsi="Times New Roman" w:cs="Times New Roman"/>
          <w:sz w:val="22"/>
          <w:szCs w:val="22"/>
          <w:lang w:val="en-US"/>
        </w:rPr>
        <w:t xml:space="preserve"> is the average unexploited recruitment, assumed to be equal to the average recruitment in the period 2011-2017 (i.e.,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0</m:t>
            </m:r>
          </m:sub>
        </m:sSub>
        <m:r>
          <w:rPr>
            <w:rFonts w:ascii="Cambria Math" w:hAnsi="Cambria Math" w:cs="Times New Roman"/>
            <w:sz w:val="22"/>
            <w:szCs w:val="22"/>
            <w:lang w:val="en-US"/>
          </w:rPr>
          <m:t>=</m:t>
        </m:r>
        <m:acc>
          <m:accPr>
            <m:chr m:val="̅"/>
            <m:ctrlPr>
              <w:rPr>
                <w:rFonts w:ascii="Cambria Math" w:hAnsi="Cambria Math" w:cs="Times New Roman"/>
                <w:i/>
                <w:sz w:val="22"/>
                <w:szCs w:val="22"/>
                <w:lang w:val="en-US"/>
              </w:rPr>
            </m:ctrlPr>
          </m:accPr>
          <m:e>
            <m:r>
              <w:rPr>
                <w:rFonts w:ascii="Cambria Math" w:hAnsi="Cambria Math" w:cs="Times New Roman"/>
                <w:sz w:val="22"/>
                <w:szCs w:val="22"/>
                <w:lang w:val="en-US"/>
              </w:rPr>
              <m:t>R</m:t>
            </m:r>
          </m:e>
        </m:acc>
      </m:oMath>
      <w:r w:rsidRPr="00404E99">
        <w:rPr>
          <w:rFonts w:ascii="Times New Roman" w:hAnsi="Times New Roman" w:cs="Times New Roman"/>
          <w:sz w:val="22"/>
          <w:szCs w:val="22"/>
          <w:lang w:val="en-US"/>
        </w:rPr>
        <w:t xml:space="preser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0</m:t>
            </m:r>
          </m:sub>
        </m:sSub>
      </m:oMath>
      <w:r w:rsidRPr="00404E99">
        <w:rPr>
          <w:rFonts w:ascii="Times New Roman" w:hAnsi="Times New Roman" w:cs="Times New Roman"/>
          <w:sz w:val="22"/>
          <w:szCs w:val="22"/>
          <w:lang w:val="en-US"/>
        </w:rPr>
        <w:t xml:space="preserve"> is the average unexploited spawning biomass that produces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0</m:t>
            </m:r>
          </m:sub>
        </m:sSub>
      </m:oMath>
      <w:r w:rsidRPr="00404E99">
        <w:rPr>
          <w:rFonts w:ascii="Times New Roman" w:hAnsi="Times New Roman" w:cs="Times New Roman"/>
          <w:sz w:val="22"/>
          <w:szCs w:val="22"/>
          <w:lang w:val="en-US"/>
        </w:rPr>
        <w:t xml:space="preserve">, and </w:t>
      </w:r>
      <m:oMath>
        <m:r>
          <w:rPr>
            <w:rFonts w:ascii="Cambria Math" w:hAnsi="Cambria Math" w:cs="Times New Roman"/>
            <w:sz w:val="22"/>
            <w:szCs w:val="22"/>
            <w:lang w:val="en-US"/>
          </w:rPr>
          <m:t>h</m:t>
        </m:r>
      </m:oMath>
      <w:r w:rsidRPr="00404E99">
        <w:rPr>
          <w:rFonts w:ascii="Times New Roman" w:hAnsi="Times New Roman" w:cs="Times New Roman"/>
          <w:sz w:val="22"/>
          <w:szCs w:val="22"/>
          <w:lang w:val="en-US"/>
        </w:rPr>
        <w:t xml:space="preserve"> is the steepness </w:t>
      </w:r>
      <w:r w:rsidR="000171CC">
        <w:rPr>
          <w:rFonts w:ascii="Times New Roman" w:hAnsi="Times New Roman" w:cs="Times New Roman"/>
          <w:sz w:val="22"/>
          <w:szCs w:val="22"/>
          <w:lang w:val="en-US"/>
        </w:rPr>
        <w:fldChar w:fldCharType="begin" w:fldLock="1"/>
      </w:r>
      <w:r w:rsidR="000171CC">
        <w:rPr>
          <w:rFonts w:ascii="Times New Roman" w:hAnsi="Times New Roman" w:cs="Times New Roman"/>
          <w:sz w:val="22"/>
          <w:szCs w:val="22"/>
          <w:lang w:val="en-US"/>
        </w:rPr>
        <w:instrText>ADDIN CSL_CITATION {"citationItems":[{"id":"ITEM-1","itemData":{"DOI":"10.1139/f92-102","ISSN":"0706-652X","abstract":"Risk analysis can enhance the value of scientific advice to fishery managers by expressing the uncertainty inherent in stock assessments in terms of biological risk. A case study involves an overexploited population of orange roughy on the Chatham Rise. This analysis quantifies the risk to the fishery and shows how this decreases as the rate of reduction in total allowable catch increases. -from Author","author":[{"dropping-particle":"","family":"Francis","given":"R. I.C.C.","non-dropping-particle":"","parse-names":false,"suffix":""}],"container-title":"Canadian Journal of Fisheries and Aquatic Sciences","id":"ITEM-1","issue":"5","issued":{"date-parts":[["1992"]]},"page":"922-930","title":"Use of risk analysis to assess fishery management strategies: a case study using orange roughy (Hoplostethus atlanticus) on the Chatham Rise, New Zealand","type":"article-journal","volume":"49"},"uris":["http://www.mendeley.com/documents/?uuid=8e686fb8-7a82-43af-b66f-838439b4b562"]},{"id":"ITEM-2","itemData":{"DOI":"10.1577/1548-8675(2002)022&lt;0280","author":[{"dropping-particle":"","family":"Dorn","given":"Martin W","non-dropping-particle":"","parse-names":false,"suffix":""}],"container-title":"North American Journal of Fisheries Management","id":"ITEM-2","issue":"August","issued":{"date-parts":[["2012"]]},"page":"37-41","title":"North American Journal of Fisheries Management Advice on West Coast Rockfish Harvest Rates from Bayesian","type":"article-journal"},"uris":["http://www.mendeley.com/documents/?uuid=0fa67d2c-cf75-491d-ab96-b59b7e9e1792"]},{"id":"ITEM-3","itemData":{"DOI":"10.1016/j.fishres.2012.03.001","ISSN":"01657836","abstract":"Steepness of the stock-recruitment relationship is one of the most uncertain and critical quantities in fishery stock assessment and management. Steepness is defined as the fraction of recruitment from a virgin population obtained when the spawners are at 20% of the virgin level. Steepness directly relates to productivity and yield and is an important element in the calculation of many management reference points. Stock-recruitment relationships have traditionally been estimated from time series of recruitment and spawning biomass, but recently interest has arisen regarding the ability to estimate steepness inside fishery stock assessment models. We evaluated the ability to estimate steepness of the Beverton-Holt stock-recruitment relationship using simulation analyses for twelve US Pacific Coast fish stocks. A high proportion of steepness estimates from the simulated data and the original data occur at the bounds for steepness and the proportion decreased as the true steepness decreased. The simulation results indicate that, in most cases, steepness was estimated with moderate to low precision and moderate to high bias. The poorly estimated steepness indicates that often there is little information in the data about this quantity. However, reliable estimation is attainable with a good contrast of spawning stock biomass for relatively unproductive stocks when the model is correctly specified. © 2012 Elsevier B.V.","author":[{"dropping-particle":"","family":"Lee","given":"Hui Hua","non-dropping-particle":"","parse-names":false,"suffix":""},{"dropping-particle":"","family":"Maunder","given":"Mark N","non-dropping-particle":"","parse-names":false,"suffix":""},{"dropping-particle":"","family":"Piner","given":"Kevin R","non-dropping-particle":"","parse-names":false,"suffix":""},{"dropping-particle":"","family":"Methot","given":"Richard D","non-dropping-particle":"","parse-names":false,"suffix":""}],"container-title":"Fisheries Research","id":"ITEM-3","issued":{"date-parts":[["2012"]]},"page":"254-261","publisher":"Elsevier B.V.","title":"Can steepness of the stock-recruitment relationship be estimated in fishery stock assessment models?","type":"article-journal","volume":"125-126"},"uris":["http://www.mendeley.com/documents/?uuid=37d6e45b-25b7-4a9c-ba2f-c9a5bac64f6e"]}],"mendeley":{"formattedCitation":"(Francis, 1992; Dorn, 2012; Lee &lt;i&gt;et al.&lt;/i&gt;, 2012)","plainTextFormattedCitation":"(Francis, 1992; Dorn, 2012; Lee et al., 2012)","previouslyFormattedCitation":"(Francis, 1992; Dorn, 2012; Lee &lt;i&gt;et al.&lt;/i&gt;, 2012)"},"properties":{"noteIndex":0},"schema":"https://github.com/citation-style-language/schema/raw/master/csl-citation.json"}</w:instrText>
      </w:r>
      <w:r w:rsidR="000171CC">
        <w:rPr>
          <w:rFonts w:ascii="Times New Roman" w:hAnsi="Times New Roman" w:cs="Times New Roman"/>
          <w:sz w:val="22"/>
          <w:szCs w:val="22"/>
          <w:lang w:val="en-US"/>
        </w:rPr>
        <w:fldChar w:fldCharType="separate"/>
      </w:r>
      <w:r w:rsidR="000171CC" w:rsidRPr="000171CC">
        <w:rPr>
          <w:rFonts w:ascii="Times New Roman" w:hAnsi="Times New Roman" w:cs="Times New Roman"/>
          <w:noProof/>
          <w:sz w:val="22"/>
          <w:szCs w:val="22"/>
          <w:lang w:val="en-US"/>
        </w:rPr>
        <w:t xml:space="preserve">(Francis, 1992; Dorn, 2012; Lee </w:t>
      </w:r>
      <w:r w:rsidR="000171CC" w:rsidRPr="000171CC">
        <w:rPr>
          <w:rFonts w:ascii="Times New Roman" w:hAnsi="Times New Roman" w:cs="Times New Roman"/>
          <w:i/>
          <w:noProof/>
          <w:sz w:val="22"/>
          <w:szCs w:val="22"/>
          <w:lang w:val="en-US"/>
        </w:rPr>
        <w:t>et al.</w:t>
      </w:r>
      <w:r w:rsidR="000171CC" w:rsidRPr="000171CC">
        <w:rPr>
          <w:rFonts w:ascii="Times New Roman" w:hAnsi="Times New Roman" w:cs="Times New Roman"/>
          <w:noProof/>
          <w:sz w:val="22"/>
          <w:szCs w:val="22"/>
          <w:lang w:val="en-US"/>
        </w:rPr>
        <w:t>, 2012)</w:t>
      </w:r>
      <w:r w:rsidR="000171CC">
        <w:rPr>
          <w:rFonts w:ascii="Times New Roman" w:hAnsi="Times New Roman" w:cs="Times New Roman"/>
          <w:sz w:val="22"/>
          <w:szCs w:val="22"/>
          <w:lang w:val="en-US"/>
        </w:rPr>
        <w:fldChar w:fldCharType="end"/>
      </w:r>
      <w:r w:rsidRPr="00404E99">
        <w:rPr>
          <w:rFonts w:ascii="Times New Roman" w:hAnsi="Times New Roman" w:cs="Times New Roman"/>
          <w:sz w:val="22"/>
          <w:szCs w:val="22"/>
          <w:lang w:val="en-US"/>
        </w:rPr>
        <w:t xml:space="preserve">, which was set equal to 0.7 </w:t>
      </w:r>
      <w:r w:rsidR="00E52C9C">
        <w:rPr>
          <w:rFonts w:ascii="Times New Roman" w:hAnsi="Times New Roman" w:cs="Times New Roman"/>
          <w:sz w:val="22"/>
          <w:szCs w:val="22"/>
          <w:lang w:val="en-US"/>
        </w:rPr>
        <w:t>considering estimates</w:t>
      </w:r>
      <w:r w:rsidRPr="00404E99">
        <w:rPr>
          <w:rFonts w:ascii="Times New Roman" w:hAnsi="Times New Roman" w:cs="Times New Roman"/>
          <w:sz w:val="22"/>
          <w:szCs w:val="22"/>
          <w:lang w:val="en-US"/>
        </w:rPr>
        <w:t xml:space="preserve"> for</w:t>
      </w:r>
      <w:ins w:id="343" w:author="Fabian" w:date="2020-07-19T22:42:00Z">
        <w:r w:rsidR="008F42ED">
          <w:rPr>
            <w:rFonts w:ascii="Times New Roman" w:hAnsi="Times New Roman" w:cs="Times New Roman"/>
            <w:sz w:val="22"/>
            <w:szCs w:val="22"/>
            <w:lang w:val="en-US"/>
          </w:rPr>
          <w:t xml:space="preserve"> the</w:t>
        </w:r>
      </w:ins>
      <w:r w:rsidRPr="00AC7DBA">
        <w:rPr>
          <w:rFonts w:ascii="Times New Roman" w:hAnsi="Times New Roman" w:cs="Times New Roman"/>
          <w:sz w:val="22"/>
          <w:szCs w:val="22"/>
          <w:lang w:val="en-US"/>
        </w:rPr>
        <w:t xml:space="preserve"> </w:t>
      </w:r>
      <w:r w:rsidR="00BF4A34">
        <w:rPr>
          <w:rFonts w:ascii="Times New Roman" w:hAnsi="Times New Roman" w:cs="Times New Roman"/>
          <w:sz w:val="22"/>
          <w:szCs w:val="22"/>
          <w:lang w:val="en-US"/>
        </w:rPr>
        <w:t>surf clam</w:t>
      </w:r>
      <w:r w:rsidRPr="00404E99">
        <w:rPr>
          <w:rFonts w:ascii="Times New Roman" w:hAnsi="Times New Roman" w:cs="Times New Roman"/>
          <w:sz w:val="22"/>
          <w:szCs w:val="22"/>
          <w:lang w:val="en-US"/>
        </w:rPr>
        <w:t xml:space="preserve"> </w:t>
      </w:r>
      <w:del w:id="344" w:author="Fabian" w:date="2020-07-19T22:42:00Z">
        <w:r w:rsidRPr="00404E99" w:rsidDel="008F42ED">
          <w:rPr>
            <w:rFonts w:ascii="Times New Roman" w:hAnsi="Times New Roman" w:cs="Times New Roman"/>
            <w:sz w:val="22"/>
            <w:szCs w:val="22"/>
            <w:lang w:val="en-US"/>
          </w:rPr>
          <w:delText>(</w:delText>
        </w:r>
      </w:del>
      <w:proofErr w:type="spellStart"/>
      <w:r w:rsidRPr="00404E99">
        <w:rPr>
          <w:rFonts w:ascii="Times New Roman" w:hAnsi="Times New Roman" w:cs="Times New Roman"/>
          <w:i/>
          <w:sz w:val="22"/>
          <w:szCs w:val="22"/>
          <w:lang w:val="en-US"/>
        </w:rPr>
        <w:t>Spisula</w:t>
      </w:r>
      <w:proofErr w:type="spellEnd"/>
      <w:r w:rsidRPr="00404E99">
        <w:rPr>
          <w:rFonts w:ascii="Times New Roman" w:hAnsi="Times New Roman" w:cs="Times New Roman"/>
          <w:i/>
          <w:sz w:val="22"/>
          <w:szCs w:val="22"/>
          <w:lang w:val="en-US"/>
        </w:rPr>
        <w:t xml:space="preserve"> </w:t>
      </w:r>
      <w:proofErr w:type="spellStart"/>
      <w:r w:rsidRPr="00404E99">
        <w:rPr>
          <w:rFonts w:ascii="Times New Roman" w:hAnsi="Times New Roman" w:cs="Times New Roman"/>
          <w:i/>
          <w:sz w:val="22"/>
          <w:szCs w:val="22"/>
          <w:lang w:val="en-US"/>
        </w:rPr>
        <w:t>solidissima</w:t>
      </w:r>
      <w:proofErr w:type="spellEnd"/>
      <w:del w:id="345" w:author="Fabian" w:date="2020-07-19T22:42:00Z">
        <w:r w:rsidRPr="00404E99" w:rsidDel="008F42ED">
          <w:rPr>
            <w:rFonts w:ascii="Times New Roman" w:hAnsi="Times New Roman" w:cs="Times New Roman"/>
            <w:sz w:val="22"/>
            <w:szCs w:val="22"/>
            <w:lang w:val="en-US"/>
          </w:rPr>
          <w:delText>)</w:delText>
        </w:r>
      </w:del>
      <w:r w:rsidR="003C4C29">
        <w:rPr>
          <w:rFonts w:ascii="Times New Roman" w:hAnsi="Times New Roman" w:cs="Times New Roman"/>
          <w:sz w:val="22"/>
          <w:szCs w:val="22"/>
          <w:lang w:val="en-US"/>
        </w:rPr>
        <w:t xml:space="preserve"> </w:t>
      </w:r>
      <w:r w:rsidR="000171CC">
        <w:rPr>
          <w:rFonts w:ascii="Times New Roman" w:hAnsi="Times New Roman" w:cs="Times New Roman"/>
          <w:sz w:val="22"/>
          <w:szCs w:val="22"/>
          <w:lang w:val="en-US"/>
        </w:rPr>
        <w:fldChar w:fldCharType="begin" w:fldLock="1"/>
      </w:r>
      <w:r w:rsidR="000171CC">
        <w:rPr>
          <w:rFonts w:ascii="Times New Roman" w:hAnsi="Times New Roman" w:cs="Times New Roman"/>
          <w:sz w:val="22"/>
          <w:szCs w:val="22"/>
          <w:lang w:val="en-US"/>
        </w:rPr>
        <w:instrText>ADDIN CSL_CITATION {"citationItems":[{"id":"ITEM-1","itemData":{"DOI":"10.2960/J.v47.m701","ISSN":"18131859","abstract":"The response of the surfclam Spisula solidissima to warming of the Mid-Atlantic Bight is manifested by recession of the southern and inshore boundary of the clam’s range. This phenomenon has impacted the fishery through the closure of southern ports and the movement of processing capacity north, impacts that may require responsive actions on the part of fishery captains to mitigate a decline in fishery performance otherwise ineluctably accompanying this shift in range. The purpose of this study was to evaluate options in the behavioral repertoire of captains that might provide mitigation. A model capable of simulating a spatially and temporally variable resource harvested by fleets of boats landing in a number of homeports was created. The model includes characterization of each vessel in terms of economics and vessel performance. The model assigns to each vessel a captain with defined behavioral proclivities including the tendency to search, to communicate with other captains, to take advantage of survey data, and to integrate variable lengths of past history performance into the determination of the location of fishing trips. Each captain and vessel operate independently in the simulation providing a spatially and temporally dynamic variability in fishery performance. Simulations showed that a number of behaviors modestly varied performance. Use of survey data and occasional searching tended to increase performance. Reliance on an older catch history tended to reduce performance as did frequent searching. However, in no simulation was this differential large and the differential was little modified by the contraction in the surfclam’s range. Simulations showed that the population dynamics of the clam and the low fishing mortality rate imposed by the Fishery Management Plan permit near optimal fishing performance based on a few simple rules: choose locations to fish that minimize time at sea while permitting the landing of a full vessel load; base this choice on the most recent catch history for the vessel. Simulations suggest that the performance of the fishery is primarily determined by surfclam abundance and the location of patches that control LPUE at small geographic scales. Constraints imposed on fishery performance by port location and vessel size far exceed limitations or ameliorations afforded by modifications in the behavior of captains.","author":[{"dropping-particle":"","family":"Powell","given":"Eric N","non-dropping-particle":"","parse-names":false,"suffix":""},{"dropping-particle":"","family":"Klinck","given":"John M","non-dropping-particle":"","parse-names":false,"suffix":""},{"dropping-particle":"","family":"Munroe","given":"Daphne M","non-dropping-particle":"","parse-names":false,"suffix":""},{"dropping-particle":"","family":"Hofmann","given":"Eileen E","non-dropping-particle":"","parse-names":false,"suffix":""},{"dropping-particle":"","family":"Moreno","given":"Paula","non-dropping-particle":"","parse-names":false,"suffix":""},{"dropping-particle":"","family":"Mann","given":"Roger","non-dropping-particle":"","parse-names":false,"suffix":""}],"container-title":"Journal of Northwest Atlantic Fishery Science","id":"ITEM-1","issued":{"date-parts":[["2015"]]},"page":"1-27","title":"The value of captains’ behavioral choices in the success of the surfclam (Spisula solidissima) fishery on the U.S. mid-atlantic coast: A model evaluation","type":"article-journal","volume":"47"},"uris":["http://www.mendeley.com/documents/?uuid=187ca132-f93d-41eb-8274-8b09596dab49"]},{"id":"ITEM-2","itemData":{"DOI":"10.1016/j.fishres.2018.06.013","ISSN":"01657836","abstract":"Atlantic surfclam (Spisula solidissima) are a large, commercially important shellfish in the United States faced with several important management challenges. Compared to many harvested fish and shellfish, their life history is relatively unknown. They are undergoing contraction in the southern and inshore parts of their range, as well as expansion into deeper water. Atlantic surfclam are thermally sensitive, and the changes in their distribution track changes in maximum bottom temperature. Sessile species cannot emigrate and are limited to recruitment and mortality as mechanisms for redistribution in response to changing climate. Management of Atlantic surfclam should account for these challenges. We describe a simulation designed to calculate biological reference points that will work well for Atlantic surfclam relative to biological and fishery goals, over a range of life history parameters, assessment uncertainties, and increases in temperature. Simulations of the trade-off between somatic growth and mortality under increased temperature led to target fishing mortality rates higher than the status quo, but also to increased variability in yield. Results suggest that increasing temperature may adversely affect the Atlantic surfclam industry, which prefers stable catches to short term increases in yield, due to market limitations. The results of this analysis are specific to Atlantic surfclam, but the methods described here could be used to enhance management for other harvested species facing similar challenges.","author":[{"dropping-particle":"","family":"Hennen","given":"Daniel R","non-dropping-particle":"","parse-names":false,"suffix":""},{"dropping-particle":"","family":"Mann","given":"Roger","non-dropping-particle":"","parse-names":false,"suffix":""},{"dropping-particle":"","family":"Munroe","given":"Daphne M","non-dropping-particle":"","parse-names":false,"suffix":""},{"dropping-particle":"","family":"Powell","given":"Eric N","non-dropping-particle":"","parse-names":false,"suffix":""}],"container-title":"Fisheries Research","id":"ITEM-2","issue":"January","issued":{"date-parts":[["2018"]]},"page":"126-139","publisher":"Elsevier","title":"Biological reference points for Atlantic surfclam (Spisula solidissima) in warming seas","type":"article-journal","volume":"207"},"uris":["http://www.mendeley.com/documents/?uuid=79a4ce95-8e77-42b0-bfb2-612069f76986"]}],"mendeley":{"formattedCitation":"(Powell &lt;i&gt;et al.&lt;/i&gt;, 2015; Hennen &lt;i&gt;et al.&lt;/i&gt;, 2018)","plainTextFormattedCitation":"(Powell et al., 2015; Hennen et al., 2018)","previouslyFormattedCitation":"(Powell &lt;i&gt;et al.&lt;/i&gt;, 2015; Hennen &lt;i&gt;et al.&lt;/i&gt;, 2018)"},"properties":{"noteIndex":0},"schema":"https://github.com/citation-style-language/schema/raw/master/csl-citation.json"}</w:instrText>
      </w:r>
      <w:r w:rsidR="000171CC">
        <w:rPr>
          <w:rFonts w:ascii="Times New Roman" w:hAnsi="Times New Roman" w:cs="Times New Roman"/>
          <w:sz w:val="22"/>
          <w:szCs w:val="22"/>
          <w:lang w:val="en-US"/>
        </w:rPr>
        <w:fldChar w:fldCharType="separate"/>
      </w:r>
      <w:r w:rsidR="000171CC" w:rsidRPr="000171CC">
        <w:rPr>
          <w:rFonts w:ascii="Times New Roman" w:hAnsi="Times New Roman" w:cs="Times New Roman"/>
          <w:noProof/>
          <w:sz w:val="22"/>
          <w:szCs w:val="22"/>
          <w:lang w:val="en-US"/>
        </w:rPr>
        <w:t xml:space="preserve">(Powell </w:t>
      </w:r>
      <w:r w:rsidR="000171CC" w:rsidRPr="000171CC">
        <w:rPr>
          <w:rFonts w:ascii="Times New Roman" w:hAnsi="Times New Roman" w:cs="Times New Roman"/>
          <w:i/>
          <w:noProof/>
          <w:sz w:val="22"/>
          <w:szCs w:val="22"/>
          <w:lang w:val="en-US"/>
        </w:rPr>
        <w:t>et al.</w:t>
      </w:r>
      <w:r w:rsidR="000171CC" w:rsidRPr="000171CC">
        <w:rPr>
          <w:rFonts w:ascii="Times New Roman" w:hAnsi="Times New Roman" w:cs="Times New Roman"/>
          <w:noProof/>
          <w:sz w:val="22"/>
          <w:szCs w:val="22"/>
          <w:lang w:val="en-US"/>
        </w:rPr>
        <w:t xml:space="preserve">, 2015; Hennen </w:t>
      </w:r>
      <w:r w:rsidR="000171CC" w:rsidRPr="000171CC">
        <w:rPr>
          <w:rFonts w:ascii="Times New Roman" w:hAnsi="Times New Roman" w:cs="Times New Roman"/>
          <w:i/>
          <w:noProof/>
          <w:sz w:val="22"/>
          <w:szCs w:val="22"/>
          <w:lang w:val="en-US"/>
        </w:rPr>
        <w:t>et al.</w:t>
      </w:r>
      <w:r w:rsidR="000171CC" w:rsidRPr="000171CC">
        <w:rPr>
          <w:rFonts w:ascii="Times New Roman" w:hAnsi="Times New Roman" w:cs="Times New Roman"/>
          <w:noProof/>
          <w:sz w:val="22"/>
          <w:szCs w:val="22"/>
          <w:lang w:val="en-US"/>
        </w:rPr>
        <w:t>, 2018)</w:t>
      </w:r>
      <w:r w:rsidR="000171CC">
        <w:rPr>
          <w:rFonts w:ascii="Times New Roman" w:hAnsi="Times New Roman" w:cs="Times New Roman"/>
          <w:sz w:val="22"/>
          <w:szCs w:val="22"/>
          <w:lang w:val="en-US"/>
        </w:rPr>
        <w:fldChar w:fldCharType="end"/>
      </w:r>
      <w:r w:rsidRPr="00404E99">
        <w:rPr>
          <w:rFonts w:ascii="Times New Roman" w:hAnsi="Times New Roman" w:cs="Times New Roman"/>
          <w:sz w:val="22"/>
          <w:szCs w:val="22"/>
          <w:lang w:val="en-US"/>
        </w:rPr>
        <w:t>. In Eq. 14, recruitment is a function of both the spawning biomass and the environmental forcing, which is considered in the simulation by allowing</w:t>
      </w:r>
      <w:r w:rsidRPr="00404E99">
        <w:rPr>
          <w:rFonts w:ascii="Times New Roman" w:hAnsi="Times New Roman" w:cs="Times New Roman"/>
          <w:sz w:val="22"/>
          <w:szCs w:val="22"/>
          <w:lang w:val="en-US"/>
        </w:rPr>
        <w:sym w:font="Symbol" w:char="F020"/>
      </w:r>
      <w:r w:rsidRPr="00404E99">
        <w:rPr>
          <w:rFonts w:ascii="Times New Roman" w:hAnsi="Times New Roman" w:cs="Times New Roman"/>
          <w:i/>
          <w:sz w:val="22"/>
          <w:szCs w:val="22"/>
          <w:lang w:val="en-US"/>
        </w:rPr>
        <w:sym w:font="Symbol" w:char="F065"/>
      </w:r>
      <w:proofErr w:type="spellStart"/>
      <w:r w:rsidRPr="00404E99">
        <w:rPr>
          <w:rFonts w:ascii="Times New Roman" w:hAnsi="Times New Roman" w:cs="Times New Roman"/>
          <w:i/>
          <w:sz w:val="22"/>
          <w:szCs w:val="22"/>
          <w:vertAlign w:val="subscript"/>
          <w:lang w:val="en-US"/>
        </w:rPr>
        <w:t>i</w:t>
      </w:r>
      <w:proofErr w:type="spellEnd"/>
      <w:r w:rsidRPr="00404E99">
        <w:rPr>
          <w:rFonts w:ascii="Times New Roman" w:hAnsi="Times New Roman" w:cs="Times New Roman"/>
          <w:sz w:val="22"/>
          <w:szCs w:val="22"/>
          <w:lang w:val="en-US"/>
        </w:rPr>
        <w:t xml:space="preserve"> to vary as a sequence of switches in the operating model, i.e.</w:t>
      </w:r>
    </w:p>
    <w:p w14:paraId="1E68FB3A" w14:textId="77777777" w:rsidR="00404E99" w:rsidRPr="00404E99" w:rsidRDefault="00404E99" w:rsidP="00404E99">
      <w:pPr>
        <w:spacing w:line="360" w:lineRule="auto"/>
        <w:rPr>
          <w:rFonts w:ascii="Times New Roman" w:hAnsi="Times New Roman" w:cs="Times New Roman"/>
          <w:sz w:val="22"/>
          <w:szCs w:val="22"/>
          <w:lang w:val="en-US"/>
        </w:rPr>
      </w:pPr>
    </w:p>
    <w:p w14:paraId="3C7AB291" w14:textId="77777777" w:rsidR="00404E99" w:rsidRPr="00404E99" w:rsidRDefault="005A3088" w:rsidP="00404E9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ε</m:t>
            </m:r>
          </m:e>
          <m:sub>
            <m:r>
              <w:rPr>
                <w:rFonts w:ascii="Cambria Math" w:hAnsi="Cambria Math" w:cs="Times New Roman"/>
                <w:sz w:val="22"/>
                <w:szCs w:val="22"/>
                <w:lang w:val="en-US"/>
              </w:rPr>
              <m:t>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E</m:t>
            </m:r>
          </m:e>
          <m:sub>
            <m:r>
              <w:rPr>
                <w:rFonts w:ascii="Cambria Math" w:hAnsi="Cambria Math" w:cs="Times New Roman"/>
                <w:sz w:val="22"/>
                <w:szCs w:val="22"/>
                <w:lang w:val="en-US"/>
              </w:rPr>
              <m:t>i</m:t>
            </m:r>
          </m:sub>
        </m:sSub>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sSub>
              <m:sSubPr>
                <m:ctrlPr>
                  <w:rPr>
                    <w:rFonts w:ascii="Cambria Math" w:hAnsi="Cambria Math" w:cs="Times New Roman"/>
                    <w:i/>
                    <w:sz w:val="22"/>
                    <w:szCs w:val="22"/>
                    <w:lang w:val="en-US"/>
                  </w:rPr>
                </m:ctrlPr>
              </m:sSubPr>
              <m:e>
                <m:r>
                  <w:rPr>
                    <w:rFonts w:ascii="Cambria Math" w:hAnsi="Cambria Math" w:cs="Times New Roman"/>
                    <w:sz w:val="22"/>
                    <w:szCs w:val="22"/>
                    <w:lang w:val="en-US"/>
                  </w:rPr>
                  <m:t>δ</m:t>
                </m:r>
              </m:e>
              <m:sub>
                <m:r>
                  <w:rPr>
                    <w:rFonts w:ascii="Cambria Math" w:hAnsi="Cambria Math" w:cs="Times New Roman"/>
                    <w:sz w:val="22"/>
                    <w:szCs w:val="22"/>
                    <w:lang w:val="en-US"/>
                  </w:rPr>
                  <m:t>i</m:t>
                </m:r>
              </m:sub>
            </m:sSub>
          </m:sup>
        </m:sSup>
      </m:oMath>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t>…15)</w:t>
      </w:r>
    </w:p>
    <w:p w14:paraId="16C8FE83" w14:textId="77777777" w:rsidR="00404E99" w:rsidRDefault="00404E99" w:rsidP="00404E99">
      <w:pPr>
        <w:spacing w:line="360" w:lineRule="auto"/>
        <w:rPr>
          <w:rFonts w:ascii="Times New Roman" w:hAnsi="Times New Roman" w:cs="Times New Roman"/>
          <w:sz w:val="22"/>
          <w:szCs w:val="22"/>
          <w:lang w:val="en-US"/>
        </w:rPr>
      </w:pPr>
    </w:p>
    <w:p w14:paraId="4A213DFD" w14:textId="2CC206A6" w:rsidR="00404E99" w:rsidRPr="00404E99" w:rsidRDefault="00404E99" w:rsidP="00404E99">
      <w:pPr>
        <w:spacing w:line="360" w:lineRule="auto"/>
        <w:rPr>
          <w:rFonts w:ascii="Times New Roman" w:hAnsi="Times New Roman" w:cs="Times New Roman"/>
          <w:sz w:val="22"/>
          <w:szCs w:val="22"/>
          <w:lang w:val="en-US"/>
        </w:rPr>
      </w:pPr>
      <w:r w:rsidRPr="00404E99">
        <w:rPr>
          <w:rFonts w:ascii="Times New Roman" w:hAnsi="Times New Roman" w:cs="Times New Roman"/>
          <w:sz w:val="22"/>
          <w:szCs w:val="22"/>
          <w:lang w:val="en-US"/>
        </w:rPr>
        <w:t xml:space="preserve">where </w:t>
      </w:r>
      <w:proofErr w:type="spellStart"/>
      <w:r w:rsidRPr="00404E99">
        <w:rPr>
          <w:rFonts w:ascii="Times New Roman" w:hAnsi="Times New Roman" w:cs="Times New Roman"/>
          <w:i/>
          <w:sz w:val="22"/>
          <w:szCs w:val="22"/>
          <w:lang w:val="en-US"/>
        </w:rPr>
        <w:t>E</w:t>
      </w:r>
      <w:r w:rsidRPr="00404E99">
        <w:rPr>
          <w:rFonts w:ascii="Times New Roman" w:hAnsi="Times New Roman" w:cs="Times New Roman"/>
          <w:i/>
          <w:sz w:val="22"/>
          <w:szCs w:val="22"/>
          <w:vertAlign w:val="subscript"/>
          <w:lang w:val="en-US"/>
        </w:rPr>
        <w:t>i</w:t>
      </w:r>
      <w:proofErr w:type="spellEnd"/>
      <w:r w:rsidRPr="00404E99">
        <w:rPr>
          <w:rFonts w:ascii="Times New Roman" w:hAnsi="Times New Roman" w:cs="Times New Roman"/>
          <w:sz w:val="22"/>
          <w:szCs w:val="22"/>
          <w:lang w:val="en-US"/>
        </w:rPr>
        <w:t xml:space="preserve"> is the environmental forcing represented as a sequence of switches that are alternating between two-year periods in which recruitment is favored (</w:t>
      </w:r>
      <w:proofErr w:type="spellStart"/>
      <w:r w:rsidRPr="00404E99">
        <w:rPr>
          <w:rFonts w:ascii="Times New Roman" w:hAnsi="Times New Roman" w:cs="Times New Roman"/>
          <w:i/>
          <w:sz w:val="22"/>
          <w:szCs w:val="22"/>
          <w:lang w:val="en-US"/>
        </w:rPr>
        <w:t>E</w:t>
      </w:r>
      <w:r w:rsidRPr="00404E99">
        <w:rPr>
          <w:rFonts w:ascii="Times New Roman" w:hAnsi="Times New Roman" w:cs="Times New Roman"/>
          <w:i/>
          <w:sz w:val="22"/>
          <w:szCs w:val="22"/>
          <w:vertAlign w:val="subscript"/>
          <w:lang w:val="en-US"/>
        </w:rPr>
        <w:t>i</w:t>
      </w:r>
      <w:proofErr w:type="spellEnd"/>
      <w:r w:rsidRPr="00404E99">
        <w:rPr>
          <w:rFonts w:ascii="Times New Roman" w:hAnsi="Times New Roman" w:cs="Times New Roman"/>
          <w:sz w:val="22"/>
          <w:szCs w:val="22"/>
          <w:lang w:val="en-US"/>
        </w:rPr>
        <w:t xml:space="preserve"> = 1) followed by two-year periods in which recruitment is not favored (</w:t>
      </w:r>
      <w:proofErr w:type="spellStart"/>
      <w:r w:rsidRPr="00404E99">
        <w:rPr>
          <w:rFonts w:ascii="Times New Roman" w:hAnsi="Times New Roman" w:cs="Times New Roman"/>
          <w:i/>
          <w:sz w:val="22"/>
          <w:szCs w:val="22"/>
          <w:lang w:val="en-US"/>
        </w:rPr>
        <w:t>E</w:t>
      </w:r>
      <w:r w:rsidRPr="00404E99">
        <w:rPr>
          <w:rFonts w:ascii="Times New Roman" w:hAnsi="Times New Roman" w:cs="Times New Roman"/>
          <w:i/>
          <w:sz w:val="22"/>
          <w:szCs w:val="22"/>
          <w:vertAlign w:val="subscript"/>
          <w:lang w:val="en-US"/>
        </w:rPr>
        <w:t>i</w:t>
      </w:r>
      <w:proofErr w:type="spellEnd"/>
      <w:r w:rsidRPr="00404E99">
        <w:rPr>
          <w:rFonts w:ascii="Times New Roman" w:hAnsi="Times New Roman" w:cs="Times New Roman"/>
          <w:sz w:val="22"/>
          <w:szCs w:val="22"/>
          <w:lang w:val="en-US"/>
        </w:rPr>
        <w:t xml:space="preserve"> = -1). The sequence of switches was perturbed by stochastic annual deviations (</w:t>
      </w:r>
      <w:r w:rsidRPr="00404E99">
        <w:rPr>
          <w:rFonts w:ascii="Times New Roman" w:hAnsi="Times New Roman" w:cs="Times New Roman"/>
          <w:i/>
          <w:sz w:val="22"/>
          <w:szCs w:val="22"/>
          <w:lang w:val="en-US"/>
        </w:rPr>
        <w:sym w:font="Symbol" w:char="F064"/>
      </w:r>
      <w:proofErr w:type="spellStart"/>
      <w:r w:rsidRPr="00404E99">
        <w:rPr>
          <w:rFonts w:ascii="Times New Roman" w:hAnsi="Times New Roman" w:cs="Times New Roman"/>
          <w:i/>
          <w:sz w:val="22"/>
          <w:szCs w:val="22"/>
          <w:vertAlign w:val="subscript"/>
          <w:lang w:val="en-US"/>
        </w:rPr>
        <w:t>i</w:t>
      </w:r>
      <w:proofErr w:type="spellEnd"/>
      <w:r w:rsidRPr="00404E99">
        <w:rPr>
          <w:rFonts w:ascii="Times New Roman" w:hAnsi="Times New Roman" w:cs="Times New Roman"/>
          <w:sz w:val="22"/>
          <w:szCs w:val="22"/>
          <w:lang w:val="en-US"/>
        </w:rPr>
        <w:t>) following a normal distribution, i.e.</w:t>
      </w:r>
      <w:ins w:id="346" w:author="Fabian" w:date="2020-07-21T22:58:00Z">
        <w:r w:rsidR="00075640">
          <w:rPr>
            <w:rFonts w:ascii="Times New Roman" w:hAnsi="Times New Roman" w:cs="Times New Roman"/>
            <w:sz w:val="22"/>
            <w:szCs w:val="22"/>
            <w:lang w:val="en-US"/>
          </w:rPr>
          <w:t>,</w:t>
        </w:r>
      </w:ins>
      <w:r w:rsidRPr="00404E99">
        <w:rPr>
          <w:rFonts w:ascii="Times New Roman" w:hAnsi="Times New Roman" w:cs="Times New Roman"/>
          <w:sz w:val="22"/>
          <w:szCs w:val="22"/>
          <w:lang w:val="en-US"/>
        </w:rPr>
        <w:t xml:space="preserve"> </w:t>
      </w:r>
      <m:oMath>
        <m:r>
          <w:rPr>
            <w:rFonts w:ascii="Cambria Math" w:hAnsi="Cambria Math" w:cs="Times New Roman"/>
            <w:sz w:val="22"/>
            <w:szCs w:val="22"/>
            <w:lang w:val="en-US"/>
          </w:rPr>
          <m:t>N(0,</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σ</m:t>
            </m:r>
          </m:e>
          <m:sub>
            <m:r>
              <w:rPr>
                <w:rFonts w:ascii="Cambria Math" w:hAnsi="Cambria Math" w:cs="Times New Roman"/>
                <w:sz w:val="22"/>
                <w:szCs w:val="22"/>
                <w:lang w:val="en-US"/>
              </w:rPr>
              <m:t>R</m:t>
            </m:r>
          </m:sub>
        </m:sSub>
        <m:r>
          <w:rPr>
            <w:rFonts w:ascii="Cambria Math" w:hAnsi="Cambria Math" w:cs="Times New Roman"/>
            <w:sz w:val="22"/>
            <w:szCs w:val="22"/>
            <w:lang w:val="en-US"/>
          </w:rPr>
          <m:t>)</m:t>
        </m:r>
      </m:oMath>
      <w:r w:rsidRPr="00404E99">
        <w:rPr>
          <w:rFonts w:ascii="Times New Roman" w:hAnsi="Times New Roman" w:cs="Times New Roman"/>
          <w:sz w:val="22"/>
          <w:szCs w:val="22"/>
          <w:lang w:val="en-US"/>
        </w:rPr>
        <w:t>. Equation 15 allowed the simulation of future recruitment as a pattern similar to the changes observed in the recruitment estimates obtained from the stock assessments of 2011-2017.</w:t>
      </w:r>
    </w:p>
    <w:p w14:paraId="77075A85" w14:textId="77777777" w:rsidR="008F42ED" w:rsidRDefault="008F42ED" w:rsidP="00404E99">
      <w:pPr>
        <w:spacing w:line="360" w:lineRule="auto"/>
        <w:rPr>
          <w:ins w:id="347" w:author="Fabian" w:date="2020-07-19T22:43:00Z"/>
          <w:rFonts w:ascii="Times New Roman" w:hAnsi="Times New Roman" w:cs="Times New Roman"/>
          <w:sz w:val="22"/>
          <w:szCs w:val="22"/>
          <w:lang w:val="en-US"/>
        </w:rPr>
      </w:pPr>
    </w:p>
    <w:p w14:paraId="3655104A" w14:textId="4208241B" w:rsidR="00404E99" w:rsidRPr="00404E99" w:rsidRDefault="00404E99" w:rsidP="00404E99">
      <w:pPr>
        <w:spacing w:line="360" w:lineRule="auto"/>
        <w:rPr>
          <w:rFonts w:ascii="Times New Roman" w:hAnsi="Times New Roman" w:cs="Times New Roman"/>
          <w:sz w:val="22"/>
          <w:szCs w:val="22"/>
          <w:lang w:val="en-US"/>
        </w:rPr>
      </w:pPr>
      <w:r w:rsidRPr="00404E99">
        <w:rPr>
          <w:rFonts w:ascii="Times New Roman" w:hAnsi="Times New Roman" w:cs="Times New Roman"/>
          <w:sz w:val="22"/>
          <w:szCs w:val="22"/>
          <w:lang w:val="en-US"/>
        </w:rPr>
        <w:t>The management procedure considered the current harvest rate of 25%, but for comparison purposes</w:t>
      </w:r>
      <w:ins w:id="348" w:author="Fabian" w:date="2020-07-21T22:58:00Z">
        <w:r w:rsidR="00075640">
          <w:rPr>
            <w:rFonts w:ascii="Times New Roman" w:hAnsi="Times New Roman" w:cs="Times New Roman"/>
            <w:sz w:val="22"/>
            <w:szCs w:val="22"/>
            <w:lang w:val="en-US"/>
          </w:rPr>
          <w:t>,</w:t>
        </w:r>
      </w:ins>
      <w:r w:rsidRPr="00404E99">
        <w:rPr>
          <w:rFonts w:ascii="Times New Roman" w:hAnsi="Times New Roman" w:cs="Times New Roman"/>
          <w:sz w:val="22"/>
          <w:szCs w:val="22"/>
          <w:lang w:val="en-US"/>
        </w:rPr>
        <w:t xml:space="preserve"> alternative values of 0, 10, 15, 20</w:t>
      </w:r>
      <w:ins w:id="349" w:author="Fabian" w:date="2020-07-21T22:58:00Z">
        <w:r w:rsidR="00075640">
          <w:rPr>
            <w:rFonts w:ascii="Times New Roman" w:hAnsi="Times New Roman" w:cs="Times New Roman"/>
            <w:sz w:val="22"/>
            <w:szCs w:val="22"/>
            <w:lang w:val="en-US"/>
          </w:rPr>
          <w:t>,</w:t>
        </w:r>
      </w:ins>
      <w:r w:rsidRPr="00404E99">
        <w:rPr>
          <w:rFonts w:ascii="Times New Roman" w:hAnsi="Times New Roman" w:cs="Times New Roman"/>
          <w:sz w:val="22"/>
          <w:szCs w:val="22"/>
          <w:lang w:val="en-US"/>
        </w:rPr>
        <w:t xml:space="preserve"> and 30% were also considered. The exploitation rate μ=0 was implemented to </w:t>
      </w:r>
      <w:del w:id="350" w:author="Fabian" w:date="2020-07-19T22:44:00Z">
        <w:r w:rsidRPr="00404E99" w:rsidDel="008F42ED">
          <w:rPr>
            <w:rFonts w:ascii="Times New Roman" w:hAnsi="Times New Roman" w:cs="Times New Roman"/>
            <w:sz w:val="22"/>
            <w:szCs w:val="22"/>
            <w:lang w:val="en-US"/>
          </w:rPr>
          <w:delText xml:space="preserve">obtain </w:delText>
        </w:r>
      </w:del>
      <w:ins w:id="351" w:author="Fabian" w:date="2020-07-19T22:44:00Z">
        <w:r w:rsidR="008F42ED">
          <w:rPr>
            <w:rFonts w:ascii="Times New Roman" w:hAnsi="Times New Roman" w:cs="Times New Roman"/>
            <w:sz w:val="22"/>
            <w:szCs w:val="22"/>
            <w:lang w:val="en-US"/>
          </w:rPr>
          <w:t>simulate</w:t>
        </w:r>
        <w:r w:rsidR="008F42ED" w:rsidRPr="00404E99">
          <w:rPr>
            <w:rFonts w:ascii="Times New Roman" w:hAnsi="Times New Roman" w:cs="Times New Roman"/>
            <w:sz w:val="22"/>
            <w:szCs w:val="22"/>
            <w:lang w:val="en-US"/>
          </w:rPr>
          <w:t xml:space="preserve"> </w:t>
        </w:r>
      </w:ins>
      <w:ins w:id="352" w:author="Fabian" w:date="2020-07-21T22:58:00Z">
        <w:r w:rsidR="00075640">
          <w:rPr>
            <w:rFonts w:ascii="Times New Roman" w:hAnsi="Times New Roman" w:cs="Times New Roman"/>
            <w:sz w:val="22"/>
            <w:szCs w:val="22"/>
            <w:lang w:val="en-US"/>
          </w:rPr>
          <w:t xml:space="preserve">the </w:t>
        </w:r>
      </w:ins>
      <w:r w:rsidRPr="00404E99">
        <w:rPr>
          <w:rFonts w:ascii="Times New Roman" w:hAnsi="Times New Roman" w:cs="Times New Roman"/>
          <w:sz w:val="22"/>
          <w:szCs w:val="22"/>
          <w:lang w:val="en-US"/>
        </w:rPr>
        <w:t xml:space="preserve">unexploited </w:t>
      </w:r>
      <w:r w:rsidR="00BF4A34">
        <w:rPr>
          <w:rFonts w:ascii="Times New Roman" w:hAnsi="Times New Roman" w:cs="Times New Roman"/>
          <w:sz w:val="22"/>
          <w:szCs w:val="22"/>
          <w:lang w:val="en-US"/>
        </w:rPr>
        <w:t>surf clam</w:t>
      </w:r>
      <w:r w:rsidRPr="00404E99">
        <w:rPr>
          <w:rFonts w:ascii="Times New Roman" w:hAnsi="Times New Roman" w:cs="Times New Roman"/>
          <w:sz w:val="22"/>
          <w:szCs w:val="22"/>
          <w:lang w:val="en-US"/>
        </w:rPr>
        <w:t xml:space="preserve"> population as a reference. The simulation was performed under uncertainty, sampling from the posterior of the fitted model through Markov Chain Monte Carlo (MCMC). The number of MCMC </w:t>
      </w:r>
      <w:ins w:id="353" w:author="Fabian" w:date="2020-07-21T22:58:00Z">
        <w:r w:rsidR="00075640">
          <w:rPr>
            <w:rFonts w:ascii="Times New Roman" w:hAnsi="Times New Roman" w:cs="Times New Roman"/>
            <w:sz w:val="22"/>
            <w:szCs w:val="22"/>
            <w:lang w:val="en-US"/>
          </w:rPr>
          <w:t>was</w:t>
        </w:r>
      </w:ins>
      <w:del w:id="354" w:author="Fabian" w:date="2020-07-21T22:58:00Z">
        <w:r w:rsidRPr="00404E99" w:rsidDel="00075640">
          <w:rPr>
            <w:rFonts w:ascii="Times New Roman" w:hAnsi="Times New Roman" w:cs="Times New Roman"/>
            <w:sz w:val="22"/>
            <w:szCs w:val="22"/>
            <w:lang w:val="en-US"/>
          </w:rPr>
          <w:delText>were</w:delText>
        </w:r>
      </w:del>
      <w:r w:rsidRPr="00404E99">
        <w:rPr>
          <w:rFonts w:ascii="Times New Roman" w:hAnsi="Times New Roman" w:cs="Times New Roman"/>
          <w:sz w:val="22"/>
          <w:szCs w:val="22"/>
          <w:lang w:val="en-US"/>
        </w:rPr>
        <w:t xml:space="preserve"> obtained from 10,000 samples and saving every 200 by using the metropolis algorithm implemented in ADMB </w:t>
      </w:r>
      <w:r w:rsidR="000171CC">
        <w:rPr>
          <w:rFonts w:ascii="Times New Roman" w:hAnsi="Times New Roman" w:cs="Times New Roman"/>
          <w:sz w:val="22"/>
          <w:szCs w:val="22"/>
          <w:lang w:val="en-US"/>
        </w:rPr>
        <w:fldChar w:fldCharType="begin" w:fldLock="1"/>
      </w:r>
      <w:r w:rsidR="00CA4915">
        <w:rPr>
          <w:rFonts w:ascii="Times New Roman" w:hAnsi="Times New Roman" w:cs="Times New Roman"/>
          <w:sz w:val="22"/>
          <w:szCs w:val="22"/>
          <w:lang w:val="en-US"/>
        </w:rPr>
        <w:instrText>ADDIN CSL_CITATION {"citationItems":[{"id":"ITEM-1","itemData":{"DOI":"10.1080/10556788.2011.597854","ISSN":"10556788","abstract":"Many criteria for statistical parameter estimation, such as maximum likelihood, are formulated as a nonlinear optimization problem. Automatic Differentiation Model Builder (ADMB) is a programming framework based on automatic differentiation, aimed at highly nonlinear models with a large number of parameters. The benefits of using AD are computational efficiency and high numerical accuracy, both crucial in many practical problems. We describe the basic components and the underlying philosophy of ADMB, with an emphasis on functionality found in no other statistical software. One example of such a feature is the generic implementation of Laplace approximation of high-dimensional integrals for use in latent variable models. We also review the literature in which ADMB has been used, and discuss future development of ADMB as an open source project. Overall, the main advantages of ADMB are flexibility, speed, precision, stability and built-in methods to quantify uncertainty. © 2012 Taylor &amp; Francis.","author":[{"dropping-particle":"","family":"Fournier","given":"David A","non-dropping-particle":"","parse-names":false,"suffix":""},{"dropping-particle":"","family":"Skaug","given":"Hans J","non-dropping-particle":"","parse-names":false,"suffix":""},{"dropping-particle":"","family":"Ancheta","given":"Johnoel","non-dropping-particle":"","parse-names":false,"suffix":""},{"dropping-particle":"","family":"Ianelli","given":"James","non-dropping-particle":"","parse-names":false,"suffix":""},{"dropping-particle":"","family":"Magnusson","given":"Arni","non-dropping-particle":"","parse-names":false,"suffix":""},{"dropping-particle":"","family":"Maunder","given":"Mark N","non-dropping-particle":"","parse-names":false,"suffix":""},{"dropping-particle":"","family":"Nielsen","given":"Anders","non-dropping-particle":"","parse-names":false,"suffix":""},{"dropping-particle":"","family":"Sibert","given":"John","non-dropping-particle":"","parse-names":false,"suffix":""}],"container-title":"Optimization Methods and Software","id":"ITEM-1","issue":"2","issued":{"date-parts":[["2012"]]},"page":"233-249","title":"AD Model Builder: Using automatic differentiation for statistical inference of highly parameterized complex nonlinear models","type":"article-journal","volume":"27"},"uris":["http://www.mendeley.com/documents/?uuid=160a27ef-746c-4e23-89dd-f89c070a351c"]}],"mendeley":{"formattedCitation":"(Fournier &lt;i&gt;et al.&lt;/i&gt;, 2012)","plainTextFormattedCitation":"(Fournier et al., 2012)","previouslyFormattedCitation":"(Fournier &lt;i&gt;et al.&lt;/i&gt;, 2012)"},"properties":{"noteIndex":0},"schema":"https://github.com/citation-style-language/schema/raw/master/csl-citation.json"}</w:instrText>
      </w:r>
      <w:r w:rsidR="000171CC">
        <w:rPr>
          <w:rFonts w:ascii="Times New Roman" w:hAnsi="Times New Roman" w:cs="Times New Roman"/>
          <w:sz w:val="22"/>
          <w:szCs w:val="22"/>
          <w:lang w:val="en-US"/>
        </w:rPr>
        <w:fldChar w:fldCharType="separate"/>
      </w:r>
      <w:r w:rsidR="000171CC" w:rsidRPr="000171CC">
        <w:rPr>
          <w:rFonts w:ascii="Times New Roman" w:hAnsi="Times New Roman" w:cs="Times New Roman"/>
          <w:noProof/>
          <w:sz w:val="22"/>
          <w:szCs w:val="22"/>
          <w:lang w:val="en-US"/>
        </w:rPr>
        <w:t xml:space="preserve">(Fournier </w:t>
      </w:r>
      <w:r w:rsidR="000171CC" w:rsidRPr="000171CC">
        <w:rPr>
          <w:rFonts w:ascii="Times New Roman" w:hAnsi="Times New Roman" w:cs="Times New Roman"/>
          <w:i/>
          <w:noProof/>
          <w:sz w:val="22"/>
          <w:szCs w:val="22"/>
          <w:lang w:val="en-US"/>
        </w:rPr>
        <w:t>et al.</w:t>
      </w:r>
      <w:r w:rsidR="000171CC" w:rsidRPr="000171CC">
        <w:rPr>
          <w:rFonts w:ascii="Times New Roman" w:hAnsi="Times New Roman" w:cs="Times New Roman"/>
          <w:noProof/>
          <w:sz w:val="22"/>
          <w:szCs w:val="22"/>
          <w:lang w:val="en-US"/>
        </w:rPr>
        <w:t>, 2012)</w:t>
      </w:r>
      <w:r w:rsidR="000171CC">
        <w:rPr>
          <w:rFonts w:ascii="Times New Roman" w:hAnsi="Times New Roman" w:cs="Times New Roman"/>
          <w:sz w:val="22"/>
          <w:szCs w:val="22"/>
          <w:lang w:val="en-US"/>
        </w:rPr>
        <w:fldChar w:fldCharType="end"/>
      </w:r>
      <w:r w:rsidRPr="00404E99">
        <w:rPr>
          <w:rFonts w:ascii="Times New Roman" w:hAnsi="Times New Roman" w:cs="Times New Roman"/>
          <w:sz w:val="22"/>
          <w:szCs w:val="22"/>
          <w:lang w:val="en-US"/>
        </w:rPr>
        <w:t>.</w:t>
      </w:r>
    </w:p>
    <w:p w14:paraId="785EC7E9" w14:textId="77777777" w:rsidR="00404E99" w:rsidRDefault="00404E99" w:rsidP="00F76B89">
      <w:pPr>
        <w:spacing w:line="360" w:lineRule="auto"/>
        <w:rPr>
          <w:rFonts w:ascii="Times New Roman" w:hAnsi="Times New Roman" w:cs="Times New Roman"/>
          <w:sz w:val="22"/>
          <w:szCs w:val="22"/>
          <w:lang w:val="en-US"/>
        </w:rPr>
      </w:pPr>
    </w:p>
    <w:p w14:paraId="26A60844" w14:textId="402873A7" w:rsidR="007A4EA0" w:rsidRPr="002F54A9" w:rsidRDefault="00404E99" w:rsidP="00404E99">
      <w:pPr>
        <w:spacing w:line="360" w:lineRule="auto"/>
        <w:rPr>
          <w:rFonts w:ascii="Times New Roman" w:hAnsi="Times New Roman" w:cs="Times New Roman"/>
          <w:b/>
          <w:sz w:val="22"/>
          <w:szCs w:val="22"/>
          <w:lang w:val="en-US"/>
        </w:rPr>
      </w:pPr>
      <w:r w:rsidRPr="002F54A9">
        <w:rPr>
          <w:rFonts w:ascii="Times New Roman" w:hAnsi="Times New Roman" w:cs="Times New Roman"/>
          <w:b/>
          <w:sz w:val="22"/>
          <w:szCs w:val="22"/>
          <w:lang w:val="en-US"/>
        </w:rPr>
        <w:t>Section D: Performance evaluation</w:t>
      </w:r>
    </w:p>
    <w:p w14:paraId="088286EE" w14:textId="64692A89" w:rsidR="00404E99" w:rsidRPr="00404E99" w:rsidRDefault="00404E99" w:rsidP="00404E99">
      <w:pPr>
        <w:spacing w:line="360" w:lineRule="auto"/>
        <w:rPr>
          <w:rFonts w:ascii="Times New Roman" w:hAnsi="Times New Roman" w:cs="Times New Roman"/>
          <w:sz w:val="22"/>
          <w:szCs w:val="22"/>
          <w:lang w:val="en-US"/>
        </w:rPr>
      </w:pPr>
      <w:r w:rsidRPr="00404E99">
        <w:rPr>
          <w:rFonts w:ascii="Times New Roman" w:hAnsi="Times New Roman" w:cs="Times New Roman"/>
          <w:sz w:val="22"/>
          <w:szCs w:val="22"/>
          <w:lang w:val="en-US"/>
        </w:rPr>
        <w:lastRenderedPageBreak/>
        <w:t xml:space="preserve">The </w:t>
      </w:r>
      <w:r w:rsidR="002F54A9">
        <w:rPr>
          <w:rFonts w:ascii="Times New Roman" w:hAnsi="Times New Roman" w:cs="Times New Roman"/>
          <w:sz w:val="22"/>
          <w:szCs w:val="22"/>
          <w:lang w:val="en-US"/>
        </w:rPr>
        <w:t xml:space="preserve">trajectory of simulated recruitment, spawning biomass, and fishing mortality resulting from the MP was summarized with confidence intervals of 90% by applying a percentile method to all realizations obtained by MCMC. </w:t>
      </w:r>
      <w:r w:rsidR="00A25CFC">
        <w:rPr>
          <w:rFonts w:ascii="Times New Roman" w:hAnsi="Times New Roman" w:cs="Times New Roman"/>
          <w:sz w:val="22"/>
          <w:szCs w:val="22"/>
          <w:lang w:val="en-US"/>
        </w:rPr>
        <w:t xml:space="preserve">Depletion was computed as the ratio between the spawning biomass in a given year and the average unexploited spawning biomass. </w:t>
      </w:r>
      <w:ins w:id="355" w:author="Fabian" w:date="2020-07-21T23:11:00Z">
        <w:r w:rsidR="00DC12A9">
          <w:rPr>
            <w:rFonts w:ascii="Times New Roman" w:hAnsi="Times New Roman" w:cs="Times New Roman"/>
            <w:sz w:val="22"/>
            <w:szCs w:val="22"/>
            <w:lang w:val="en-US"/>
          </w:rPr>
          <w:t>Also</w:t>
        </w:r>
      </w:ins>
      <w:del w:id="356" w:author="Fabian" w:date="2020-07-21T23:11:00Z">
        <w:r w:rsidR="002F54A9" w:rsidDel="00DC12A9">
          <w:rPr>
            <w:rFonts w:ascii="Times New Roman" w:hAnsi="Times New Roman" w:cs="Times New Roman"/>
            <w:sz w:val="22"/>
            <w:szCs w:val="22"/>
            <w:lang w:val="en-US"/>
          </w:rPr>
          <w:delText>In addition</w:delText>
        </w:r>
      </w:del>
      <w:r w:rsidR="002F54A9">
        <w:rPr>
          <w:rFonts w:ascii="Times New Roman" w:hAnsi="Times New Roman" w:cs="Times New Roman"/>
          <w:sz w:val="22"/>
          <w:szCs w:val="22"/>
          <w:lang w:val="en-US"/>
        </w:rPr>
        <w:t>, a</w:t>
      </w:r>
      <w:r w:rsidRPr="00404E99">
        <w:rPr>
          <w:rFonts w:ascii="Times New Roman" w:hAnsi="Times New Roman" w:cs="Times New Roman"/>
          <w:sz w:val="22"/>
          <w:szCs w:val="22"/>
          <w:lang w:val="en-US"/>
        </w:rPr>
        <w:t xml:space="preserve"> reduction of 40% in the spawning biomass from the average unexploited value was considered as a target reference point, i.e.</w:t>
      </w:r>
      <w:ins w:id="357" w:author="Fabian" w:date="2020-07-21T22:58:00Z">
        <w:r w:rsidR="00075640">
          <w:rPr>
            <w:rFonts w:ascii="Times New Roman" w:hAnsi="Times New Roman" w:cs="Times New Roman"/>
            <w:sz w:val="22"/>
            <w:szCs w:val="22"/>
            <w:lang w:val="en-US"/>
          </w:rPr>
          <w:t>,</w:t>
        </w:r>
      </w:ins>
      <w:r w:rsidRPr="00404E99">
        <w:rPr>
          <w:rFonts w:ascii="Times New Roman" w:hAnsi="Times New Roman" w:cs="Times New Roman"/>
          <w:sz w:val="22"/>
          <w:szCs w:val="22"/>
          <w:lang w:val="en-US"/>
        </w:rPr>
        <w:t xml:space="preserve"> </w:t>
      </w:r>
      <w:proofErr w:type="spellStart"/>
      <w:r w:rsidRPr="00404E99">
        <w:rPr>
          <w:rFonts w:ascii="Times New Roman" w:hAnsi="Times New Roman" w:cs="Times New Roman"/>
          <w:i/>
          <w:sz w:val="22"/>
          <w:szCs w:val="22"/>
          <w:lang w:val="en-US"/>
        </w:rPr>
        <w:t>S</w:t>
      </w:r>
      <w:r w:rsidRPr="00404E99">
        <w:rPr>
          <w:rFonts w:ascii="Times New Roman" w:hAnsi="Times New Roman" w:cs="Times New Roman"/>
          <w:i/>
          <w:sz w:val="22"/>
          <w:szCs w:val="22"/>
          <w:vertAlign w:val="subscript"/>
          <w:lang w:val="en-US"/>
        </w:rPr>
        <w:t>target</w:t>
      </w:r>
      <w:proofErr w:type="spellEnd"/>
      <w:r w:rsidRPr="00404E99">
        <w:rPr>
          <w:rFonts w:ascii="Times New Roman" w:hAnsi="Times New Roman" w:cs="Times New Roman"/>
          <w:i/>
          <w:sz w:val="22"/>
          <w:szCs w:val="22"/>
          <w:vertAlign w:val="subscript"/>
          <w:lang w:val="en-US"/>
        </w:rPr>
        <w:t xml:space="preserve"> </w:t>
      </w:r>
      <w:r w:rsidRPr="00404E99">
        <w:rPr>
          <w:rFonts w:ascii="Times New Roman" w:hAnsi="Times New Roman" w:cs="Times New Roman"/>
          <w:sz w:val="22"/>
          <w:szCs w:val="22"/>
          <w:lang w:val="en-US"/>
        </w:rPr>
        <w:t>= 0.4</w:t>
      </w:r>
      <w:r w:rsidRPr="00404E99">
        <w:rPr>
          <w:rFonts w:ascii="Times New Roman" w:hAnsi="Times New Roman" w:cs="Times New Roman"/>
          <w:i/>
          <w:sz w:val="22"/>
          <w:szCs w:val="22"/>
          <w:lang w:val="en-US"/>
        </w:rPr>
        <w:t>S</w:t>
      </w:r>
      <w:r w:rsidRPr="00404E99">
        <w:rPr>
          <w:rFonts w:ascii="Times New Roman" w:hAnsi="Times New Roman" w:cs="Times New Roman"/>
          <w:sz w:val="22"/>
          <w:szCs w:val="22"/>
          <w:vertAlign w:val="subscript"/>
          <w:lang w:val="en-US"/>
        </w:rPr>
        <w:t>0</w:t>
      </w:r>
      <w:r w:rsidRPr="00404E99">
        <w:rPr>
          <w:rFonts w:ascii="Times New Roman" w:hAnsi="Times New Roman" w:cs="Times New Roman"/>
          <w:sz w:val="22"/>
          <w:szCs w:val="22"/>
          <w:lang w:val="en-US"/>
        </w:rPr>
        <w:t xml:space="preserve">. Therefore, exploitation rates generating reductions below the target were considered unsustainable for the </w:t>
      </w:r>
      <w:r w:rsidR="00BF4A34">
        <w:rPr>
          <w:rFonts w:ascii="Times New Roman" w:hAnsi="Times New Roman" w:cs="Times New Roman"/>
          <w:sz w:val="22"/>
          <w:szCs w:val="22"/>
          <w:lang w:val="en-US"/>
        </w:rPr>
        <w:t>surf clam</w:t>
      </w:r>
      <w:r w:rsidRPr="00404E99">
        <w:rPr>
          <w:rFonts w:ascii="Times New Roman" w:hAnsi="Times New Roman" w:cs="Times New Roman"/>
          <w:sz w:val="22"/>
          <w:szCs w:val="22"/>
          <w:lang w:val="en-US"/>
        </w:rPr>
        <w:t xml:space="preserve"> population. The probability of keeping the target was computed as </w:t>
      </w:r>
      <m:oMath>
        <m:r>
          <m:rPr>
            <m:sty m:val="p"/>
          </m:rPr>
          <w:rPr>
            <w:rFonts w:ascii="Cambria Math" w:hAnsi="Cambria Math" w:cs="Times New Roman"/>
            <w:sz w:val="22"/>
            <w:szCs w:val="22"/>
            <w:lang w:val="en-US"/>
          </w:rPr>
          <m:t>Pr</m:t>
        </m:r>
        <m:d>
          <m:dPr>
            <m:begChr m:val="["/>
            <m:endChr m:val="]"/>
            <m:ctrlPr>
              <w:rPr>
                <w:rFonts w:ascii="Cambria Math" w:hAnsi="Cambria Math" w:cs="Times New Roman"/>
                <w:i/>
                <w:sz w:val="22"/>
                <w:szCs w:val="22"/>
                <w:lang w:val="en-US"/>
              </w:rPr>
            </m:ctrlPr>
          </m:dPr>
          <m:e>
            <m:f>
              <m:fPr>
                <m:type m:val="lin"/>
                <m:ctrlPr>
                  <w:rPr>
                    <w:rFonts w:ascii="Cambria Math" w:hAnsi="Cambria Math" w:cs="Times New Roman"/>
                    <w:i/>
                    <w:sz w:val="22"/>
                    <w:szCs w:val="22"/>
                    <w:lang w:val="en-US"/>
                  </w:rPr>
                </m:ctrlPr>
              </m:fPr>
              <m:num>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i</m:t>
                    </m:r>
                  </m:sub>
                </m:sSub>
              </m:num>
              <m:den>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target</m:t>
                    </m:r>
                  </m:sub>
                </m:sSub>
              </m:den>
            </m:f>
            <m:r>
              <w:rPr>
                <w:rFonts w:ascii="Cambria Math" w:hAnsi="Cambria Math" w:cs="Times New Roman"/>
                <w:sz w:val="22"/>
                <w:szCs w:val="22"/>
                <w:lang w:val="en-US"/>
              </w:rPr>
              <m:t>&gt;1</m:t>
            </m:r>
          </m:e>
        </m:d>
      </m:oMath>
      <w:r w:rsidRPr="00404E99">
        <w:rPr>
          <w:rFonts w:ascii="Times New Roman" w:hAnsi="Times New Roman" w:cs="Times New Roman"/>
          <w:sz w:val="22"/>
          <w:szCs w:val="22"/>
          <w:lang w:val="en-US"/>
        </w:rPr>
        <w:t xml:space="preserve">, whereas the probability of </w:t>
      </w:r>
      <w:ins w:id="358" w:author="Fabian" w:date="2020-07-21T22:58:00Z">
        <w:r w:rsidR="00075640">
          <w:rPr>
            <w:rFonts w:ascii="Times New Roman" w:hAnsi="Times New Roman" w:cs="Times New Roman"/>
            <w:sz w:val="22"/>
            <w:szCs w:val="22"/>
            <w:lang w:val="en-US"/>
          </w:rPr>
          <w:t xml:space="preserve">a </w:t>
        </w:r>
      </w:ins>
      <w:r w:rsidRPr="00404E99">
        <w:rPr>
          <w:rFonts w:ascii="Times New Roman" w:hAnsi="Times New Roman" w:cs="Times New Roman"/>
          <w:sz w:val="22"/>
          <w:szCs w:val="22"/>
          <w:lang w:val="en-US"/>
        </w:rPr>
        <w:t xml:space="preserve">collapse was computed as </w:t>
      </w:r>
      <m:oMath>
        <m:r>
          <m:rPr>
            <m:sty m:val="p"/>
          </m:rPr>
          <w:rPr>
            <w:rFonts w:ascii="Cambria Math" w:hAnsi="Cambria Math" w:cs="Times New Roman"/>
            <w:sz w:val="22"/>
            <w:szCs w:val="22"/>
            <w:lang w:val="en-US"/>
          </w:rPr>
          <m:t>Pr</m:t>
        </m:r>
        <m:d>
          <m:dPr>
            <m:begChr m:val="["/>
            <m:endChr m:val="]"/>
            <m:ctrlPr>
              <w:rPr>
                <w:rFonts w:ascii="Cambria Math" w:hAnsi="Cambria Math" w:cs="Times New Roman"/>
                <w:i/>
                <w:sz w:val="22"/>
                <w:szCs w:val="22"/>
                <w:lang w:val="en-US"/>
              </w:rPr>
            </m:ctrlPr>
          </m:dPr>
          <m:e>
            <m:f>
              <m:fPr>
                <m:type m:val="lin"/>
                <m:ctrlPr>
                  <w:rPr>
                    <w:rFonts w:ascii="Cambria Math" w:hAnsi="Cambria Math" w:cs="Times New Roman"/>
                    <w:i/>
                    <w:sz w:val="22"/>
                    <w:szCs w:val="22"/>
                    <w:lang w:val="en-US"/>
                  </w:rPr>
                </m:ctrlPr>
              </m:fPr>
              <m:num>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i</m:t>
                    </m:r>
                  </m:sub>
                </m:sSub>
              </m:num>
              <m:den>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target</m:t>
                    </m:r>
                  </m:sub>
                </m:sSub>
              </m:den>
            </m:f>
            <m:r>
              <w:rPr>
                <w:rFonts w:ascii="Cambria Math" w:hAnsi="Cambria Math" w:cs="Times New Roman"/>
                <w:sz w:val="22"/>
                <w:szCs w:val="22"/>
                <w:lang w:val="en-US"/>
              </w:rPr>
              <m:t>≤0.5</m:t>
            </m:r>
          </m:e>
        </m:d>
      </m:oMath>
      <w:r w:rsidRPr="00404E99">
        <w:rPr>
          <w:rFonts w:ascii="Times New Roman" w:hAnsi="Times New Roman" w:cs="Times New Roman"/>
          <w:sz w:val="22"/>
          <w:szCs w:val="22"/>
          <w:lang w:val="en-US"/>
        </w:rPr>
        <w:t>. Exploitation rates generating probabilities of achieving the target above 0.5 were used as a reference.</w:t>
      </w:r>
    </w:p>
    <w:p w14:paraId="59616592" w14:textId="77777777" w:rsidR="00404E99" w:rsidRDefault="00404E99" w:rsidP="00404E99">
      <w:pPr>
        <w:spacing w:line="360" w:lineRule="auto"/>
        <w:rPr>
          <w:rFonts w:ascii="Times New Roman" w:hAnsi="Times New Roman" w:cs="Times New Roman"/>
          <w:sz w:val="22"/>
          <w:szCs w:val="22"/>
          <w:lang w:val="en-US"/>
        </w:rPr>
      </w:pPr>
    </w:p>
    <w:p w14:paraId="05C456AD" w14:textId="77777777" w:rsidR="007F3DF9" w:rsidRDefault="007F3DF9">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1EB918B5" w14:textId="2B520CDD" w:rsidR="00653634" w:rsidRPr="00653634" w:rsidRDefault="00653634" w:rsidP="00404E99">
      <w:pPr>
        <w:spacing w:line="360" w:lineRule="auto"/>
        <w:rPr>
          <w:rFonts w:ascii="Times New Roman" w:hAnsi="Times New Roman" w:cs="Times New Roman"/>
          <w:b/>
          <w:sz w:val="22"/>
          <w:szCs w:val="22"/>
          <w:lang w:val="en-US"/>
        </w:rPr>
      </w:pPr>
      <w:r w:rsidRPr="00653634">
        <w:rPr>
          <w:rFonts w:ascii="Times New Roman" w:hAnsi="Times New Roman" w:cs="Times New Roman"/>
          <w:b/>
          <w:sz w:val="22"/>
          <w:szCs w:val="22"/>
          <w:lang w:val="en-US"/>
        </w:rPr>
        <w:lastRenderedPageBreak/>
        <w:t>Results</w:t>
      </w:r>
    </w:p>
    <w:p w14:paraId="2165A62A" w14:textId="77777777" w:rsidR="00653634" w:rsidRDefault="00653634" w:rsidP="00404E99">
      <w:pPr>
        <w:spacing w:line="360" w:lineRule="auto"/>
        <w:rPr>
          <w:rFonts w:ascii="Times New Roman" w:hAnsi="Times New Roman" w:cs="Times New Roman"/>
          <w:b/>
          <w:sz w:val="22"/>
          <w:szCs w:val="22"/>
          <w:lang w:val="en-US"/>
        </w:rPr>
      </w:pPr>
    </w:p>
    <w:p w14:paraId="3DF5A5C1" w14:textId="2F143F68" w:rsidR="00653634" w:rsidRPr="00653634" w:rsidRDefault="00653634" w:rsidP="00404E99">
      <w:pPr>
        <w:spacing w:line="360" w:lineRule="auto"/>
        <w:rPr>
          <w:rFonts w:ascii="Times New Roman" w:hAnsi="Times New Roman" w:cs="Times New Roman"/>
          <w:b/>
          <w:sz w:val="22"/>
          <w:szCs w:val="22"/>
          <w:lang w:val="en-US"/>
        </w:rPr>
      </w:pPr>
      <w:r w:rsidRPr="00653634">
        <w:rPr>
          <w:rFonts w:ascii="Times New Roman" w:hAnsi="Times New Roman" w:cs="Times New Roman"/>
          <w:b/>
          <w:sz w:val="22"/>
          <w:szCs w:val="22"/>
          <w:lang w:val="en-US"/>
        </w:rPr>
        <w:t>Surf</w:t>
      </w:r>
      <w:r w:rsidR="00BF4A34">
        <w:rPr>
          <w:rFonts w:ascii="Times New Roman" w:hAnsi="Times New Roman" w:cs="Times New Roman"/>
          <w:b/>
          <w:sz w:val="22"/>
          <w:szCs w:val="22"/>
          <w:lang w:val="en-US"/>
        </w:rPr>
        <w:t xml:space="preserve"> </w:t>
      </w:r>
      <w:r w:rsidRPr="00653634">
        <w:rPr>
          <w:rFonts w:ascii="Times New Roman" w:hAnsi="Times New Roman" w:cs="Times New Roman"/>
          <w:b/>
          <w:sz w:val="22"/>
          <w:szCs w:val="22"/>
          <w:lang w:val="en-US"/>
        </w:rPr>
        <w:t xml:space="preserve">clam population </w:t>
      </w:r>
      <w:del w:id="359" w:author="Fabian" w:date="2020-07-19T22:45:00Z">
        <w:r w:rsidRPr="00653634" w:rsidDel="008F42ED">
          <w:rPr>
            <w:rFonts w:ascii="Times New Roman" w:hAnsi="Times New Roman" w:cs="Times New Roman"/>
            <w:b/>
            <w:sz w:val="22"/>
            <w:szCs w:val="22"/>
            <w:lang w:val="en-US"/>
          </w:rPr>
          <w:delText xml:space="preserve">in </w:delText>
        </w:r>
      </w:del>
      <w:ins w:id="360" w:author="Fabian" w:date="2020-07-19T22:45:00Z">
        <w:r w:rsidR="008F42ED">
          <w:rPr>
            <w:rFonts w:ascii="Times New Roman" w:hAnsi="Times New Roman" w:cs="Times New Roman"/>
            <w:b/>
            <w:sz w:val="22"/>
            <w:szCs w:val="22"/>
            <w:lang w:val="en-US"/>
          </w:rPr>
          <w:t>at</w:t>
        </w:r>
        <w:r w:rsidR="008F42ED" w:rsidRPr="00653634">
          <w:rPr>
            <w:rFonts w:ascii="Times New Roman" w:hAnsi="Times New Roman" w:cs="Times New Roman"/>
            <w:b/>
            <w:sz w:val="22"/>
            <w:szCs w:val="22"/>
            <w:lang w:val="en-US"/>
          </w:rPr>
          <w:t xml:space="preserve"> </w:t>
        </w:r>
      </w:ins>
      <w:proofErr w:type="spellStart"/>
      <w:r w:rsidRPr="00653634">
        <w:rPr>
          <w:rFonts w:ascii="Times New Roman" w:hAnsi="Times New Roman" w:cs="Times New Roman"/>
          <w:b/>
          <w:sz w:val="22"/>
          <w:szCs w:val="22"/>
          <w:lang w:val="en-US"/>
        </w:rPr>
        <w:t>Cucao</w:t>
      </w:r>
      <w:proofErr w:type="spellEnd"/>
      <w:r w:rsidRPr="00653634">
        <w:rPr>
          <w:rFonts w:ascii="Times New Roman" w:hAnsi="Times New Roman" w:cs="Times New Roman"/>
          <w:b/>
          <w:sz w:val="22"/>
          <w:szCs w:val="22"/>
          <w:lang w:val="en-US"/>
        </w:rPr>
        <w:t xml:space="preserve"> beach and the operating model</w:t>
      </w:r>
    </w:p>
    <w:p w14:paraId="03CBE803" w14:textId="305D3A34" w:rsidR="00653634" w:rsidRPr="00653634" w:rsidRDefault="00653634" w:rsidP="00653634">
      <w:pPr>
        <w:spacing w:line="360" w:lineRule="auto"/>
        <w:rPr>
          <w:rFonts w:ascii="Times New Roman" w:hAnsi="Times New Roman" w:cs="Times New Roman"/>
          <w:sz w:val="22"/>
          <w:szCs w:val="22"/>
          <w:lang w:val="en-US"/>
        </w:rPr>
      </w:pPr>
      <w:r w:rsidRPr="00653634">
        <w:rPr>
          <w:rFonts w:ascii="Times New Roman" w:hAnsi="Times New Roman" w:cs="Times New Roman"/>
          <w:sz w:val="22"/>
          <w:szCs w:val="22"/>
          <w:lang w:val="en-US"/>
        </w:rPr>
        <w:t xml:space="preserve">In the period 2011 </w:t>
      </w:r>
      <w:r>
        <w:rPr>
          <w:rFonts w:ascii="Times New Roman" w:hAnsi="Times New Roman" w:cs="Times New Roman"/>
          <w:sz w:val="22"/>
          <w:szCs w:val="22"/>
          <w:lang w:val="en-US"/>
        </w:rPr>
        <w:t xml:space="preserve">– 2017, </w:t>
      </w:r>
      <w:ins w:id="361" w:author="Fabian" w:date="2020-07-21T22:59:00Z">
        <w:r w:rsidR="00075640">
          <w:rPr>
            <w:rFonts w:ascii="Times New Roman" w:hAnsi="Times New Roman" w:cs="Times New Roman"/>
            <w:sz w:val="22"/>
            <w:szCs w:val="22"/>
            <w:lang w:val="en-US"/>
          </w:rPr>
          <w:t xml:space="preserve">the </w:t>
        </w:r>
      </w:ins>
      <w:r>
        <w:rPr>
          <w:rFonts w:ascii="Times New Roman" w:hAnsi="Times New Roman" w:cs="Times New Roman"/>
          <w:sz w:val="22"/>
          <w:szCs w:val="22"/>
          <w:lang w:val="en-US"/>
        </w:rPr>
        <w:t xml:space="preserve">total abundance of </w:t>
      </w:r>
      <w:r w:rsidR="00BF4A34">
        <w:rPr>
          <w:rFonts w:ascii="Times New Roman" w:hAnsi="Times New Roman" w:cs="Times New Roman"/>
          <w:sz w:val="22"/>
          <w:szCs w:val="22"/>
          <w:lang w:val="en-US"/>
        </w:rPr>
        <w:t>surf clam</w:t>
      </w:r>
      <w:r w:rsidRPr="00653634">
        <w:rPr>
          <w:rFonts w:ascii="Times New Roman" w:hAnsi="Times New Roman" w:cs="Times New Roman"/>
          <w:sz w:val="22"/>
          <w:szCs w:val="22"/>
          <w:lang w:val="en-US"/>
        </w:rPr>
        <w:t xml:space="preserve"> fluctuated between 68 and 385 million individuals, with a mean of 174.2 million. </w:t>
      </w:r>
      <w:r>
        <w:rPr>
          <w:rFonts w:ascii="Times New Roman" w:hAnsi="Times New Roman" w:cs="Times New Roman"/>
          <w:sz w:val="22"/>
          <w:szCs w:val="22"/>
          <w:lang w:val="en-US"/>
        </w:rPr>
        <w:t>Total biomass ranged between 1356 and 5</w:t>
      </w:r>
      <w:r w:rsidRPr="00653634">
        <w:rPr>
          <w:rFonts w:ascii="Times New Roman" w:hAnsi="Times New Roman" w:cs="Times New Roman"/>
          <w:sz w:val="22"/>
          <w:szCs w:val="22"/>
          <w:lang w:val="en-US"/>
        </w:rPr>
        <w:t>407 t, with a mean of 2</w:t>
      </w:r>
      <w:r>
        <w:rPr>
          <w:rFonts w:ascii="Times New Roman" w:hAnsi="Times New Roman" w:cs="Times New Roman"/>
          <w:sz w:val="22"/>
          <w:szCs w:val="22"/>
          <w:lang w:val="en-US"/>
        </w:rPr>
        <w:t>,</w:t>
      </w:r>
      <w:r w:rsidRPr="00653634">
        <w:rPr>
          <w:rFonts w:ascii="Times New Roman" w:hAnsi="Times New Roman" w:cs="Times New Roman"/>
          <w:sz w:val="22"/>
          <w:szCs w:val="22"/>
          <w:lang w:val="en-US"/>
        </w:rPr>
        <w:t>994 t, whereas the vulnerab</w:t>
      </w:r>
      <w:r>
        <w:rPr>
          <w:rFonts w:ascii="Times New Roman" w:hAnsi="Times New Roman" w:cs="Times New Roman"/>
          <w:sz w:val="22"/>
          <w:szCs w:val="22"/>
          <w:lang w:val="en-US"/>
        </w:rPr>
        <w:t>le biomass fluctuated between 1261 and 5</w:t>
      </w:r>
      <w:ins w:id="362" w:author="Fabian" w:date="2020-07-19T22:45:00Z">
        <w:r w:rsidR="008F42ED">
          <w:rPr>
            <w:rFonts w:ascii="Times New Roman" w:hAnsi="Times New Roman" w:cs="Times New Roman"/>
            <w:sz w:val="22"/>
            <w:szCs w:val="22"/>
            <w:lang w:val="en-US"/>
          </w:rPr>
          <w:t>,</w:t>
        </w:r>
      </w:ins>
      <w:r w:rsidRPr="00653634">
        <w:rPr>
          <w:rFonts w:ascii="Times New Roman" w:hAnsi="Times New Roman" w:cs="Times New Roman"/>
          <w:sz w:val="22"/>
          <w:szCs w:val="22"/>
          <w:lang w:val="en-US"/>
        </w:rPr>
        <w:t>399 t, with a mean of 2</w:t>
      </w:r>
      <w:ins w:id="363" w:author="Fabian" w:date="2020-07-19T22:45:00Z">
        <w:r w:rsidR="008F42ED">
          <w:rPr>
            <w:rFonts w:ascii="Times New Roman" w:hAnsi="Times New Roman" w:cs="Times New Roman"/>
            <w:sz w:val="22"/>
            <w:szCs w:val="22"/>
            <w:lang w:val="en-US"/>
          </w:rPr>
          <w:t>,</w:t>
        </w:r>
      </w:ins>
      <w:r w:rsidRPr="00653634">
        <w:rPr>
          <w:rFonts w:ascii="Times New Roman" w:hAnsi="Times New Roman" w:cs="Times New Roman"/>
          <w:sz w:val="22"/>
          <w:szCs w:val="22"/>
          <w:lang w:val="en-US"/>
        </w:rPr>
        <w:t>716 t (Table 1).</w:t>
      </w:r>
    </w:p>
    <w:p w14:paraId="58504A48" w14:textId="77777777" w:rsidR="007F3DF9" w:rsidRDefault="007F3DF9" w:rsidP="00653634">
      <w:pPr>
        <w:spacing w:line="360" w:lineRule="auto"/>
        <w:rPr>
          <w:rFonts w:ascii="Times New Roman" w:hAnsi="Times New Roman" w:cs="Times New Roman"/>
          <w:sz w:val="22"/>
          <w:szCs w:val="22"/>
          <w:lang w:val="en-US"/>
        </w:rPr>
      </w:pPr>
    </w:p>
    <w:p w14:paraId="7DE359E2" w14:textId="37277DC0" w:rsidR="00653634" w:rsidRDefault="00653634" w:rsidP="00653634">
      <w:pPr>
        <w:spacing w:line="360" w:lineRule="auto"/>
        <w:rPr>
          <w:ins w:id="364" w:author="Fabian" w:date="2020-07-19T22:49:00Z"/>
          <w:rFonts w:ascii="Times New Roman" w:hAnsi="Times New Roman" w:cs="Times New Roman"/>
          <w:sz w:val="22"/>
          <w:szCs w:val="22"/>
          <w:lang w:val="en-US"/>
        </w:rPr>
      </w:pPr>
      <w:r w:rsidRPr="00653634">
        <w:rPr>
          <w:rFonts w:ascii="Times New Roman" w:hAnsi="Times New Roman" w:cs="Times New Roman"/>
          <w:sz w:val="22"/>
          <w:szCs w:val="22"/>
          <w:lang w:val="en-US"/>
        </w:rPr>
        <w:t xml:space="preserve">The operating model (OM) </w:t>
      </w:r>
      <w:ins w:id="365" w:author="Fabian" w:date="2020-07-19T22:48:00Z">
        <w:r w:rsidR="008F42ED">
          <w:rPr>
            <w:rFonts w:ascii="Times New Roman" w:hAnsi="Times New Roman" w:cs="Times New Roman"/>
            <w:sz w:val="22"/>
            <w:szCs w:val="22"/>
            <w:lang w:val="en-US"/>
          </w:rPr>
          <w:t xml:space="preserve">performed </w:t>
        </w:r>
      </w:ins>
      <w:del w:id="366" w:author="Fabian" w:date="2020-07-19T22:48:00Z">
        <w:r w:rsidRPr="00653634" w:rsidDel="008F42ED">
          <w:rPr>
            <w:rFonts w:ascii="Times New Roman" w:hAnsi="Times New Roman" w:cs="Times New Roman"/>
            <w:sz w:val="22"/>
            <w:szCs w:val="22"/>
            <w:lang w:val="en-US"/>
          </w:rPr>
          <w:delText xml:space="preserve">fitted </w:delText>
        </w:r>
      </w:del>
      <w:r w:rsidRPr="00653634">
        <w:rPr>
          <w:rFonts w:ascii="Times New Roman" w:hAnsi="Times New Roman" w:cs="Times New Roman"/>
          <w:sz w:val="22"/>
          <w:szCs w:val="22"/>
          <w:lang w:val="en-US"/>
        </w:rPr>
        <w:t xml:space="preserve">well </w:t>
      </w:r>
      <w:ins w:id="367" w:author="Fabian" w:date="2020-07-19T22:48:00Z">
        <w:r w:rsidR="008F42ED">
          <w:rPr>
            <w:rFonts w:ascii="Times New Roman" w:hAnsi="Times New Roman" w:cs="Times New Roman"/>
            <w:sz w:val="22"/>
            <w:szCs w:val="22"/>
            <w:lang w:val="en-US"/>
          </w:rPr>
          <w:t xml:space="preserve">in terms of </w:t>
        </w:r>
      </w:ins>
      <w:ins w:id="368" w:author="Fabian" w:date="2020-07-19T22:49:00Z">
        <w:r w:rsidR="00CE00BF">
          <w:rPr>
            <w:rFonts w:ascii="Times New Roman" w:hAnsi="Times New Roman" w:cs="Times New Roman"/>
            <w:sz w:val="22"/>
            <w:szCs w:val="22"/>
            <w:lang w:val="en-US"/>
          </w:rPr>
          <w:t xml:space="preserve">reproducing </w:t>
        </w:r>
      </w:ins>
      <w:del w:id="369" w:author="Fabian" w:date="2020-07-19T22:49:00Z">
        <w:r w:rsidDel="00CE00BF">
          <w:rPr>
            <w:rFonts w:ascii="Times New Roman" w:hAnsi="Times New Roman" w:cs="Times New Roman"/>
            <w:sz w:val="22"/>
            <w:szCs w:val="22"/>
            <w:lang w:val="en-US"/>
          </w:rPr>
          <w:delText xml:space="preserve">to </w:delText>
        </w:r>
      </w:del>
      <w:r>
        <w:rPr>
          <w:rFonts w:ascii="Times New Roman" w:hAnsi="Times New Roman" w:cs="Times New Roman"/>
          <w:sz w:val="22"/>
          <w:szCs w:val="22"/>
          <w:lang w:val="en-US"/>
        </w:rPr>
        <w:t xml:space="preserve">the observed changes in </w:t>
      </w:r>
      <w:r w:rsidR="00BF4A34">
        <w:rPr>
          <w:rFonts w:ascii="Times New Roman" w:hAnsi="Times New Roman" w:cs="Times New Roman"/>
          <w:sz w:val="22"/>
          <w:szCs w:val="22"/>
          <w:lang w:val="en-US"/>
        </w:rPr>
        <w:t>surf clam</w:t>
      </w:r>
      <w:r w:rsidRPr="00653634">
        <w:rPr>
          <w:rFonts w:ascii="Times New Roman" w:hAnsi="Times New Roman" w:cs="Times New Roman"/>
          <w:sz w:val="22"/>
          <w:szCs w:val="22"/>
          <w:lang w:val="en-US"/>
        </w:rPr>
        <w:t xml:space="preserve"> length composition (Fig. 4). The observed length composition showed clear modal progression for sizes &gt;50 mm, which was also show</w:t>
      </w:r>
      <w:r>
        <w:rPr>
          <w:rFonts w:ascii="Times New Roman" w:hAnsi="Times New Roman" w:cs="Times New Roman"/>
          <w:sz w:val="22"/>
          <w:szCs w:val="22"/>
          <w:lang w:val="en-US"/>
        </w:rPr>
        <w:t>n</w:t>
      </w:r>
      <w:r w:rsidRPr="00653634">
        <w:rPr>
          <w:rFonts w:ascii="Times New Roman" w:hAnsi="Times New Roman" w:cs="Times New Roman"/>
          <w:sz w:val="22"/>
          <w:szCs w:val="22"/>
          <w:lang w:val="en-US"/>
        </w:rPr>
        <w:t xml:space="preserve"> by the fitted model (Fig. 4). According to the OM, the mean length at recruitment (</w:t>
      </w:r>
      <w:proofErr w:type="spellStart"/>
      <w:r w:rsidRPr="00653634">
        <w:rPr>
          <w:rFonts w:ascii="Times New Roman" w:hAnsi="Times New Roman" w:cs="Times New Roman"/>
          <w:i/>
          <w:sz w:val="22"/>
          <w:szCs w:val="22"/>
          <w:lang w:val="en-US"/>
        </w:rPr>
        <w:t>l</w:t>
      </w:r>
      <w:r w:rsidRPr="00653634">
        <w:rPr>
          <w:rFonts w:ascii="Times New Roman" w:hAnsi="Times New Roman" w:cs="Times New Roman"/>
          <w:i/>
          <w:sz w:val="22"/>
          <w:szCs w:val="22"/>
          <w:vertAlign w:val="subscript"/>
          <w:lang w:val="en-US"/>
        </w:rPr>
        <w:t>r</w:t>
      </w:r>
      <w:proofErr w:type="spellEnd"/>
      <w:r w:rsidRPr="00653634">
        <w:rPr>
          <w:rFonts w:ascii="Times New Roman" w:hAnsi="Times New Roman" w:cs="Times New Roman"/>
          <w:sz w:val="22"/>
          <w:szCs w:val="22"/>
          <w:lang w:val="en-US"/>
        </w:rPr>
        <w:t xml:space="preserve">) was 8.8 mm (Table 2, last column), with specimens &lt;25 mm recruiting in 2013, 2014, and 2017 (Fig. 4). This finding provides evidence that the </w:t>
      </w:r>
      <w:r>
        <w:rPr>
          <w:rFonts w:ascii="Times New Roman" w:hAnsi="Times New Roman" w:cs="Times New Roman"/>
          <w:sz w:val="22"/>
          <w:szCs w:val="22"/>
          <w:lang w:val="en-US"/>
        </w:rPr>
        <w:t xml:space="preserve">recruitment process in the </w:t>
      </w:r>
      <w:r w:rsidR="00BF4A34">
        <w:rPr>
          <w:rFonts w:ascii="Times New Roman" w:hAnsi="Times New Roman" w:cs="Times New Roman"/>
          <w:sz w:val="22"/>
          <w:szCs w:val="22"/>
          <w:lang w:val="en-US"/>
        </w:rPr>
        <w:t>surf clam</w:t>
      </w:r>
      <w:r w:rsidRPr="00653634">
        <w:rPr>
          <w:rFonts w:ascii="Times New Roman" w:hAnsi="Times New Roman" w:cs="Times New Roman"/>
          <w:sz w:val="22"/>
          <w:szCs w:val="22"/>
          <w:lang w:val="en-US"/>
        </w:rPr>
        <w:t xml:space="preserve"> population of </w:t>
      </w:r>
      <w:proofErr w:type="spellStart"/>
      <w:r w:rsidRPr="00653634">
        <w:rPr>
          <w:rFonts w:ascii="Times New Roman" w:hAnsi="Times New Roman" w:cs="Times New Roman"/>
          <w:sz w:val="22"/>
          <w:szCs w:val="22"/>
          <w:lang w:val="en-US"/>
        </w:rPr>
        <w:t>Cucao</w:t>
      </w:r>
      <w:proofErr w:type="spellEnd"/>
      <w:r w:rsidRPr="00653634">
        <w:rPr>
          <w:rFonts w:ascii="Times New Roman" w:hAnsi="Times New Roman" w:cs="Times New Roman"/>
          <w:sz w:val="22"/>
          <w:szCs w:val="22"/>
          <w:lang w:val="en-US"/>
        </w:rPr>
        <w:t xml:space="preserve"> does not occur on an annual basis, but rather with pulses of high recruitment to the population followed by periods of lower or no recruitment, approximately every </w:t>
      </w:r>
      <w:ins w:id="370" w:author="Fabian" w:date="2020-07-19T22:49:00Z">
        <w:r w:rsidR="00CE00BF">
          <w:rPr>
            <w:rFonts w:ascii="Times New Roman" w:hAnsi="Times New Roman" w:cs="Times New Roman"/>
            <w:sz w:val="22"/>
            <w:szCs w:val="22"/>
            <w:lang w:val="en-US"/>
          </w:rPr>
          <w:t>2-3</w:t>
        </w:r>
      </w:ins>
      <w:del w:id="371" w:author="Fabian" w:date="2020-07-19T22:49:00Z">
        <w:r w:rsidRPr="00653634" w:rsidDel="00CE00BF">
          <w:rPr>
            <w:rFonts w:ascii="Times New Roman" w:hAnsi="Times New Roman" w:cs="Times New Roman"/>
            <w:sz w:val="22"/>
            <w:szCs w:val="22"/>
            <w:lang w:val="en-US"/>
          </w:rPr>
          <w:delText>two to three</w:delText>
        </w:r>
      </w:del>
      <w:r w:rsidRPr="00653634">
        <w:rPr>
          <w:rFonts w:ascii="Times New Roman" w:hAnsi="Times New Roman" w:cs="Times New Roman"/>
          <w:sz w:val="22"/>
          <w:szCs w:val="22"/>
          <w:lang w:val="en-US"/>
        </w:rPr>
        <w:t xml:space="preserve"> years.</w:t>
      </w:r>
    </w:p>
    <w:p w14:paraId="523D8921" w14:textId="77777777" w:rsidR="00CE00BF" w:rsidRPr="00653634" w:rsidRDefault="00CE00BF" w:rsidP="00653634">
      <w:pPr>
        <w:spacing w:line="360" w:lineRule="auto"/>
        <w:rPr>
          <w:rFonts w:ascii="Times New Roman" w:hAnsi="Times New Roman" w:cs="Times New Roman"/>
          <w:sz w:val="22"/>
          <w:szCs w:val="22"/>
          <w:lang w:val="en-US"/>
        </w:rPr>
      </w:pPr>
    </w:p>
    <w:p w14:paraId="15FC21A0" w14:textId="038E97F0" w:rsidR="00653634" w:rsidRDefault="00653634" w:rsidP="00653634">
      <w:pPr>
        <w:spacing w:line="360" w:lineRule="auto"/>
        <w:rPr>
          <w:rFonts w:ascii="Times New Roman" w:hAnsi="Times New Roman" w:cs="Times New Roman"/>
          <w:sz w:val="22"/>
          <w:szCs w:val="22"/>
          <w:lang w:val="en-US"/>
        </w:rPr>
      </w:pPr>
      <w:r w:rsidRPr="00653634">
        <w:rPr>
          <w:rFonts w:ascii="Times New Roman" w:hAnsi="Times New Roman" w:cs="Times New Roman"/>
          <w:sz w:val="22"/>
          <w:szCs w:val="22"/>
          <w:lang w:val="en-US"/>
        </w:rPr>
        <w:t>The population biomass showed a declining trend from 2011 to 2017 (Fig. 5A), tracking the observed total and vulnerable biomass in the surveys. The vulnerable biomass was similar to total biomass, but the spawning biomass was lower due to the maturity ogive and mortality prior to spawning within the year. The average unexploited spawning biomass (</w:t>
      </w:r>
      <w:r w:rsidRPr="00653634">
        <w:rPr>
          <w:rFonts w:ascii="Times New Roman" w:hAnsi="Times New Roman" w:cs="Times New Roman"/>
          <w:i/>
          <w:sz w:val="22"/>
          <w:szCs w:val="22"/>
          <w:lang w:val="en-US"/>
        </w:rPr>
        <w:t>S</w:t>
      </w:r>
      <w:r w:rsidRPr="00653634">
        <w:rPr>
          <w:rFonts w:ascii="Times New Roman" w:hAnsi="Times New Roman" w:cs="Times New Roman"/>
          <w:sz w:val="22"/>
          <w:szCs w:val="22"/>
          <w:vertAlign w:val="subscript"/>
          <w:lang w:val="en-US"/>
        </w:rPr>
        <w:t>0</w:t>
      </w:r>
      <w:r>
        <w:rPr>
          <w:rFonts w:ascii="Times New Roman" w:hAnsi="Times New Roman" w:cs="Times New Roman"/>
          <w:sz w:val="22"/>
          <w:szCs w:val="22"/>
          <w:lang w:val="en-US"/>
        </w:rPr>
        <w:t xml:space="preserve">) was estimated </w:t>
      </w:r>
      <w:del w:id="372" w:author="Fabian" w:date="2020-07-19T22:50:00Z">
        <w:r w:rsidDel="00CE00BF">
          <w:rPr>
            <w:rFonts w:ascii="Times New Roman" w:hAnsi="Times New Roman" w:cs="Times New Roman"/>
            <w:sz w:val="22"/>
            <w:szCs w:val="22"/>
            <w:lang w:val="en-US"/>
          </w:rPr>
          <w:delText xml:space="preserve">in </w:delText>
        </w:r>
      </w:del>
      <w:ins w:id="373" w:author="Fabian" w:date="2020-07-19T22:50:00Z">
        <w:r w:rsidR="00CE00BF">
          <w:rPr>
            <w:rFonts w:ascii="Times New Roman" w:hAnsi="Times New Roman" w:cs="Times New Roman"/>
            <w:sz w:val="22"/>
            <w:szCs w:val="22"/>
            <w:lang w:val="en-US"/>
          </w:rPr>
          <w:t xml:space="preserve">at </w:t>
        </w:r>
      </w:ins>
      <w:r>
        <w:rPr>
          <w:rFonts w:ascii="Times New Roman" w:hAnsi="Times New Roman" w:cs="Times New Roman"/>
          <w:sz w:val="22"/>
          <w:szCs w:val="22"/>
          <w:lang w:val="en-US"/>
        </w:rPr>
        <w:t>1</w:t>
      </w:r>
      <w:ins w:id="374" w:author="Fabian" w:date="2020-07-19T22:50:00Z">
        <w:r w:rsidR="00CE00BF">
          <w:rPr>
            <w:rFonts w:ascii="Times New Roman" w:hAnsi="Times New Roman" w:cs="Times New Roman"/>
            <w:sz w:val="22"/>
            <w:szCs w:val="22"/>
            <w:lang w:val="en-US"/>
          </w:rPr>
          <w:t>,</w:t>
        </w:r>
      </w:ins>
      <w:r w:rsidRPr="00653634">
        <w:rPr>
          <w:rFonts w:ascii="Times New Roman" w:hAnsi="Times New Roman" w:cs="Times New Roman"/>
          <w:sz w:val="22"/>
          <w:szCs w:val="22"/>
          <w:lang w:val="en-US"/>
        </w:rPr>
        <w:t>343 t, which was lower than the spawning biomass estimated for the period 2011-2017. Hence, the target spawning biomass for management purposes was estimated at 537 t. Recruitment was higher in 2011-2017, with above-average values in 2013 and 2014, followed by lower recruitment from 2015 to 2017 (Fig. 5B). The fishing mortality rate fluctuated as the harvest</w:t>
      </w:r>
      <w:del w:id="375" w:author="Fabian" w:date="2020-07-21T22:59:00Z">
        <w:r w:rsidRPr="00653634" w:rsidDel="00075640">
          <w:rPr>
            <w:rFonts w:ascii="Times New Roman" w:hAnsi="Times New Roman" w:cs="Times New Roman"/>
            <w:sz w:val="22"/>
            <w:szCs w:val="22"/>
            <w:lang w:val="en-US"/>
          </w:rPr>
          <w:delText>,</w:delText>
        </w:r>
      </w:del>
      <w:r w:rsidRPr="00653634">
        <w:rPr>
          <w:rFonts w:ascii="Times New Roman" w:hAnsi="Times New Roman" w:cs="Times New Roman"/>
          <w:sz w:val="22"/>
          <w:szCs w:val="22"/>
          <w:lang w:val="en-US"/>
        </w:rPr>
        <w:t xml:space="preserve"> but was higher in 2017 (Fig. 5C). </w:t>
      </w:r>
    </w:p>
    <w:p w14:paraId="10139DE8" w14:textId="77777777" w:rsidR="006E3742" w:rsidRDefault="006E3742" w:rsidP="00653634">
      <w:pPr>
        <w:spacing w:line="360" w:lineRule="auto"/>
        <w:rPr>
          <w:rFonts w:ascii="Times New Roman" w:hAnsi="Times New Roman" w:cs="Times New Roman"/>
          <w:sz w:val="22"/>
          <w:szCs w:val="22"/>
          <w:lang w:val="en-US"/>
        </w:rPr>
      </w:pPr>
    </w:p>
    <w:p w14:paraId="125A9BAC" w14:textId="51209F47" w:rsidR="006E3742" w:rsidRPr="006E3742" w:rsidRDefault="006E3742" w:rsidP="00653634">
      <w:pPr>
        <w:spacing w:line="360" w:lineRule="auto"/>
        <w:rPr>
          <w:rFonts w:ascii="Times New Roman" w:hAnsi="Times New Roman" w:cs="Times New Roman"/>
          <w:b/>
          <w:sz w:val="22"/>
          <w:szCs w:val="22"/>
          <w:lang w:val="en-US"/>
        </w:rPr>
      </w:pPr>
      <w:r w:rsidRPr="006E3742">
        <w:rPr>
          <w:rFonts w:ascii="Times New Roman" w:hAnsi="Times New Roman" w:cs="Times New Roman"/>
          <w:b/>
          <w:sz w:val="22"/>
          <w:szCs w:val="22"/>
          <w:lang w:val="en-US"/>
        </w:rPr>
        <w:t>Recruitment simulations and the performance of the management procedure</w:t>
      </w:r>
    </w:p>
    <w:p w14:paraId="1F5221FE" w14:textId="0C5115AC" w:rsidR="006A40A1" w:rsidRDefault="006E3742" w:rsidP="006E3742">
      <w:pPr>
        <w:spacing w:line="360" w:lineRule="auto"/>
        <w:rPr>
          <w:rFonts w:ascii="Times New Roman" w:hAnsi="Times New Roman" w:cs="Times New Roman"/>
          <w:sz w:val="22"/>
          <w:szCs w:val="22"/>
          <w:lang w:val="en-US"/>
        </w:rPr>
      </w:pPr>
      <w:r w:rsidRPr="006E3742">
        <w:rPr>
          <w:rFonts w:ascii="Times New Roman" w:hAnsi="Times New Roman" w:cs="Times New Roman"/>
          <w:sz w:val="22"/>
          <w:szCs w:val="22"/>
          <w:lang w:val="en-US"/>
        </w:rPr>
        <w:t>According to</w:t>
      </w:r>
      <w:r w:rsidR="00CA3B03">
        <w:rPr>
          <w:rFonts w:ascii="Times New Roman" w:hAnsi="Times New Roman" w:cs="Times New Roman"/>
          <w:sz w:val="22"/>
          <w:szCs w:val="22"/>
          <w:lang w:val="en-US"/>
        </w:rPr>
        <w:t xml:space="preserve"> some realizations of</w:t>
      </w:r>
      <w:r w:rsidRPr="006E3742">
        <w:rPr>
          <w:rFonts w:ascii="Times New Roman" w:hAnsi="Times New Roman" w:cs="Times New Roman"/>
          <w:sz w:val="22"/>
          <w:szCs w:val="22"/>
          <w:lang w:val="en-US"/>
        </w:rPr>
        <w:t xml:space="preserve"> the OM simulations, recruitment </w:t>
      </w:r>
      <w:r w:rsidR="00CA3B03">
        <w:rPr>
          <w:rFonts w:ascii="Times New Roman" w:hAnsi="Times New Roman" w:cs="Times New Roman"/>
          <w:sz w:val="22"/>
          <w:szCs w:val="22"/>
          <w:lang w:val="en-US"/>
        </w:rPr>
        <w:t xml:space="preserve">showed the alternating pattern between higher and lower recruitment </w:t>
      </w:r>
      <w:r w:rsidRPr="006E3742">
        <w:rPr>
          <w:rFonts w:ascii="Times New Roman" w:hAnsi="Times New Roman" w:cs="Times New Roman"/>
          <w:sz w:val="22"/>
          <w:szCs w:val="22"/>
          <w:lang w:val="en-US"/>
        </w:rPr>
        <w:t>(Fig. 6). However, that characteristic in recruitment was obscured in the total number of simulations</w:t>
      </w:r>
      <w:r w:rsidR="006A40A1">
        <w:rPr>
          <w:rFonts w:ascii="Times New Roman" w:hAnsi="Times New Roman" w:cs="Times New Roman"/>
          <w:sz w:val="22"/>
          <w:szCs w:val="22"/>
          <w:lang w:val="en-US"/>
        </w:rPr>
        <w:t>, within the confidence limits of 90%</w:t>
      </w:r>
      <w:r w:rsidRPr="006E3742">
        <w:rPr>
          <w:rFonts w:ascii="Times New Roman" w:hAnsi="Times New Roman" w:cs="Times New Roman"/>
          <w:sz w:val="22"/>
          <w:szCs w:val="22"/>
          <w:lang w:val="en-US"/>
        </w:rPr>
        <w:t xml:space="preserve"> (Fig. 7A).</w:t>
      </w:r>
    </w:p>
    <w:p w14:paraId="48D2775E" w14:textId="77777777" w:rsidR="007F3DF9" w:rsidRDefault="007F3DF9" w:rsidP="006E3742">
      <w:pPr>
        <w:spacing w:line="360" w:lineRule="auto"/>
        <w:rPr>
          <w:rFonts w:ascii="Times New Roman" w:hAnsi="Times New Roman" w:cs="Times New Roman"/>
          <w:sz w:val="22"/>
          <w:szCs w:val="22"/>
          <w:lang w:val="en-US"/>
        </w:rPr>
      </w:pPr>
    </w:p>
    <w:p w14:paraId="469D5706" w14:textId="787422FB" w:rsidR="006E3742" w:rsidRDefault="006E3742" w:rsidP="006E3742">
      <w:pPr>
        <w:spacing w:line="360" w:lineRule="auto"/>
        <w:rPr>
          <w:ins w:id="376" w:author="Fabian" w:date="2020-07-19T22:56:00Z"/>
          <w:rFonts w:ascii="Times New Roman" w:hAnsi="Times New Roman" w:cs="Times New Roman"/>
          <w:sz w:val="22"/>
          <w:szCs w:val="22"/>
          <w:lang w:val="en-US"/>
        </w:rPr>
      </w:pPr>
      <w:r w:rsidRPr="006E3742">
        <w:rPr>
          <w:rFonts w:ascii="Times New Roman" w:hAnsi="Times New Roman" w:cs="Times New Roman"/>
          <w:sz w:val="22"/>
          <w:szCs w:val="22"/>
          <w:lang w:val="en-US"/>
        </w:rPr>
        <w:t xml:space="preserve">The spawning biomass responded to each exploitation rate (Fig. 7B), as </w:t>
      </w:r>
      <w:del w:id="377" w:author="Fabian" w:date="2020-07-19T22:56:00Z">
        <w:r w:rsidRPr="006E3742" w:rsidDel="00CE00BF">
          <w:rPr>
            <w:rFonts w:ascii="Times New Roman" w:hAnsi="Times New Roman" w:cs="Times New Roman"/>
            <w:sz w:val="22"/>
            <w:szCs w:val="22"/>
            <w:lang w:val="en-US"/>
          </w:rPr>
          <w:delText>expressed in</w:delText>
        </w:r>
      </w:del>
      <w:ins w:id="378" w:author="Fabian" w:date="2020-07-19T22:56:00Z">
        <w:r w:rsidR="00CE00BF">
          <w:rPr>
            <w:rFonts w:ascii="Times New Roman" w:hAnsi="Times New Roman" w:cs="Times New Roman"/>
            <w:sz w:val="22"/>
            <w:szCs w:val="22"/>
            <w:lang w:val="en-US"/>
          </w:rPr>
          <w:t>reflected by</w:t>
        </w:r>
      </w:ins>
      <w:r w:rsidRPr="006E3742">
        <w:rPr>
          <w:rFonts w:ascii="Times New Roman" w:hAnsi="Times New Roman" w:cs="Times New Roman"/>
          <w:sz w:val="22"/>
          <w:szCs w:val="22"/>
          <w:lang w:val="en-US"/>
        </w:rPr>
        <w:t xml:space="preserve"> the approximately constant fishing mortality (Fig. 7C). The effective catch was assumed to be identical </w:t>
      </w:r>
      <w:r w:rsidRPr="006E3742">
        <w:rPr>
          <w:rFonts w:ascii="Times New Roman" w:hAnsi="Times New Roman" w:cs="Times New Roman"/>
          <w:sz w:val="22"/>
          <w:szCs w:val="22"/>
          <w:lang w:val="en-US"/>
        </w:rPr>
        <w:lastRenderedPageBreak/>
        <w:t xml:space="preserve">to the quota due to rigorous control of the harvest. Note that an exploitation rate of 30% produces the highest </w:t>
      </w:r>
      <w:r w:rsidR="006A40A1">
        <w:rPr>
          <w:rFonts w:ascii="Times New Roman" w:hAnsi="Times New Roman" w:cs="Times New Roman"/>
          <w:sz w:val="22"/>
          <w:szCs w:val="22"/>
          <w:lang w:val="en-US"/>
        </w:rPr>
        <w:t xml:space="preserve">average </w:t>
      </w:r>
      <w:r w:rsidRPr="006E3742">
        <w:rPr>
          <w:rFonts w:ascii="Times New Roman" w:hAnsi="Times New Roman" w:cs="Times New Roman"/>
          <w:sz w:val="22"/>
          <w:szCs w:val="22"/>
          <w:lang w:val="en-US"/>
        </w:rPr>
        <w:t xml:space="preserve">fishing mortality, </w:t>
      </w:r>
      <w:r w:rsidR="006A40A1">
        <w:rPr>
          <w:rFonts w:ascii="Times New Roman" w:hAnsi="Times New Roman" w:cs="Times New Roman"/>
          <w:sz w:val="22"/>
          <w:szCs w:val="22"/>
          <w:lang w:val="en-US"/>
        </w:rPr>
        <w:t xml:space="preserve">and </w:t>
      </w:r>
      <w:r w:rsidRPr="006E3742">
        <w:rPr>
          <w:rFonts w:ascii="Times New Roman" w:hAnsi="Times New Roman" w:cs="Times New Roman"/>
          <w:sz w:val="22"/>
          <w:szCs w:val="22"/>
          <w:lang w:val="en-US"/>
        </w:rPr>
        <w:t>close to that estimated in 2017 (Fig. 7C).</w:t>
      </w:r>
    </w:p>
    <w:p w14:paraId="1A6EE3FB" w14:textId="77777777" w:rsidR="00CE00BF" w:rsidRPr="006E3742" w:rsidRDefault="00CE00BF" w:rsidP="006E3742">
      <w:pPr>
        <w:spacing w:line="360" w:lineRule="auto"/>
        <w:rPr>
          <w:rFonts w:ascii="Times New Roman" w:hAnsi="Times New Roman" w:cs="Times New Roman"/>
          <w:sz w:val="22"/>
          <w:szCs w:val="22"/>
          <w:lang w:val="en-US"/>
        </w:rPr>
      </w:pPr>
    </w:p>
    <w:p w14:paraId="1D2062F7" w14:textId="10678AC3" w:rsidR="006E3742" w:rsidRPr="006E3742" w:rsidRDefault="006E3742" w:rsidP="006E3742">
      <w:pPr>
        <w:spacing w:line="360" w:lineRule="auto"/>
        <w:rPr>
          <w:rFonts w:ascii="Times New Roman" w:hAnsi="Times New Roman" w:cs="Times New Roman"/>
          <w:sz w:val="22"/>
          <w:szCs w:val="22"/>
          <w:lang w:val="en-US"/>
        </w:rPr>
      </w:pPr>
      <w:r w:rsidRPr="006E3742">
        <w:rPr>
          <w:rFonts w:ascii="Times New Roman" w:hAnsi="Times New Roman" w:cs="Times New Roman"/>
          <w:sz w:val="22"/>
          <w:szCs w:val="22"/>
          <w:lang w:val="en-US"/>
        </w:rPr>
        <w:t>The current exploitation rate of 25% produced nearly 20% depletion in the spawning biomass (Fig. 8), with a probability of future collapse &gt; 80% (Fig. 9). On the other hand, an exploitation rate of 15% kept the spawning biomass close to the target, i.e.</w:t>
      </w:r>
      <w:ins w:id="379" w:author="Fabian" w:date="2020-07-21T22:59:00Z">
        <w:r w:rsidR="00075640">
          <w:rPr>
            <w:rFonts w:ascii="Times New Roman" w:hAnsi="Times New Roman" w:cs="Times New Roman"/>
            <w:sz w:val="22"/>
            <w:szCs w:val="22"/>
            <w:lang w:val="en-US"/>
          </w:rPr>
          <w:t>,</w:t>
        </w:r>
      </w:ins>
      <w:r w:rsidRPr="006E3742">
        <w:rPr>
          <w:rFonts w:ascii="Times New Roman" w:hAnsi="Times New Roman" w:cs="Times New Roman"/>
          <w:sz w:val="22"/>
          <w:szCs w:val="22"/>
          <w:lang w:val="en-US"/>
        </w:rPr>
        <w:t xml:space="preserve"> 40% of the unexploited spawning biomass (Fig. 8), with probabilities &gt;50% once recovered the biomass (Fig. 9). Indeed, an exploitation rate of 15% was able to revert the decli</w:t>
      </w:r>
      <w:r w:rsidR="006A40A1">
        <w:rPr>
          <w:rFonts w:ascii="Times New Roman" w:hAnsi="Times New Roman" w:cs="Times New Roman"/>
          <w:sz w:val="22"/>
          <w:szCs w:val="22"/>
          <w:lang w:val="en-US"/>
        </w:rPr>
        <w:t xml:space="preserve">ning trend observed in the </w:t>
      </w:r>
      <w:r w:rsidR="00BF4A34">
        <w:rPr>
          <w:rFonts w:ascii="Times New Roman" w:hAnsi="Times New Roman" w:cs="Times New Roman"/>
          <w:sz w:val="22"/>
          <w:szCs w:val="22"/>
          <w:lang w:val="en-US"/>
        </w:rPr>
        <w:t>surf clam</w:t>
      </w:r>
      <w:r w:rsidRPr="006E3742">
        <w:rPr>
          <w:rFonts w:ascii="Times New Roman" w:hAnsi="Times New Roman" w:cs="Times New Roman"/>
          <w:sz w:val="22"/>
          <w:szCs w:val="22"/>
          <w:lang w:val="en-US"/>
        </w:rPr>
        <w:t xml:space="preserve"> </w:t>
      </w:r>
      <w:r w:rsidR="006A40A1">
        <w:rPr>
          <w:rFonts w:ascii="Times New Roman" w:hAnsi="Times New Roman" w:cs="Times New Roman"/>
          <w:sz w:val="22"/>
          <w:szCs w:val="22"/>
          <w:lang w:val="en-US"/>
        </w:rPr>
        <w:t xml:space="preserve">spawning </w:t>
      </w:r>
      <w:r w:rsidRPr="006E3742">
        <w:rPr>
          <w:rFonts w:ascii="Times New Roman" w:hAnsi="Times New Roman" w:cs="Times New Roman"/>
          <w:sz w:val="22"/>
          <w:szCs w:val="22"/>
          <w:lang w:val="en-US"/>
        </w:rPr>
        <w:t>biomass (Fig. 8).</w:t>
      </w:r>
    </w:p>
    <w:p w14:paraId="5B9D8B65" w14:textId="77777777" w:rsidR="006E3742" w:rsidRDefault="006E3742" w:rsidP="00653634">
      <w:pPr>
        <w:spacing w:line="360" w:lineRule="auto"/>
        <w:rPr>
          <w:rFonts w:ascii="Times New Roman" w:hAnsi="Times New Roman" w:cs="Times New Roman"/>
          <w:sz w:val="22"/>
          <w:szCs w:val="22"/>
          <w:lang w:val="en-US"/>
        </w:rPr>
      </w:pPr>
    </w:p>
    <w:p w14:paraId="4DBAC49F" w14:textId="77777777" w:rsidR="007F3DF9" w:rsidRDefault="007F3DF9">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45F991C9" w14:textId="4D3A3973" w:rsidR="006E3742" w:rsidRPr="006A40A1" w:rsidRDefault="006A40A1" w:rsidP="00653634">
      <w:pPr>
        <w:spacing w:line="360" w:lineRule="auto"/>
        <w:rPr>
          <w:rFonts w:ascii="Times New Roman" w:hAnsi="Times New Roman" w:cs="Times New Roman"/>
          <w:b/>
          <w:sz w:val="22"/>
          <w:szCs w:val="22"/>
          <w:lang w:val="en-US"/>
        </w:rPr>
      </w:pPr>
      <w:r w:rsidRPr="006A40A1">
        <w:rPr>
          <w:rFonts w:ascii="Times New Roman" w:hAnsi="Times New Roman" w:cs="Times New Roman"/>
          <w:b/>
          <w:sz w:val="22"/>
          <w:szCs w:val="22"/>
          <w:lang w:val="en-US"/>
        </w:rPr>
        <w:lastRenderedPageBreak/>
        <w:t>Discussion</w:t>
      </w:r>
    </w:p>
    <w:p w14:paraId="10F531AE" w14:textId="77777777" w:rsidR="007F3DF9" w:rsidRDefault="007F3DF9" w:rsidP="00653634">
      <w:pPr>
        <w:spacing w:line="360" w:lineRule="auto"/>
        <w:rPr>
          <w:rFonts w:ascii="Times New Roman" w:hAnsi="Times New Roman" w:cs="Times New Roman"/>
          <w:sz w:val="22"/>
          <w:szCs w:val="22"/>
          <w:lang w:val="en-US"/>
        </w:rPr>
      </w:pPr>
    </w:p>
    <w:p w14:paraId="3E02D23C" w14:textId="64E07598" w:rsidR="006A40A1" w:rsidRPr="00CC4C11" w:rsidRDefault="006A40A1" w:rsidP="00653634">
      <w:pPr>
        <w:spacing w:line="360" w:lineRule="auto"/>
        <w:rPr>
          <w:rFonts w:ascii="Times New Roman" w:hAnsi="Times New Roman" w:cs="Times New Roman"/>
          <w:sz w:val="22"/>
          <w:szCs w:val="22"/>
          <w:lang w:val="en-US"/>
        </w:rPr>
      </w:pPr>
      <w:r w:rsidRPr="006A40A1">
        <w:rPr>
          <w:rFonts w:ascii="Times New Roman" w:hAnsi="Times New Roman" w:cs="Times New Roman"/>
          <w:sz w:val="22"/>
          <w:szCs w:val="22"/>
          <w:lang w:val="en-US"/>
        </w:rPr>
        <w:t xml:space="preserve">Recruitment of benthic marine invertebrates is a highly complex process that spans a range of </w:t>
      </w:r>
      <w:proofErr w:type="spellStart"/>
      <w:r w:rsidRPr="006A40A1">
        <w:rPr>
          <w:rFonts w:ascii="Times New Roman" w:hAnsi="Times New Roman" w:cs="Times New Roman"/>
          <w:sz w:val="22"/>
          <w:szCs w:val="22"/>
          <w:lang w:val="en-US"/>
        </w:rPr>
        <w:t>spatio</w:t>
      </w:r>
      <w:proofErr w:type="spellEnd"/>
      <w:r w:rsidRPr="006A40A1">
        <w:rPr>
          <w:rFonts w:ascii="Times New Roman" w:hAnsi="Times New Roman" w:cs="Times New Roman"/>
          <w:sz w:val="22"/>
          <w:szCs w:val="22"/>
          <w:lang w:val="en-US"/>
        </w:rPr>
        <w:t xml:space="preserve">-temporal scales </w:t>
      </w:r>
      <w:r w:rsidR="00CA4915">
        <w:rPr>
          <w:rFonts w:ascii="Times New Roman" w:hAnsi="Times New Roman" w:cs="Times New Roman"/>
          <w:sz w:val="22"/>
          <w:szCs w:val="22"/>
          <w:lang w:val="en-US"/>
        </w:rPr>
        <w:fldChar w:fldCharType="begin" w:fldLock="1"/>
      </w:r>
      <w:r w:rsidR="00DB143F">
        <w:rPr>
          <w:rFonts w:ascii="Times New Roman" w:hAnsi="Times New Roman" w:cs="Times New Roman"/>
          <w:sz w:val="22"/>
          <w:szCs w:val="22"/>
          <w:lang w:val="en-US"/>
        </w:rPr>
        <w:instrText>ADDIN CSL_CITATION {"citationItems":[{"id":"ITEM-1","itemData":{"ISSN":"0716-078X","abstract":"Knowledge of patterns and processes underlying spatia-temporal variability in recruitment, as well as its relationship with the spawning stock size. is crucial to understand the dynamics of a population through time. In the case of benthic organisms, their complex life cycle often involves a planktonic phase affected by dispersal processes, which are responsible for high variability in recruitment. Exposed. high energy sandy beaches, constitute a distinct and well-defined ecosystem which fall into the category of physically stressed environments. In this sense. it has been largely considered that spatial and temporal recruitment patterns in exposed sandy beach populations should be fully explained by their adaptation to such a dynamic environment, being biotic interdepcndences mainly limited to low energy beaches. However. little is known about long-term recruitment variability in these populations and, with the exception of two recent examples given in this review, reliable predictions of recruitment from a given level of stock have not been demonstrated. Potential causes are: (I) the inherent difficulties in sampling and experimentally manipulating the generally small or mobile infauna: (2) the horizontal and vertical space partitioning of the habitat, which makes the recognition of biological interdependences very complex: (3) the general lack of long-term data sets directed to estimate such type of relationship; and (4) the absence of information about the scale-dependence of processes and patterns structuring sandy beach populations. In this paper I review existing information about recruitment variability in sandy beach popuiations. Regulatory mechanisms causing population fluctuations in the long-term and at different spatial scales, and the biotic and abiotic processes responsible for it. are analyzed in comparison with invertebrates of rocky and soft. sheltered shores. It is unclear how the conclusions emanated from intertidal rocky and soft-bottom sheltered habitats apply to exposed beaches. The lack of scientific knowledge emphasizes the need for additional observations on the natural history and long-term dynamics of exposed sandy beach populations. Recent results obtained from long-term studies suggest that the traditional designation of exposed sandy beach populations as physically structured seems incomplete. The definition of the relevant scales of analysis, which will vary according to the research question, and the recognition of a phy…","author":[{"dropping-particle":"","family":"Defeo","given":"O","non-dropping-particle":"","parse-names":false,"suffix":""}],"container-title":"Revista chilena de historia natural","id":"ITEM-1","issue":"4","issued":{"date-parts":[["1996"]]},"page":"615-630","title":"Recruitment variability in sandy beach macroinfauna: much to learn yet","type":"article-journal","volume":"69"},"uris":["http://www.mendeley.com/documents/?uuid=7cadc537-4087-405c-b1e9-9d2c33562976"]},{"id":"ITEM-2","itemData":{"DOI":"10.1007/s002270050195","ISSN":"00253162","abstract":"Several recent field studies have found disproportionately high barnacle settlement rates (expressed on a per-area basis) in situations where the amount of suitable substrate is reduced, either due to occupation by other individuals or to physical processes. We call this phenomenon the intensification effect; it is not included in many models of benthic populations, which assume that the per-area settlement rate is a constant, or in field larval-collector studies, where number of larvae caught is assumed to be a function only of larval supply. In this paper we derive a simple Markov chain model that generates the intensification effect. It describes the fate of a settling larva, which may be washed out of the system or may attempt to settle in suitable or unsuitable substrate. If it lands on unsuitable substrate, it returns to the water column to try again. At low values of the washout rate, the per-area settlement rate decreases with increasing substrate area. At high values of the washout rate, per-area settlement rate is constant. We conducted a set of laboratory experiments in March through April 1995 with barnacle larvae (Semibalanus balanoides Linnaeus) to illustrate the predictions of the model. Substrate area was manipulated by varying the number of settling panels available, and the larval loss rate was adjusted by manipulating the residence time of larvae in the experimental units (1.5 h or 12 h). As predicted by the model, in the 12-h treatment settlement per area decreased nonlinearly as the amount of substrate increased, whereas in the 1.5-h treatment no differences were found. These results explain and predict the intensification effect, and suggest that variability in the proportion of suitable substrate may be an important factor in determining variability in settlement rate.","author":[{"dropping-particle":"","family":"Pineda","given":"J.","non-dropping-particle":"","parse-names":false,"suffix":""},{"dropping-particle":"","family":"Caswell","given":"H.","non-dropping-particle":"","parse-names":false,"suffix":""}],"container-title":"Marine Biology","id":"ITEM-2","issue":"3","issued":{"date-parts":[["1997"]]},"page":"541-548","title":"Dependence of settlement rate on suitable substrate area","type":"article-journal","volume":"129"},"uris":["http://www.mendeley.com/documents/?uuid=ed489a12-a279-476a-ae58-fc24e2b9a3bc"]}],"mendeley":{"formattedCitation":"(Defeo, 1996; Pineda and Caswell, 1997)","plainTextFormattedCitation":"(Defeo, 1996; Pineda and Caswell, 1997)","previouslyFormattedCitation":"(Defeo, 1996; Pineda and Caswell, 1997)"},"properties":{"noteIndex":0},"schema":"https://github.com/citation-style-language/schema/raw/master/csl-citation.json"}</w:instrText>
      </w:r>
      <w:r w:rsidR="00CA4915">
        <w:rPr>
          <w:rFonts w:ascii="Times New Roman" w:hAnsi="Times New Roman" w:cs="Times New Roman"/>
          <w:sz w:val="22"/>
          <w:szCs w:val="22"/>
          <w:lang w:val="en-US"/>
        </w:rPr>
        <w:fldChar w:fldCharType="separate"/>
      </w:r>
      <w:r w:rsidR="00CA4915" w:rsidRPr="00CA4915">
        <w:rPr>
          <w:rFonts w:ascii="Times New Roman" w:hAnsi="Times New Roman" w:cs="Times New Roman"/>
          <w:noProof/>
          <w:sz w:val="22"/>
          <w:szCs w:val="22"/>
          <w:lang w:val="en-US"/>
        </w:rPr>
        <w:t>(Defeo, 1996; Pineda and Caswell, 1997)</w:t>
      </w:r>
      <w:r w:rsidR="00CA4915">
        <w:rPr>
          <w:rFonts w:ascii="Times New Roman" w:hAnsi="Times New Roman" w:cs="Times New Roman"/>
          <w:sz w:val="22"/>
          <w:szCs w:val="22"/>
          <w:lang w:val="en-US"/>
        </w:rPr>
        <w:fldChar w:fldCharType="end"/>
      </w:r>
      <w:ins w:id="380" w:author="Fabian" w:date="2020-07-19T22:57:00Z">
        <w:r w:rsidR="00CE00BF">
          <w:rPr>
            <w:rFonts w:ascii="Times New Roman" w:hAnsi="Times New Roman" w:cs="Times New Roman"/>
            <w:sz w:val="22"/>
            <w:szCs w:val="22"/>
            <w:lang w:val="en-US"/>
          </w:rPr>
          <w:t xml:space="preserve"> </w:t>
        </w:r>
      </w:ins>
      <w:r w:rsidRPr="006A40A1">
        <w:rPr>
          <w:rFonts w:ascii="Times New Roman" w:hAnsi="Times New Roman" w:cs="Times New Roman"/>
          <w:sz w:val="22"/>
          <w:szCs w:val="22"/>
          <w:lang w:val="en-US"/>
        </w:rPr>
        <w:t>and that is modulated by environmental forcing (e.g.</w:t>
      </w:r>
      <w:ins w:id="381" w:author="Fabian" w:date="2020-07-21T22:59:00Z">
        <w:r w:rsidR="00075640">
          <w:rPr>
            <w:rFonts w:ascii="Times New Roman" w:hAnsi="Times New Roman" w:cs="Times New Roman"/>
            <w:sz w:val="22"/>
            <w:szCs w:val="22"/>
            <w:lang w:val="en-US"/>
          </w:rPr>
          <w:t>,</w:t>
        </w:r>
      </w:ins>
      <w:r w:rsidRPr="006A40A1">
        <w:rPr>
          <w:rFonts w:ascii="Times New Roman" w:hAnsi="Times New Roman" w:cs="Times New Roman"/>
          <w:sz w:val="22"/>
          <w:szCs w:val="22"/>
          <w:lang w:val="en-US"/>
        </w:rPr>
        <w:t xml:space="preserve"> winds, waves, physiological stress) that limits larval survival and succ</w:t>
      </w:r>
      <w:r>
        <w:rPr>
          <w:rFonts w:ascii="Times New Roman" w:hAnsi="Times New Roman" w:cs="Times New Roman"/>
          <w:sz w:val="22"/>
          <w:szCs w:val="22"/>
          <w:lang w:val="en-US"/>
        </w:rPr>
        <w:t xml:space="preserve">essful settlement </w:t>
      </w:r>
      <w:r w:rsidR="00DB143F">
        <w:rPr>
          <w:rFonts w:ascii="Times New Roman" w:hAnsi="Times New Roman" w:cs="Times New Roman"/>
          <w:sz w:val="22"/>
          <w:szCs w:val="22"/>
          <w:lang w:val="en-US"/>
        </w:rPr>
        <w:fldChar w:fldCharType="begin" w:fldLock="1"/>
      </w:r>
      <w:r w:rsidR="00DB143F">
        <w:rPr>
          <w:rFonts w:ascii="Times New Roman" w:hAnsi="Times New Roman" w:cs="Times New Roman"/>
          <w:sz w:val="22"/>
          <w:szCs w:val="22"/>
          <w:lang w:val="en-US"/>
        </w:rPr>
        <w:instrText>ADDIN CSL_CITATION {"citationItems":[{"id":"ITEM-1","itemData":{"DOI":"10.1126/science.253.5019.548","ISSN":"0036-8075","abstract":"... This process is predictable within the lunar cycle and brings deep water to the surface (upwelling) in a direction perpendicular to the coastline. ... Day of lunar cycle Fig. 2. Averaged water temperature anomaly (ą SE, dotted lines) for each day of the lunar cy- cle (n 214). ...","author":[{"dropping-particle":"","family":"Pineda","given":"Jesus","non-dropping-particle":"","parse-names":false,"suffix":""}],"container-title":"Science","id":"ITEM-1","issue":"5019","issued":{"date-parts":[["1991"]]},"page":"548-549","title":"Predictable Upwelling and the Shoreward Transport of Planktonic Larvae by Internal Tidal Bores","type":"article-journal","volume":"253"},"uris":["http://www.mendeley.com/documents/?uuid=b3dae5d7-048c-40eb-a695-7e5a322643b9"]},{"id":"ITEM-2","itemData":{"ISBN":"0521143713","author":[{"dropping-particle":"","family":"Cushing","given":"David H","non-dropping-particle":"","parse-names":false,"suffix":""}],"editor":[{"dropping-particle":"","family":"Cambridge University Press","given":"","non-dropping-particle":"","parse-names":false,"suffix":""}],"id":"ITEM-2","issued":{"date-parts":[["1995"]]},"number-of-pages":"368","publisher-place":"Cambridge","title":"Population Production and Regulation in the Sea: A Fisheries Perspective","type":"book"},"uris":["http://www.mendeley.com/documents/?uuid=340a98cc-1ac4-4485-bca6-5bdfde761318"]}],"mendeley":{"formattedCitation":"(Pineda, 1991; Cushing, 1995)","plainTextFormattedCitation":"(Pineda, 1991; Cushing, 1995)","previouslyFormattedCitation":"(Pineda, 1991; Cushing, 1995)"},"properties":{"noteIndex":0},"schema":"https://github.com/citation-style-language/schema/raw/master/csl-citation.json"}</w:instrText>
      </w:r>
      <w:r w:rsidR="00DB143F">
        <w:rPr>
          <w:rFonts w:ascii="Times New Roman" w:hAnsi="Times New Roman" w:cs="Times New Roman"/>
          <w:sz w:val="22"/>
          <w:szCs w:val="22"/>
          <w:lang w:val="en-US"/>
        </w:rPr>
        <w:fldChar w:fldCharType="separate"/>
      </w:r>
      <w:r w:rsidR="00DB143F" w:rsidRPr="00DB143F">
        <w:rPr>
          <w:rFonts w:ascii="Times New Roman" w:hAnsi="Times New Roman" w:cs="Times New Roman"/>
          <w:noProof/>
          <w:sz w:val="22"/>
          <w:szCs w:val="22"/>
          <w:lang w:val="en-US"/>
        </w:rPr>
        <w:t>(Pineda, 1991; Cushing, 1995)</w:t>
      </w:r>
      <w:r w:rsidR="00DB143F">
        <w:rPr>
          <w:rFonts w:ascii="Times New Roman" w:hAnsi="Times New Roman" w:cs="Times New Roman"/>
          <w:sz w:val="22"/>
          <w:szCs w:val="22"/>
          <w:lang w:val="en-US"/>
        </w:rPr>
        <w:fldChar w:fldCharType="end"/>
      </w:r>
      <w:r w:rsidRPr="006A40A1">
        <w:rPr>
          <w:rFonts w:ascii="Times New Roman" w:hAnsi="Times New Roman" w:cs="Times New Roman"/>
          <w:sz w:val="22"/>
          <w:szCs w:val="22"/>
          <w:lang w:val="en-US"/>
        </w:rPr>
        <w:t xml:space="preserve">. Additionally, density-dependent factors </w:t>
      </w:r>
      <w:r w:rsidRPr="00CC4C11">
        <w:rPr>
          <w:rFonts w:ascii="Times New Roman" w:hAnsi="Times New Roman" w:cs="Times New Roman"/>
          <w:sz w:val="22"/>
          <w:szCs w:val="22"/>
          <w:lang w:val="en-US"/>
        </w:rPr>
        <w:t xml:space="preserve">operating at different spatial scales are </w:t>
      </w:r>
      <w:ins w:id="382" w:author="Fabian" w:date="2020-07-21T23:24:00Z">
        <w:r w:rsidR="00913A9F">
          <w:rPr>
            <w:rFonts w:ascii="Times New Roman" w:hAnsi="Times New Roman" w:cs="Times New Roman"/>
            <w:sz w:val="22"/>
            <w:szCs w:val="22"/>
            <w:lang w:val="en-US"/>
          </w:rPr>
          <w:t>prevalent</w:t>
        </w:r>
      </w:ins>
      <w:del w:id="383" w:author="Fabian" w:date="2020-07-21T23:24:00Z">
        <w:r w:rsidRPr="00CC4C11" w:rsidDel="00913A9F">
          <w:rPr>
            <w:rFonts w:ascii="Times New Roman" w:hAnsi="Times New Roman" w:cs="Times New Roman"/>
            <w:sz w:val="22"/>
            <w:szCs w:val="22"/>
            <w:lang w:val="en-US"/>
          </w:rPr>
          <w:delText>common</w:delText>
        </w:r>
      </w:del>
      <w:r w:rsidRPr="00CC4C11">
        <w:rPr>
          <w:rFonts w:ascii="Times New Roman" w:hAnsi="Times New Roman" w:cs="Times New Roman"/>
          <w:sz w:val="22"/>
          <w:szCs w:val="22"/>
          <w:lang w:val="en-US"/>
        </w:rPr>
        <w:t xml:space="preserve"> in marine invertebrates </w:t>
      </w:r>
      <w:r w:rsidR="00CC4C11">
        <w:rPr>
          <w:rFonts w:ascii="Times New Roman" w:hAnsi="Times New Roman" w:cs="Times New Roman"/>
          <w:sz w:val="22"/>
          <w:szCs w:val="22"/>
          <w:lang w:val="en-US"/>
        </w:rPr>
        <w:fldChar w:fldCharType="begin" w:fldLock="1"/>
      </w:r>
      <w:r w:rsidR="00CC4C11">
        <w:rPr>
          <w:rFonts w:ascii="Times New Roman" w:hAnsi="Times New Roman" w:cs="Times New Roman"/>
          <w:sz w:val="22"/>
          <w:szCs w:val="22"/>
          <w:lang w:val="en-US"/>
        </w:rPr>
        <w:instrText>ADDIN CSL_CITATION {"citationItems":[{"id":"ITEM-1","itemData":{"DOI":"10.1890/11-1525.1","ISSN":"00129615","abstract":"Do small-scale experiments showing spatial density dependence in marine fishes scale-up to temporal density dependence and regulation of relatively large local populations? If so, what are the causative mechanisms and their implications? We conducted an eight-year multigeneration study of population dynamics of bicolor damselfish (Stegastes partitus) inhabiting four large coral reefs in the Bahamas. After a four-year baseline period, it was clear that two populations naturally received very few settlement-stage larvae, so recruitment of recently settled fish was artificially enhanced at one low-settlement reef and reduced at one high-settlement reef to ensure a broad range of population sizes over which to test for regulation. Over all eight years, populations on the two naturally high-settlement reefs experienced temporal density dependence in multiple per capita demographic rates: mortality, survival to adulthood, and fecundity. These local populations also displayed components of regulation: persistence, boundedness, and return tendency. Reefs supporting regulated populations were structurally complex, providing sufficient prey refuges that ensured high survival at low densities. In contrast, populations at low-settlement reefs experienced either density-independent or slightly inversely density-dependent demographic rates, even though recruitment was artificially augmented to high levels at one reef. There was no evidence of regulation at these reefs, and indeed, one local population suffered temporary extirpation. Here, habitat complexity was relatively low, increasing the risk of predation, especially at low population densities when fish would have to travel longer distances when finding mates or home sites inhabited by conspecifics. Among all demographic parameters, density dependence in individual growth (an indicator of within-species competition for food) was least correlated with the presence or absence of local population regulation. We conclude that, for systems like these, the environmental context of a local population, especially predation risk and the distribution and abundance of spatial refuges, is more important than the magnitude of larval supply alone in determining the existence of regulating density dependence. At the broader metapopulation scale, density dependence in both survival and fecundity exogenously caused by predation may provide regulation for the entire stock, even when endogenous withinspecies competition (assumed t…","author":[{"dropping-particle":"","family":"Hixon","given":"Mark A.","non-dropping-particle":"","parse-names":false,"suffix":""},{"dropping-particle":"","family":"Anderson","given":"Todd W.","non-dropping-particle":"","parse-names":false,"suffix":""},{"dropping-particle":"","family":"Buch","given":"Kevin L.","non-dropping-particle":"","parse-names":false,"suffix":""},{"dropping-particle":"","family":"Johnson","given":"Darren W.","non-dropping-particle":"","parse-names":false,"suffix":""},{"dropping-particle":"","family":"Mcleod","given":"J. Brock","non-dropping-particle":"","parse-names":false,"suffix":""},{"dropping-particle":"","family":"Stallings","given":"Christopher D.","non-dropping-particle":"","parse-names":false,"suffix":""}],"container-title":"Ecological Monographs","id":"ITEM-1","issue":"4","issued":{"date-parts":[["2012"]]},"page":"467-489","title":"Density dependence and population regulation in marine fish: A large-scale, long-term field manipulation","type":"article-journal","volume":"82"},"uris":["http://www.mendeley.com/documents/?uuid=7bc8d7e1-611c-4b14-9b6d-40f12b8938e9"]}],"mendeley":{"formattedCitation":"(Hixon &lt;i&gt;et al.&lt;/i&gt;, 2012)","plainTextFormattedCitation":"(Hixon et al., 2012)","previouslyFormattedCitation":"(Hixon &lt;i&gt;et al.&lt;/i&gt;, 2012)"},"properties":{"noteIndex":0},"schema":"https://github.com/citation-style-language/schema/raw/master/csl-citation.json"}</w:instrText>
      </w:r>
      <w:r w:rsidR="00CC4C11">
        <w:rPr>
          <w:rFonts w:ascii="Times New Roman" w:hAnsi="Times New Roman" w:cs="Times New Roman"/>
          <w:sz w:val="22"/>
          <w:szCs w:val="22"/>
          <w:lang w:val="en-US"/>
        </w:rPr>
        <w:fldChar w:fldCharType="separate"/>
      </w:r>
      <w:r w:rsidR="00CC4C11" w:rsidRPr="00CC4C11">
        <w:rPr>
          <w:rFonts w:ascii="Times New Roman" w:hAnsi="Times New Roman" w:cs="Times New Roman"/>
          <w:noProof/>
          <w:sz w:val="22"/>
          <w:szCs w:val="22"/>
          <w:lang w:val="en-US"/>
        </w:rPr>
        <w:t xml:space="preserve">(Hixon </w:t>
      </w:r>
      <w:r w:rsidR="00CC4C11" w:rsidRPr="00CC4C11">
        <w:rPr>
          <w:rFonts w:ascii="Times New Roman" w:hAnsi="Times New Roman" w:cs="Times New Roman"/>
          <w:i/>
          <w:noProof/>
          <w:sz w:val="22"/>
          <w:szCs w:val="22"/>
          <w:lang w:val="en-US"/>
        </w:rPr>
        <w:t>et al.</w:t>
      </w:r>
      <w:r w:rsidR="00CC4C11" w:rsidRPr="00CC4C11">
        <w:rPr>
          <w:rFonts w:ascii="Times New Roman" w:hAnsi="Times New Roman" w:cs="Times New Roman"/>
          <w:noProof/>
          <w:sz w:val="22"/>
          <w:szCs w:val="22"/>
          <w:lang w:val="en-US"/>
        </w:rPr>
        <w:t>, 2012)</w:t>
      </w:r>
      <w:r w:rsid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xml:space="preserve">, leading to reduced reproductive success and survival of adults </w:t>
      </w:r>
      <w:r w:rsidR="00CC4C11">
        <w:rPr>
          <w:rFonts w:ascii="Times New Roman" w:hAnsi="Times New Roman" w:cs="Times New Roman"/>
          <w:sz w:val="22"/>
          <w:szCs w:val="22"/>
          <w:lang w:val="en-US"/>
        </w:rPr>
        <w:fldChar w:fldCharType="begin" w:fldLock="1"/>
      </w:r>
      <w:r w:rsidR="00CC4C11">
        <w:rPr>
          <w:rFonts w:ascii="Times New Roman" w:hAnsi="Times New Roman" w:cs="Times New Roman"/>
          <w:sz w:val="22"/>
          <w:szCs w:val="22"/>
          <w:lang w:val="en-US"/>
        </w:rPr>
        <w:instrText>ADDIN CSL_CITATION {"citationItems":[{"id":"ITEM-1","itemData":{"author":[{"dropping-particle":"","family":"Stephens","given":"P.A.; Sutherland W.J.; Freckleton R.P.","non-dropping-particle":"","parse-names":false,"suffix":""}],"container-title":"Oikos","id":"ITEM-1","issue":"1","issued":{"date-parts":[["1999"]]},"page":"185-190","title":"What is the Allee effect ?","type":"article-journal","volume":"87"},"uris":["http://www.mendeley.com/documents/?uuid=f88c3c53-872e-40ec-af55-09bff1bb6473"]}],"mendeley":{"formattedCitation":"(Stephens, 1999)","plainTextFormattedCitation":"(Stephens, 1999)","previouslyFormattedCitation":"(Stephens, 1999)"},"properties":{"noteIndex":0},"schema":"https://github.com/citation-style-language/schema/raw/master/csl-citation.json"}</w:instrText>
      </w:r>
      <w:r w:rsidR="00CC4C11">
        <w:rPr>
          <w:rFonts w:ascii="Times New Roman" w:hAnsi="Times New Roman" w:cs="Times New Roman"/>
          <w:sz w:val="22"/>
          <w:szCs w:val="22"/>
          <w:lang w:val="en-US"/>
        </w:rPr>
        <w:fldChar w:fldCharType="separate"/>
      </w:r>
      <w:r w:rsidR="00CC4C11" w:rsidRPr="00CC4C11">
        <w:rPr>
          <w:rFonts w:ascii="Times New Roman" w:hAnsi="Times New Roman" w:cs="Times New Roman"/>
          <w:noProof/>
          <w:sz w:val="22"/>
          <w:szCs w:val="22"/>
          <w:lang w:val="en-US"/>
        </w:rPr>
        <w:t>(Stephens, 1999)</w:t>
      </w:r>
      <w:r w:rsid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xml:space="preserve">. Adult density can positively or negatively affect recruitment success, which then determines adult density patterns </w:t>
      </w:r>
      <w:r w:rsidR="00CC4C11">
        <w:rPr>
          <w:rFonts w:ascii="Times New Roman" w:hAnsi="Times New Roman" w:cs="Times New Roman"/>
          <w:sz w:val="22"/>
          <w:szCs w:val="22"/>
          <w:lang w:val="en-US"/>
        </w:rPr>
        <w:fldChar w:fldCharType="begin" w:fldLock="1"/>
      </w:r>
      <w:r w:rsidR="00CC4C11">
        <w:rPr>
          <w:rFonts w:ascii="Times New Roman" w:hAnsi="Times New Roman" w:cs="Times New Roman"/>
          <w:sz w:val="22"/>
          <w:szCs w:val="22"/>
          <w:lang w:val="en-US"/>
        </w:rPr>
        <w:instrText>ADDIN CSL_CITATION {"citationItems":[{"id":"ITEM-1","itemData":{"DOI":"10.1007/978-3-540-92704-4_12","author":[{"dropping-particle":"","family":"Jenkins","given":"Stuart R.","non-dropping-particle":"","parse-names":false,"suffix":""},{"dropping-particle":"","family":"Marshall","given":"Dustin","non-dropping-particle":"","parse-names":false,"suffix":""},{"dropping-particle":"","family":"Fraschetti","given":"Simonetta","non-dropping-particle":"","parse-names":false,"suffix":""}],"chapter-number":"12","container-title":"Marine Hard Bottom Communities Patterns, Dynamics, Diversity, and Change","id":"ITEM-1","issued":{"date-parts":[["2009"]]},"page":"177-190","title":"Settlement and Recruitment","type":"chapter","volume":"Ecological"},"uris":["http://www.mendeley.com/documents/?uuid=334403dd-8533-477a-8978-5eb0b3ca7f78"]}],"mendeley":{"formattedCitation":"(Jenkins &lt;i&gt;et al.&lt;/i&gt;, 2009)","plainTextFormattedCitation":"(Jenkins et al., 2009)","previouslyFormattedCitation":"(Jenkins &lt;i&gt;et al.&lt;/i&gt;, 2009)"},"properties":{"noteIndex":0},"schema":"https://github.com/citation-style-language/schema/raw/master/csl-citation.json"}</w:instrText>
      </w:r>
      <w:r w:rsidR="00CC4C11">
        <w:rPr>
          <w:rFonts w:ascii="Times New Roman" w:hAnsi="Times New Roman" w:cs="Times New Roman"/>
          <w:sz w:val="22"/>
          <w:szCs w:val="22"/>
          <w:lang w:val="en-US"/>
        </w:rPr>
        <w:fldChar w:fldCharType="separate"/>
      </w:r>
      <w:r w:rsidR="00CC4C11" w:rsidRPr="00CC4C11">
        <w:rPr>
          <w:rFonts w:ascii="Times New Roman" w:hAnsi="Times New Roman" w:cs="Times New Roman"/>
          <w:noProof/>
          <w:sz w:val="22"/>
          <w:szCs w:val="22"/>
          <w:lang w:val="en-US"/>
        </w:rPr>
        <w:t xml:space="preserve">(Jenkins </w:t>
      </w:r>
      <w:r w:rsidR="00CC4C11" w:rsidRPr="00CC4C11">
        <w:rPr>
          <w:rFonts w:ascii="Times New Roman" w:hAnsi="Times New Roman" w:cs="Times New Roman"/>
          <w:i/>
          <w:noProof/>
          <w:sz w:val="22"/>
          <w:szCs w:val="22"/>
          <w:lang w:val="en-US"/>
        </w:rPr>
        <w:t>et al.</w:t>
      </w:r>
      <w:r w:rsidR="00CC4C11" w:rsidRPr="00CC4C11">
        <w:rPr>
          <w:rFonts w:ascii="Times New Roman" w:hAnsi="Times New Roman" w:cs="Times New Roman"/>
          <w:noProof/>
          <w:sz w:val="22"/>
          <w:szCs w:val="22"/>
          <w:lang w:val="en-US"/>
        </w:rPr>
        <w:t>, 2009)</w:t>
      </w:r>
      <w:r w:rsid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Both factors (</w:t>
      </w:r>
      <w:ins w:id="384" w:author="Fabian" w:date="2020-07-21T21:40:00Z">
        <w:r w:rsidR="00C45DB6">
          <w:rPr>
            <w:rFonts w:ascii="Times New Roman" w:hAnsi="Times New Roman" w:cs="Times New Roman"/>
            <w:sz w:val="22"/>
            <w:szCs w:val="22"/>
            <w:lang w:val="en-US"/>
          </w:rPr>
          <w:t xml:space="preserve">i.e., </w:t>
        </w:r>
      </w:ins>
      <w:r w:rsidRPr="00CC4C11">
        <w:rPr>
          <w:rFonts w:ascii="Times New Roman" w:hAnsi="Times New Roman" w:cs="Times New Roman"/>
          <w:sz w:val="22"/>
          <w:szCs w:val="22"/>
          <w:lang w:val="en-US"/>
        </w:rPr>
        <w:t>environment</w:t>
      </w:r>
      <w:del w:id="385" w:author="Fabian" w:date="2020-07-21T21:40:00Z">
        <w:r w:rsidRPr="00CC4C11" w:rsidDel="00C45DB6">
          <w:rPr>
            <w:rFonts w:ascii="Times New Roman" w:hAnsi="Times New Roman" w:cs="Times New Roman"/>
            <w:sz w:val="22"/>
            <w:szCs w:val="22"/>
            <w:lang w:val="en-US"/>
          </w:rPr>
          <w:delText>al</w:delText>
        </w:r>
      </w:del>
      <w:r w:rsidRPr="00CC4C11">
        <w:rPr>
          <w:rFonts w:ascii="Times New Roman" w:hAnsi="Times New Roman" w:cs="Times New Roman"/>
          <w:sz w:val="22"/>
          <w:szCs w:val="22"/>
          <w:lang w:val="en-US"/>
        </w:rPr>
        <w:t xml:space="preserve"> and density-</w:t>
      </w:r>
      <w:del w:id="386" w:author="Fabian" w:date="2020-07-21T21:40:00Z">
        <w:r w:rsidRPr="00CC4C11" w:rsidDel="00C45DB6">
          <w:rPr>
            <w:rFonts w:ascii="Times New Roman" w:hAnsi="Times New Roman" w:cs="Times New Roman"/>
            <w:sz w:val="22"/>
            <w:szCs w:val="22"/>
            <w:lang w:val="en-US"/>
          </w:rPr>
          <w:delText>dependent</w:delText>
        </w:r>
      </w:del>
      <w:ins w:id="387" w:author="Fabian" w:date="2020-07-21T21:40:00Z">
        <w:r w:rsidR="00C45DB6" w:rsidRPr="00CC4C11">
          <w:rPr>
            <w:rFonts w:ascii="Times New Roman" w:hAnsi="Times New Roman" w:cs="Times New Roman"/>
            <w:sz w:val="22"/>
            <w:szCs w:val="22"/>
            <w:lang w:val="en-US"/>
          </w:rPr>
          <w:t>dependen</w:t>
        </w:r>
        <w:r w:rsidR="00C45DB6">
          <w:rPr>
            <w:rFonts w:ascii="Times New Roman" w:hAnsi="Times New Roman" w:cs="Times New Roman"/>
            <w:sz w:val="22"/>
            <w:szCs w:val="22"/>
            <w:lang w:val="en-US"/>
          </w:rPr>
          <w:t>ce</w:t>
        </w:r>
      </w:ins>
      <w:r w:rsidRPr="00CC4C11">
        <w:rPr>
          <w:rFonts w:ascii="Times New Roman" w:hAnsi="Times New Roman" w:cs="Times New Roman"/>
          <w:sz w:val="22"/>
          <w:szCs w:val="22"/>
          <w:lang w:val="en-US"/>
        </w:rPr>
        <w:t>) are not mutually exclusive, but interact to determine the densities of marine benthic populations and assemblages.</w:t>
      </w:r>
    </w:p>
    <w:p w14:paraId="51E0E23C" w14:textId="77777777" w:rsidR="005D3994" w:rsidRDefault="005D3994" w:rsidP="00404E99">
      <w:pPr>
        <w:spacing w:line="360" w:lineRule="auto"/>
        <w:rPr>
          <w:ins w:id="388" w:author="Fabian" w:date="2020-07-20T12:54:00Z"/>
          <w:rFonts w:ascii="Times New Roman" w:hAnsi="Times New Roman" w:cs="Times New Roman"/>
          <w:sz w:val="22"/>
          <w:szCs w:val="22"/>
          <w:lang w:val="en-US"/>
        </w:rPr>
      </w:pPr>
    </w:p>
    <w:p w14:paraId="48CCDA7E" w14:textId="6F2EAE50" w:rsidR="00653634" w:rsidRDefault="006A40A1" w:rsidP="00404E99">
      <w:pPr>
        <w:spacing w:line="360" w:lineRule="auto"/>
        <w:rPr>
          <w:rFonts w:ascii="Times New Roman" w:hAnsi="Times New Roman" w:cs="Times New Roman"/>
          <w:sz w:val="22"/>
          <w:szCs w:val="22"/>
          <w:lang w:val="en-US"/>
        </w:rPr>
      </w:pPr>
      <w:r w:rsidRPr="00CC4C11">
        <w:rPr>
          <w:rFonts w:ascii="Times New Roman" w:hAnsi="Times New Roman" w:cs="Times New Roman"/>
          <w:sz w:val="22"/>
          <w:szCs w:val="22"/>
          <w:lang w:val="en-US"/>
        </w:rPr>
        <w:t>The recruitment estimates</w:t>
      </w:r>
      <w:ins w:id="389" w:author="Fabian" w:date="2020-07-20T12:53:00Z">
        <w:r w:rsidR="0079715D">
          <w:rPr>
            <w:rFonts w:ascii="Times New Roman" w:hAnsi="Times New Roman" w:cs="Times New Roman"/>
            <w:sz w:val="22"/>
            <w:szCs w:val="22"/>
            <w:lang w:val="en-US"/>
          </w:rPr>
          <w:t xml:space="preserve"> for the surf clam </w:t>
        </w:r>
        <w:r w:rsidR="0079715D" w:rsidRPr="0079715D">
          <w:rPr>
            <w:rFonts w:ascii="Times New Roman" w:hAnsi="Times New Roman" w:cs="Times New Roman"/>
            <w:i/>
            <w:sz w:val="22"/>
            <w:szCs w:val="22"/>
            <w:lang w:val="en-US"/>
            <w:rPrChange w:id="390" w:author="Fabian" w:date="2020-07-20T12:53:00Z">
              <w:rPr>
                <w:rFonts w:ascii="Times New Roman" w:hAnsi="Times New Roman" w:cs="Times New Roman"/>
                <w:sz w:val="22"/>
                <w:szCs w:val="22"/>
                <w:lang w:val="en-US"/>
              </w:rPr>
            </w:rPrChange>
          </w:rPr>
          <w:t xml:space="preserve">M. </w:t>
        </w:r>
        <w:proofErr w:type="spellStart"/>
        <w:r w:rsidR="0079715D" w:rsidRPr="0079715D">
          <w:rPr>
            <w:rFonts w:ascii="Times New Roman" w:hAnsi="Times New Roman" w:cs="Times New Roman"/>
            <w:i/>
            <w:sz w:val="22"/>
            <w:szCs w:val="22"/>
            <w:lang w:val="en-US"/>
            <w:rPrChange w:id="391" w:author="Fabian" w:date="2020-07-20T12:53:00Z">
              <w:rPr>
                <w:rFonts w:ascii="Times New Roman" w:hAnsi="Times New Roman" w:cs="Times New Roman"/>
                <w:sz w:val="22"/>
                <w:szCs w:val="22"/>
                <w:lang w:val="en-US"/>
              </w:rPr>
            </w:rPrChange>
          </w:rPr>
          <w:t>donacium</w:t>
        </w:r>
      </w:ins>
      <w:proofErr w:type="spellEnd"/>
      <w:r w:rsidR="004E51EF" w:rsidRPr="00CC4C11">
        <w:rPr>
          <w:rFonts w:ascii="Times New Roman" w:hAnsi="Times New Roman" w:cs="Times New Roman"/>
          <w:sz w:val="22"/>
          <w:szCs w:val="22"/>
          <w:lang w:val="en-US"/>
        </w:rPr>
        <w:t xml:space="preserve"> in the period 2011-207, </w:t>
      </w:r>
      <w:ins w:id="392" w:author="Fabian" w:date="2020-07-21T21:40:00Z">
        <w:r w:rsidR="00C45DB6">
          <w:rPr>
            <w:rFonts w:ascii="Times New Roman" w:hAnsi="Times New Roman" w:cs="Times New Roman"/>
            <w:sz w:val="22"/>
            <w:szCs w:val="22"/>
            <w:lang w:val="en-US"/>
          </w:rPr>
          <w:t xml:space="preserve">and that </w:t>
        </w:r>
      </w:ins>
      <w:del w:id="393" w:author="Fabian" w:date="2020-07-21T21:40:00Z">
        <w:r w:rsidR="004E51EF" w:rsidRPr="00CC4C11" w:rsidDel="00C45DB6">
          <w:rPr>
            <w:rFonts w:ascii="Times New Roman" w:hAnsi="Times New Roman" w:cs="Times New Roman"/>
            <w:sz w:val="22"/>
            <w:szCs w:val="22"/>
            <w:lang w:val="en-US"/>
          </w:rPr>
          <w:delText xml:space="preserve">conditioning </w:delText>
        </w:r>
      </w:del>
      <w:ins w:id="394" w:author="Fabian" w:date="2020-07-21T21:40:00Z">
        <w:r w:rsidR="00C45DB6" w:rsidRPr="00CC4C11">
          <w:rPr>
            <w:rFonts w:ascii="Times New Roman" w:hAnsi="Times New Roman" w:cs="Times New Roman"/>
            <w:sz w:val="22"/>
            <w:szCs w:val="22"/>
            <w:lang w:val="en-US"/>
          </w:rPr>
          <w:t>condition</w:t>
        </w:r>
        <w:r w:rsidR="00C45DB6">
          <w:rPr>
            <w:rFonts w:ascii="Times New Roman" w:hAnsi="Times New Roman" w:cs="Times New Roman"/>
            <w:sz w:val="22"/>
            <w:szCs w:val="22"/>
            <w:lang w:val="en-US"/>
          </w:rPr>
          <w:t>ed</w:t>
        </w:r>
        <w:r w:rsidR="00C45DB6" w:rsidRPr="00CC4C11">
          <w:rPr>
            <w:rFonts w:ascii="Times New Roman" w:hAnsi="Times New Roman" w:cs="Times New Roman"/>
            <w:sz w:val="22"/>
            <w:szCs w:val="22"/>
            <w:lang w:val="en-US"/>
          </w:rPr>
          <w:t xml:space="preserve"> </w:t>
        </w:r>
      </w:ins>
      <w:r w:rsidR="004E51EF" w:rsidRPr="00CC4C11">
        <w:rPr>
          <w:rFonts w:ascii="Times New Roman" w:hAnsi="Times New Roman" w:cs="Times New Roman"/>
          <w:sz w:val="22"/>
          <w:szCs w:val="22"/>
          <w:lang w:val="en-US"/>
        </w:rPr>
        <w:t xml:space="preserve">the operating model (OM), </w:t>
      </w:r>
      <w:r w:rsidRPr="00CC4C11">
        <w:rPr>
          <w:rFonts w:ascii="Times New Roman" w:hAnsi="Times New Roman" w:cs="Times New Roman"/>
          <w:sz w:val="22"/>
          <w:szCs w:val="22"/>
          <w:lang w:val="en-US"/>
        </w:rPr>
        <w:t>showed the alternation of periods with high</w:t>
      </w:r>
      <w:del w:id="395" w:author="Fabian" w:date="2020-07-21T21:40:00Z">
        <w:r w:rsidRPr="00CC4C11" w:rsidDel="00C45DB6">
          <w:rPr>
            <w:rFonts w:ascii="Times New Roman" w:hAnsi="Times New Roman" w:cs="Times New Roman"/>
            <w:sz w:val="22"/>
            <w:szCs w:val="22"/>
            <w:lang w:val="en-US"/>
          </w:rPr>
          <w:delText>er</w:delText>
        </w:r>
      </w:del>
      <w:r w:rsidRPr="00CC4C11">
        <w:rPr>
          <w:rFonts w:ascii="Times New Roman" w:hAnsi="Times New Roman" w:cs="Times New Roman"/>
          <w:sz w:val="22"/>
          <w:szCs w:val="22"/>
          <w:lang w:val="en-US"/>
        </w:rPr>
        <w:t xml:space="preserve"> an</w:t>
      </w:r>
      <w:r w:rsidR="004E51EF" w:rsidRPr="00CC4C11">
        <w:rPr>
          <w:rFonts w:ascii="Times New Roman" w:hAnsi="Times New Roman" w:cs="Times New Roman"/>
          <w:sz w:val="22"/>
          <w:szCs w:val="22"/>
          <w:lang w:val="en-US"/>
        </w:rPr>
        <w:t>d low</w:t>
      </w:r>
      <w:del w:id="396" w:author="Fabian" w:date="2020-07-21T21:40:00Z">
        <w:r w:rsidR="004E51EF" w:rsidRPr="00CC4C11" w:rsidDel="00C45DB6">
          <w:rPr>
            <w:rFonts w:ascii="Times New Roman" w:hAnsi="Times New Roman" w:cs="Times New Roman"/>
            <w:sz w:val="22"/>
            <w:szCs w:val="22"/>
            <w:lang w:val="en-US"/>
          </w:rPr>
          <w:delText>er</w:delText>
        </w:r>
      </w:del>
      <w:r w:rsidR="004E51EF" w:rsidRPr="00CC4C11">
        <w:rPr>
          <w:rFonts w:ascii="Times New Roman" w:hAnsi="Times New Roman" w:cs="Times New Roman"/>
          <w:sz w:val="22"/>
          <w:szCs w:val="22"/>
          <w:lang w:val="en-US"/>
        </w:rPr>
        <w:t xml:space="preserve"> recruitment in the </w:t>
      </w:r>
      <w:del w:id="397" w:author="Fabian" w:date="2020-07-20T12:53:00Z">
        <w:r w:rsidR="00BF4A34" w:rsidDel="0079715D">
          <w:rPr>
            <w:rFonts w:ascii="Times New Roman" w:hAnsi="Times New Roman" w:cs="Times New Roman"/>
            <w:sz w:val="22"/>
            <w:szCs w:val="22"/>
            <w:lang w:val="en-US"/>
          </w:rPr>
          <w:delText>surf clam</w:delText>
        </w:r>
        <w:r w:rsidRPr="00CC4C11" w:rsidDel="0079715D">
          <w:rPr>
            <w:rFonts w:ascii="Times New Roman" w:hAnsi="Times New Roman" w:cs="Times New Roman"/>
            <w:sz w:val="22"/>
            <w:szCs w:val="22"/>
            <w:lang w:val="en-US"/>
          </w:rPr>
          <w:delText xml:space="preserve"> population at </w:delText>
        </w:r>
      </w:del>
      <w:proofErr w:type="spellStart"/>
      <w:r w:rsidRPr="00CC4C11">
        <w:rPr>
          <w:rFonts w:ascii="Times New Roman" w:hAnsi="Times New Roman" w:cs="Times New Roman"/>
          <w:sz w:val="22"/>
          <w:szCs w:val="22"/>
          <w:lang w:val="en-US"/>
        </w:rPr>
        <w:t>Cucao</w:t>
      </w:r>
      <w:proofErr w:type="spellEnd"/>
      <w:r w:rsidRPr="00CC4C11">
        <w:rPr>
          <w:rFonts w:ascii="Times New Roman" w:hAnsi="Times New Roman" w:cs="Times New Roman"/>
          <w:sz w:val="22"/>
          <w:szCs w:val="22"/>
          <w:lang w:val="en-US"/>
        </w:rPr>
        <w:t xml:space="preserve"> beach</w:t>
      </w:r>
      <w:ins w:id="398" w:author="Fabian" w:date="2020-07-20T12:54:00Z">
        <w:r w:rsidR="0079715D">
          <w:rPr>
            <w:rFonts w:ascii="Times New Roman" w:hAnsi="Times New Roman" w:cs="Times New Roman"/>
            <w:sz w:val="22"/>
            <w:szCs w:val="22"/>
            <w:lang w:val="en-US"/>
          </w:rPr>
          <w:t xml:space="preserve"> population</w:t>
        </w:r>
      </w:ins>
      <w:r w:rsidRPr="00CC4C11">
        <w:rPr>
          <w:rFonts w:ascii="Times New Roman" w:hAnsi="Times New Roman" w:cs="Times New Roman"/>
          <w:sz w:val="22"/>
          <w:szCs w:val="22"/>
          <w:lang w:val="en-US"/>
        </w:rPr>
        <w:t xml:space="preserve">, </w:t>
      </w:r>
      <w:ins w:id="399" w:author="Fabian" w:date="2020-07-21T23:12:00Z">
        <w:r w:rsidR="00DC12A9">
          <w:rPr>
            <w:rFonts w:ascii="Times New Roman" w:hAnsi="Times New Roman" w:cs="Times New Roman"/>
            <w:sz w:val="22"/>
            <w:szCs w:val="22"/>
            <w:lang w:val="en-US"/>
          </w:rPr>
          <w:t>despite</w:t>
        </w:r>
      </w:ins>
      <w:del w:id="400" w:author="Fabian" w:date="2020-07-21T21:41:00Z">
        <w:r w:rsidRPr="00CC4C11" w:rsidDel="00C45DB6">
          <w:rPr>
            <w:rFonts w:ascii="Times New Roman" w:hAnsi="Times New Roman" w:cs="Times New Roman"/>
            <w:sz w:val="22"/>
            <w:szCs w:val="22"/>
            <w:lang w:val="en-US"/>
          </w:rPr>
          <w:delText xml:space="preserve">despite </w:delText>
        </w:r>
      </w:del>
      <w:ins w:id="401" w:author="Fabian" w:date="2020-07-21T21:41:00Z">
        <w:r w:rsidR="00C45DB6" w:rsidRPr="00CC4C11">
          <w:rPr>
            <w:rFonts w:ascii="Times New Roman" w:hAnsi="Times New Roman" w:cs="Times New Roman"/>
            <w:sz w:val="22"/>
            <w:szCs w:val="22"/>
            <w:lang w:val="en-US"/>
          </w:rPr>
          <w:t xml:space="preserve"> </w:t>
        </w:r>
      </w:ins>
      <w:r w:rsidRPr="00CC4C11">
        <w:rPr>
          <w:rFonts w:ascii="Times New Roman" w:hAnsi="Times New Roman" w:cs="Times New Roman"/>
          <w:sz w:val="22"/>
          <w:szCs w:val="22"/>
          <w:lang w:val="en-US"/>
        </w:rPr>
        <w:t xml:space="preserve">the short </w:t>
      </w:r>
      <w:del w:id="402" w:author="Fabian" w:date="2020-07-21T21:41:00Z">
        <w:r w:rsidRPr="00CC4C11" w:rsidDel="00C45DB6">
          <w:rPr>
            <w:rFonts w:ascii="Times New Roman" w:hAnsi="Times New Roman" w:cs="Times New Roman"/>
            <w:sz w:val="22"/>
            <w:szCs w:val="22"/>
            <w:lang w:val="en-US"/>
          </w:rPr>
          <w:delText xml:space="preserve">series of </w:delText>
        </w:r>
      </w:del>
      <w:r w:rsidRPr="00CC4C11">
        <w:rPr>
          <w:rFonts w:ascii="Times New Roman" w:hAnsi="Times New Roman" w:cs="Times New Roman"/>
          <w:sz w:val="22"/>
          <w:szCs w:val="22"/>
          <w:lang w:val="en-US"/>
        </w:rPr>
        <w:t xml:space="preserve">data </w:t>
      </w:r>
      <w:ins w:id="403" w:author="Fabian" w:date="2020-07-21T21:41:00Z">
        <w:r w:rsidR="00C45DB6">
          <w:rPr>
            <w:rFonts w:ascii="Times New Roman" w:hAnsi="Times New Roman" w:cs="Times New Roman"/>
            <w:sz w:val="22"/>
            <w:szCs w:val="22"/>
            <w:lang w:val="en-US"/>
          </w:rPr>
          <w:t xml:space="preserve">series </w:t>
        </w:r>
      </w:ins>
      <w:r w:rsidRPr="00CC4C11">
        <w:rPr>
          <w:rFonts w:ascii="Times New Roman" w:hAnsi="Times New Roman" w:cs="Times New Roman"/>
          <w:sz w:val="22"/>
          <w:szCs w:val="22"/>
          <w:lang w:val="en-US"/>
        </w:rPr>
        <w:t xml:space="preserve">available. </w:t>
      </w:r>
      <w:ins w:id="404" w:author="Fabian" w:date="2020-07-21T23:12:00Z">
        <w:r w:rsidR="00DC12A9">
          <w:rPr>
            <w:rFonts w:ascii="Times New Roman" w:hAnsi="Times New Roman" w:cs="Times New Roman"/>
            <w:sz w:val="22"/>
            <w:szCs w:val="22"/>
            <w:lang w:val="en-US"/>
          </w:rPr>
          <w:t>Two years</w:t>
        </w:r>
      </w:ins>
      <w:del w:id="405" w:author="Fabian" w:date="2020-07-21T23:12:00Z">
        <w:r w:rsidRPr="00CC4C11" w:rsidDel="00DC12A9">
          <w:rPr>
            <w:rFonts w:ascii="Times New Roman" w:hAnsi="Times New Roman" w:cs="Times New Roman"/>
            <w:sz w:val="22"/>
            <w:szCs w:val="22"/>
            <w:lang w:val="en-US"/>
          </w:rPr>
          <w:delText>A two-year period</w:delText>
        </w:r>
      </w:del>
      <w:r w:rsidRPr="00CC4C11">
        <w:rPr>
          <w:rFonts w:ascii="Times New Roman" w:hAnsi="Times New Roman" w:cs="Times New Roman"/>
          <w:sz w:val="22"/>
          <w:szCs w:val="22"/>
          <w:lang w:val="en-US"/>
        </w:rPr>
        <w:t xml:space="preserve"> with high recruitment </w:t>
      </w:r>
      <w:del w:id="406" w:author="Fabian" w:date="2020-07-21T23:12:00Z">
        <w:r w:rsidRPr="00CC4C11" w:rsidDel="00DC12A9">
          <w:rPr>
            <w:rFonts w:ascii="Times New Roman" w:hAnsi="Times New Roman" w:cs="Times New Roman"/>
            <w:sz w:val="22"/>
            <w:szCs w:val="22"/>
            <w:lang w:val="en-US"/>
          </w:rPr>
          <w:delText xml:space="preserve">was </w:delText>
        </w:r>
      </w:del>
      <w:ins w:id="407" w:author="Fabian" w:date="2020-07-21T23:12:00Z">
        <w:r w:rsidR="00DC12A9">
          <w:rPr>
            <w:rFonts w:ascii="Times New Roman" w:hAnsi="Times New Roman" w:cs="Times New Roman"/>
            <w:sz w:val="22"/>
            <w:szCs w:val="22"/>
            <w:lang w:val="en-US"/>
          </w:rPr>
          <w:t>were</w:t>
        </w:r>
        <w:r w:rsidR="00DC12A9" w:rsidRPr="00CC4C11">
          <w:rPr>
            <w:rFonts w:ascii="Times New Roman" w:hAnsi="Times New Roman" w:cs="Times New Roman"/>
            <w:sz w:val="22"/>
            <w:szCs w:val="22"/>
            <w:lang w:val="en-US"/>
          </w:rPr>
          <w:t xml:space="preserve"> </w:t>
        </w:r>
      </w:ins>
      <w:r w:rsidRPr="00CC4C11">
        <w:rPr>
          <w:rFonts w:ascii="Times New Roman" w:hAnsi="Times New Roman" w:cs="Times New Roman"/>
          <w:sz w:val="22"/>
          <w:szCs w:val="22"/>
          <w:lang w:val="en-US"/>
        </w:rPr>
        <w:t xml:space="preserve">followed by poor recruitment in 2016, after a warm ENSO event in 2015-2016 </w:t>
      </w:r>
      <w:r w:rsidR="00DB143F" w:rsidRPr="00CC4C11">
        <w:rPr>
          <w:rFonts w:ascii="Times New Roman" w:hAnsi="Times New Roman" w:cs="Times New Roman"/>
          <w:sz w:val="22"/>
          <w:szCs w:val="22"/>
          <w:lang w:val="en-US"/>
        </w:rPr>
        <w:fldChar w:fldCharType="begin" w:fldLock="1"/>
      </w:r>
      <w:r w:rsidR="00DB143F" w:rsidRPr="00CC4C11">
        <w:rPr>
          <w:rFonts w:ascii="Times New Roman" w:hAnsi="Times New Roman" w:cs="Times New Roman"/>
          <w:sz w:val="22"/>
          <w:szCs w:val="22"/>
          <w:lang w:val="en-US"/>
        </w:rPr>
        <w:instrText>ADDIN CSL_CITATION {"citationItems":[{"id":"ITEM-1","itemData":{"DOI":"10.1002/2016GL069716","ISSN":"19448007","abstract":"The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apparent.","author":[{"dropping-particle":"","family":"Jacox","given":"Michael G","non-dropping-particle":"","parse-names":false,"suffix":""},{"dropping-particle":"","family":"Hazen","given":"Elliott L","non-dropping-particle":"","parse-names":false,"suffix":""},{"dropping-particle":"","family":"Zaba","given":"Katherine D","non-dropping-particle":"","parse-names":false,"suffix":""},{"dropping-particle":"","family":"Rudnick","given":"Daniel L","non-dropping-particle":"","parse-names":false,"suffix":""},{"dropping-particle":"","family":"Edwards","given":"Christopher A","non-dropping-particle":"","parse-names":false,"suffix":""},{"dropping-particle":"","family":"Moore","given":"Andrew M","non-dropping-particle":"","parse-names":false,"suffix":""},{"dropping-particle":"","family":"Bograd","given":"Steven J","non-dropping-particle":"","parse-names":false,"suffix":""}],"container-title":"Geophysical Research Letters","id":"ITEM-1","issue":"13","issued":{"date-parts":[["2016"]]},"page":"7072-7080","title":"Impacts of the 2015–2016 El Niño on the California Current System: Early assessment and comparison to past events","type":"article-journal","volume":"43"},"uris":["http://www.mendeley.com/documents/?uuid=8572ab65-4ff1-453e-b83e-12f0c4e88d03"]},{"id":"ITEM-2","itemData":{"DOI":"10.14198/ingeo2017.68.04","ISSN":"0213-4691","abstract":"El presente artículo documenta en detalle la evolución de las variables oceánicas y atmosféricas más relevantes durante el evento cálido El Niño 2015-16, así como sus manifestaciones sobre América Lati-na en lo relacionado con precipitaciones, temperatura y eventos extremos. El Niño 2015-16 fue, junto a los de 1997-1998 y 1982-1983, uno de los más fuertes desde 1950. Afectó a millones de personas, principalmente en América Latina. Durante el 2015-16, se experimentó una combinación inédita de El Niño, la fase cálida de la Oscilación Decadal del Pacífico y el período más cálido del planeta, desde que existen registros. Se realizó una recopilación de fuentes oficiales y reportes de prensa para establecer los impactos sociales y económicos más significativos en América Latina, con énfasis en el sector agrícola y la seguridad alimentaria. Aunque se evidencia una amplia gama de impactos en los países, los más signi-ficativos de El Niño 2015-16 se reflejaron principalmente en el agravamiento de las sequías en México, Centroamérica, El Caribe y al norte de Sudamérica, con eventos puntuales de precipitaciones extremas y las consecuentes inundaciones en varios países, desde el centro hasta el sur del continente. Palabras clave: El Niño; vulnerabilidad; América Latina; gestión de riesgos; impactos socioeconómicos. Abstract","author":[{"dropping-particle":"","family":"Martínez","given":"Rodney","non-dropping-particle":"","parse-names":false,"suffix":""},{"dropping-particle":"","family":"Zambrano","given":"Eduardo","non-dropping-particle":"","parse-names":false,"suffix":""},{"dropping-particle":"","family":"Nieto","given":"Juan José","non-dropping-particle":"","parse-names":false,"suffix":""},{"dropping-particle":"","family":"Hernández","given":"Julián","non-dropping-particle":"","parse-names":false,"suffix":""},{"dropping-particle":"","family":"Costa","given":"Felipe","non-dropping-particle":"","parse-names":false,"suffix":""}],"container-title":"Investigaciones Geográficas","id":"ITEM-2","issue":"68","issued":{"date-parts":[["2017"]]},"page":"65-78","title":"Evolución, vulnerabilidad e impactos económicos y sociales de El Niño 2015-2016 en América Latina","type":"article-journal"},"uris":["http://www.mendeley.com/documents/?uuid=d698d726-30e4-4027-af7e-c7437b1d1671"]}],"mendeley":{"formattedCitation":"(Jacox &lt;i&gt;et al.&lt;/i&gt;, 2016; Martínez &lt;i&gt;et al.&lt;/i&gt;, 2017)","plainTextFormattedCitation":"(Jacox et al., 2016; Martínez et al., 2017)","previouslyFormattedCitation":"(Jacox &lt;i&gt;et al.&lt;/i&gt;, 2016; Martínez &lt;i&gt;et al.&lt;/i&gt;, 2017)"},"properties":{"noteIndex":0},"schema":"https://github.com/citation-style-language/schema/raw/master/csl-citation.json"}</w:instrText>
      </w:r>
      <w:r w:rsidR="00DB143F" w:rsidRPr="00CC4C11">
        <w:rPr>
          <w:rFonts w:ascii="Times New Roman" w:hAnsi="Times New Roman" w:cs="Times New Roman"/>
          <w:sz w:val="22"/>
          <w:szCs w:val="22"/>
          <w:lang w:val="en-US"/>
        </w:rPr>
        <w:fldChar w:fldCharType="separate"/>
      </w:r>
      <w:r w:rsidR="00DB143F" w:rsidRPr="00CC4C11">
        <w:rPr>
          <w:rFonts w:ascii="Times New Roman" w:hAnsi="Times New Roman" w:cs="Times New Roman"/>
          <w:noProof/>
          <w:sz w:val="22"/>
          <w:szCs w:val="22"/>
          <w:lang w:val="en-US"/>
        </w:rPr>
        <w:t xml:space="preserve">(Jacox </w:t>
      </w:r>
      <w:r w:rsidR="00DB143F" w:rsidRPr="00CC4C11">
        <w:rPr>
          <w:rFonts w:ascii="Times New Roman" w:hAnsi="Times New Roman" w:cs="Times New Roman"/>
          <w:i/>
          <w:noProof/>
          <w:sz w:val="22"/>
          <w:szCs w:val="22"/>
          <w:lang w:val="en-US"/>
        </w:rPr>
        <w:t>et al.</w:t>
      </w:r>
      <w:r w:rsidR="00DB143F" w:rsidRPr="00CC4C11">
        <w:rPr>
          <w:rFonts w:ascii="Times New Roman" w:hAnsi="Times New Roman" w:cs="Times New Roman"/>
          <w:noProof/>
          <w:sz w:val="22"/>
          <w:szCs w:val="22"/>
          <w:lang w:val="en-US"/>
        </w:rPr>
        <w:t xml:space="preserve">, 2016; Martínez </w:t>
      </w:r>
      <w:r w:rsidR="00DB143F" w:rsidRPr="00CC4C11">
        <w:rPr>
          <w:rFonts w:ascii="Times New Roman" w:hAnsi="Times New Roman" w:cs="Times New Roman"/>
          <w:i/>
          <w:noProof/>
          <w:sz w:val="22"/>
          <w:szCs w:val="22"/>
          <w:lang w:val="en-US"/>
        </w:rPr>
        <w:t>et al.</w:t>
      </w:r>
      <w:r w:rsidR="00DB143F" w:rsidRPr="00CC4C11">
        <w:rPr>
          <w:rFonts w:ascii="Times New Roman" w:hAnsi="Times New Roman" w:cs="Times New Roman"/>
          <w:noProof/>
          <w:sz w:val="22"/>
          <w:szCs w:val="22"/>
          <w:lang w:val="en-US"/>
        </w:rPr>
        <w:t>, 2017)</w:t>
      </w:r>
      <w:r w:rsidR="00DB143F" w:rsidRP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xml:space="preserve">. Recruitment failures and high temporal variability </w:t>
      </w:r>
      <w:del w:id="408" w:author="Fabian" w:date="2020-07-21T21:41:00Z">
        <w:r w:rsidR="004E51EF" w:rsidRPr="00CC4C11" w:rsidDel="00C45DB6">
          <w:rPr>
            <w:rFonts w:ascii="Times New Roman" w:hAnsi="Times New Roman" w:cs="Times New Roman"/>
            <w:sz w:val="22"/>
            <w:szCs w:val="22"/>
            <w:lang w:val="en-US"/>
          </w:rPr>
          <w:delText>is</w:delText>
        </w:r>
        <w:r w:rsidRPr="00CC4C11" w:rsidDel="00C45DB6">
          <w:rPr>
            <w:rFonts w:ascii="Times New Roman" w:hAnsi="Times New Roman" w:cs="Times New Roman"/>
            <w:sz w:val="22"/>
            <w:szCs w:val="22"/>
            <w:lang w:val="en-US"/>
          </w:rPr>
          <w:delText xml:space="preserve"> a</w:delText>
        </w:r>
      </w:del>
      <w:ins w:id="409" w:author="Fabian" w:date="2020-07-21T21:41:00Z">
        <w:r w:rsidR="00C45DB6">
          <w:rPr>
            <w:rFonts w:ascii="Times New Roman" w:hAnsi="Times New Roman" w:cs="Times New Roman"/>
            <w:sz w:val="22"/>
            <w:szCs w:val="22"/>
            <w:lang w:val="en-US"/>
          </w:rPr>
          <w:t>are</w:t>
        </w:r>
      </w:ins>
      <w:r w:rsidRPr="00CC4C11">
        <w:rPr>
          <w:rFonts w:ascii="Times New Roman" w:hAnsi="Times New Roman" w:cs="Times New Roman"/>
          <w:sz w:val="22"/>
          <w:szCs w:val="22"/>
          <w:lang w:val="en-US"/>
        </w:rPr>
        <w:t xml:space="preserve"> common feature</w:t>
      </w:r>
      <w:ins w:id="410" w:author="Fabian" w:date="2020-07-21T21:41:00Z">
        <w:r w:rsidR="00C45DB6">
          <w:rPr>
            <w:rFonts w:ascii="Times New Roman" w:hAnsi="Times New Roman" w:cs="Times New Roman"/>
            <w:sz w:val="22"/>
            <w:szCs w:val="22"/>
            <w:lang w:val="en-US"/>
          </w:rPr>
          <w:t>s in</w:t>
        </w:r>
      </w:ins>
      <w:r w:rsidRPr="00CC4C11">
        <w:rPr>
          <w:rFonts w:ascii="Times New Roman" w:hAnsi="Times New Roman" w:cs="Times New Roman"/>
          <w:sz w:val="22"/>
          <w:szCs w:val="22"/>
          <w:lang w:val="en-US"/>
        </w:rPr>
        <w:t xml:space="preserve"> </w:t>
      </w:r>
      <w:ins w:id="411" w:author="Fabian" w:date="2020-07-21T21:41:00Z">
        <w:r w:rsidR="00C45DB6">
          <w:rPr>
            <w:rFonts w:ascii="Times New Roman" w:hAnsi="Times New Roman" w:cs="Times New Roman"/>
            <w:sz w:val="22"/>
            <w:szCs w:val="22"/>
            <w:lang w:val="en-US"/>
          </w:rPr>
          <w:t xml:space="preserve">the population dynamics of </w:t>
        </w:r>
      </w:ins>
      <w:del w:id="412" w:author="Fabian" w:date="2020-07-21T21:41:00Z">
        <w:r w:rsidRPr="00CC4C11" w:rsidDel="00C45DB6">
          <w:rPr>
            <w:rFonts w:ascii="Times New Roman" w:hAnsi="Times New Roman" w:cs="Times New Roman"/>
            <w:sz w:val="22"/>
            <w:szCs w:val="22"/>
            <w:lang w:val="en-US"/>
          </w:rPr>
          <w:delText>of</w:delText>
        </w:r>
      </w:del>
      <w:ins w:id="413" w:author="Fabian" w:date="2020-07-19T22:58:00Z">
        <w:r w:rsidR="00CE00BF">
          <w:rPr>
            <w:rFonts w:ascii="Times New Roman" w:hAnsi="Times New Roman" w:cs="Times New Roman"/>
            <w:sz w:val="22"/>
            <w:szCs w:val="22"/>
            <w:lang w:val="en-US"/>
          </w:rPr>
          <w:t>surf clam</w:t>
        </w:r>
      </w:ins>
      <w:del w:id="414" w:author="Fabian" w:date="2020-07-19T22:58:00Z">
        <w:r w:rsidRPr="00CC4C11" w:rsidDel="00CE00BF">
          <w:rPr>
            <w:rFonts w:ascii="Times New Roman" w:hAnsi="Times New Roman" w:cs="Times New Roman"/>
            <w:sz w:val="22"/>
            <w:szCs w:val="22"/>
            <w:lang w:val="en-US"/>
          </w:rPr>
          <w:delText xml:space="preserve"> </w:delText>
        </w:r>
        <w:r w:rsidRPr="00CC4C11" w:rsidDel="00CE00BF">
          <w:rPr>
            <w:rFonts w:ascii="Times New Roman" w:hAnsi="Times New Roman" w:cs="Times New Roman"/>
            <w:i/>
            <w:sz w:val="22"/>
            <w:szCs w:val="22"/>
            <w:lang w:val="en-US"/>
          </w:rPr>
          <w:delText>Mesodesma</w:delText>
        </w:r>
      </w:del>
      <w:del w:id="415" w:author="Fabian" w:date="2020-07-21T21:41:00Z">
        <w:r w:rsidRPr="00CC4C11" w:rsidDel="00C45DB6">
          <w:rPr>
            <w:rFonts w:ascii="Times New Roman" w:hAnsi="Times New Roman" w:cs="Times New Roman"/>
            <w:sz w:val="22"/>
            <w:szCs w:val="22"/>
            <w:lang w:val="en-US"/>
          </w:rPr>
          <w:delText xml:space="preserve"> specie</w:delText>
        </w:r>
      </w:del>
      <w:r w:rsidRPr="00CC4C11">
        <w:rPr>
          <w:rFonts w:ascii="Times New Roman" w:hAnsi="Times New Roman" w:cs="Times New Roman"/>
          <w:sz w:val="22"/>
          <w:szCs w:val="22"/>
          <w:lang w:val="en-US"/>
        </w:rPr>
        <w:t xml:space="preserve">s </w:t>
      </w:r>
      <w:r w:rsidR="00DB143F" w:rsidRPr="00CC4C11">
        <w:rPr>
          <w:rFonts w:ascii="Times New Roman" w:hAnsi="Times New Roman" w:cs="Times New Roman"/>
          <w:sz w:val="22"/>
          <w:szCs w:val="22"/>
          <w:lang w:val="en-US"/>
        </w:rPr>
        <w:fldChar w:fldCharType="begin" w:fldLock="1"/>
      </w:r>
      <w:r w:rsidR="00DB143F" w:rsidRPr="00CC4C11">
        <w:rPr>
          <w:rFonts w:ascii="Times New Roman" w:hAnsi="Times New Roman" w:cs="Times New Roman"/>
          <w:sz w:val="22"/>
          <w:szCs w:val="22"/>
          <w:lang w:val="en-US"/>
        </w:rPr>
        <w:instrText>ADDIN CSL_CITATION {"citationItems":[{"id":"ITEM-1","itemData":{"DOI":"10.3354/meps207097","ISSN":"01718630","abstract":"Recruitment of benthic marine invertebrates varies greatly at different spatio-temporal scales. For instance, population dynamics of the yellow clam Mesodesma mactroides at Uruguay exhibit large temporal fluctuations, mainly associated with recruitment. We used data from an 8 yr long-term study to develop an age-structured model to show that density-dependent and density-independent forces acting together can jointly explain the population fluctuations in a sandy-beach bivalve population of the yellow clam Mesodesma mactroides. The pure density-dependent deterministic model parameterised with empirical values estimated during the 8 yr study predicted stable dynamics. The dynamics of the deterministic skeleton was markedly influenced by the addition of a relatively small amount of stochastic variability to fertility rates. The yellow clam population dynamics seem to be driven by the combined forces of density-dependent and density-independent factors operating together. A combination of (uncorrelated) stochasticity in reproductive rates and asymmetric intercohort interactions (density-dependent recruitment and density-dependent survival rates) seems to be the key process generating large variability in recruitment.","author":[{"dropping-particle":"","family":"Lima","given":"Mauricio","non-dropping-particle":"","parse-names":false,"suffix":""},{"dropping-particle":"","family":"Brazeiro","given":"Alejandro","non-dropping-particle":"","parse-names":false,"suffix":""},{"dropping-particle":"","family":"Defeo","given":"Omar","non-dropping-particle":"","parse-names":false,"suffix":""}],"container-title":"Marine Ecology Progress Series","id":"ITEM-1","issue":"November","issued":{"date-parts":[["2000"]]},"page":"97-108","title":"Population dynamics of the yellow clam Mesodesma mactroides: Recruitment variability, density-dependence and stochastic processes","type":"article-journal","volume":"207"},"uris":["http://www.mendeley.com/documents/?uuid=e9a030c0-9e3e-44fa-91bf-6ae77246762d"]},{"id":"ITEM-2","itemData":{"DOI":"10.1016/j.ecolmodel.2005.07.033","author":[{"dropping-particle":"","family":"Ripley","given":"Bonnie J","non-dropping-particle":"","parse-names":false,"suffix":""},{"dropping-particle":"","family":"Caswell","given":"Hal","non-dropping-particle":"","parse-names":false,"suffix":""}],"id":"ITEM-2","issued":{"date-parts":[["2006"]]},"page":"517-530","title":"Recruitment variability and stochastic population growth of the soft-shell clam , Mya arenaria","type":"article-journal","volume":"193"},"uris":["http://www.mendeley.com/documents/?uuid=6f853ae0-48ef-4b57-bd2d-9719d3dcf611"]},{"id":"ITEM-3","itemData":{"DOI":"10.1016/j.ocecoaman.2012.09.015","ISBN":"0964-5691","ISSN":"09645691","abstract":"Granting property rights in fisheries is assumed to provide incentives for sustainable resource exploitation. These rights might also open other income options for fishers, including some that go beyond the original objectives intended by authorities establishing the right. The opportunity for alternative uses is especially high if the details of these rights are not clearly identified. In Chile, a de novo TURF (Territorial User Rights for Fishery) system, called Management Exploitation Areas for Benthic Resources (áreas de Manejo y Explotación de Recursos Bentónicos-AMERB) was created to achieve sustainable exploitation of benthic resources. This study compares two small-scale fishing communities in Chile, Guayacán and Huentelauquén, representing two typical contrasting settings, regarding geographical contexts and surroundings, origin, history, location, social embeddedness, main fisheries activities as well as the motivation and the process through which they acquired their AMERB. While in Guayacán the main fishing activity outside the AMERB is the giant squid and finfish fishery, in Huentelauquén the main and traditional activity has been diving for benthic resources. The objectives to acquire their AMERBs were different in both cases. Huentelauquén applied the AMERB for their traditional activity, the fishery of Concholepas concholepas (\" loco\" ), thus in accordance with the official objective of the AMERB. Due to reduced catches of loco, fishers also added the collection of kelps, using their AMERB to control access to the entire coast surrounding their fishing community, beyond the limits of their AMERB. In Guayacán the AMERB, applied for the management of scallops and a species of red algae, began to be used for sea squirt aquaculture. Within the framework of sustainable fisheries implied by the AMERBs, there was in both cases a clear expectation to gain new sources of income. However with time both AMERBs are being used as a tool for territorial exclusion of other fishers beyond the limits of their respective AMERBs. In Huentelauquén fishers mention mostly negative aspects about the performance of their AMERB, given the poor economic results, being unsatisfied with the AMERB system in general, because they feel that the system disrupted their traditional migration along the coast. In Guayacán, fishers mentioned mostly positive aspects for their AMERB, as it was an opportunity to add new activities. Both examples show that rights-based managemen…","author":[{"dropping-particle":"","family":"Aburto","given":"J.","non-dropping-particle":"","parse-names":false,"suffix":""},{"dropping-particle":"","family":"Gallardo","given":"G.","non-dropping-particle":"","parse-names":false,"suffix":""},{"dropping-particle":"","family":"Stotz","given":"W.","non-dropping-particle":"","parse-names":false,"suffix":""},{"dropping-particle":"","family":"Cerda","given":"C.","non-dropping-particle":"","parse-names":false,"suffix":""},{"dropping-particle":"","family":"Mondaca-Schachermayer","given":"C.","non-dropping-particle":"","parse-names":false,"suffix":""},{"dropping-particle":"","family":"Vera","given":"K.","non-dropping-particle":"","parse-names":false,"suffix":""}],"container-title":"Ocean and Coastal Management","id":"ITEM-3","issued":{"date-parts":[["2013"]]},"title":"Territorial user rights for artisanal fisheries in Chile - intended and unintended outcomes","type":"article-journal","volume":"71"},"uris":["http://www.mendeley.com/documents/?uuid=6d00a4be-338b-31a3-a0c3-e10a1c3a76da"]}],"mendeley":{"formattedCitation":"(Lima &lt;i&gt;et al.&lt;/i&gt;, 2000; Ripley and Caswell, 2006; Aburto &lt;i&gt;et al.&lt;/i&gt;, 2013)","plainTextFormattedCitation":"(Lima et al., 2000; Ripley and Caswell, 2006; Aburto et al., 2013)","previouslyFormattedCitation":"(Lima &lt;i&gt;et al.&lt;/i&gt;, 2000; Ripley and Caswell, 2006; Aburto &lt;i&gt;et al.&lt;/i&gt;, 2013)"},"properties":{"noteIndex":0},"schema":"https://github.com/citation-style-language/schema/raw/master/csl-citation.json"}</w:instrText>
      </w:r>
      <w:r w:rsidR="00DB143F" w:rsidRPr="00CC4C11">
        <w:rPr>
          <w:rFonts w:ascii="Times New Roman" w:hAnsi="Times New Roman" w:cs="Times New Roman"/>
          <w:sz w:val="22"/>
          <w:szCs w:val="22"/>
          <w:lang w:val="en-US"/>
        </w:rPr>
        <w:fldChar w:fldCharType="separate"/>
      </w:r>
      <w:r w:rsidR="00DB143F" w:rsidRPr="00CC4C11">
        <w:rPr>
          <w:rFonts w:ascii="Times New Roman" w:hAnsi="Times New Roman" w:cs="Times New Roman"/>
          <w:noProof/>
          <w:sz w:val="22"/>
          <w:szCs w:val="22"/>
          <w:lang w:val="en-US"/>
        </w:rPr>
        <w:t xml:space="preserve">(Lima </w:t>
      </w:r>
      <w:r w:rsidR="00DB143F" w:rsidRPr="00CC4C11">
        <w:rPr>
          <w:rFonts w:ascii="Times New Roman" w:hAnsi="Times New Roman" w:cs="Times New Roman"/>
          <w:i/>
          <w:noProof/>
          <w:sz w:val="22"/>
          <w:szCs w:val="22"/>
          <w:lang w:val="en-US"/>
        </w:rPr>
        <w:t>et al.</w:t>
      </w:r>
      <w:r w:rsidR="00DB143F" w:rsidRPr="00CC4C11">
        <w:rPr>
          <w:rFonts w:ascii="Times New Roman" w:hAnsi="Times New Roman" w:cs="Times New Roman"/>
          <w:noProof/>
          <w:sz w:val="22"/>
          <w:szCs w:val="22"/>
          <w:lang w:val="en-US"/>
        </w:rPr>
        <w:t xml:space="preserve">, 2000; Ripley and Caswell, 2006; Aburto </w:t>
      </w:r>
      <w:r w:rsidR="00DB143F" w:rsidRPr="00CC4C11">
        <w:rPr>
          <w:rFonts w:ascii="Times New Roman" w:hAnsi="Times New Roman" w:cs="Times New Roman"/>
          <w:i/>
          <w:noProof/>
          <w:sz w:val="22"/>
          <w:szCs w:val="22"/>
          <w:lang w:val="en-US"/>
        </w:rPr>
        <w:t>et al.</w:t>
      </w:r>
      <w:r w:rsidR="00DB143F" w:rsidRPr="00CC4C11">
        <w:rPr>
          <w:rFonts w:ascii="Times New Roman" w:hAnsi="Times New Roman" w:cs="Times New Roman"/>
          <w:noProof/>
          <w:sz w:val="22"/>
          <w:szCs w:val="22"/>
          <w:lang w:val="en-US"/>
        </w:rPr>
        <w:t>, 2013)</w:t>
      </w:r>
      <w:r w:rsidR="00DB143F" w:rsidRP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xml:space="preserve">. </w:t>
      </w:r>
      <w:ins w:id="416" w:author="Fabian" w:date="2020-07-21T23:12:00Z">
        <w:r w:rsidR="00DC12A9">
          <w:rPr>
            <w:rFonts w:ascii="Times New Roman" w:hAnsi="Times New Roman" w:cs="Times New Roman"/>
            <w:sz w:val="22"/>
            <w:szCs w:val="22"/>
            <w:lang w:val="en-US"/>
          </w:rPr>
          <w:t>These</w:t>
        </w:r>
      </w:ins>
      <w:del w:id="417" w:author="Fabian" w:date="2020-07-21T23:12:00Z">
        <w:r w:rsidR="004E51EF" w:rsidRPr="00CC4C11" w:rsidDel="00DC12A9">
          <w:rPr>
            <w:rFonts w:ascii="Times New Roman" w:hAnsi="Times New Roman" w:cs="Times New Roman"/>
            <w:sz w:val="22"/>
            <w:szCs w:val="22"/>
            <w:lang w:val="en-US"/>
          </w:rPr>
          <w:delText>I</w:delText>
        </w:r>
      </w:del>
      <w:del w:id="418" w:author="Fabian" w:date="2020-07-21T21:46:00Z">
        <w:r w:rsidR="004E51EF" w:rsidRPr="00CC4C11" w:rsidDel="00E866EA">
          <w:rPr>
            <w:rFonts w:ascii="Times New Roman" w:hAnsi="Times New Roman" w:cs="Times New Roman"/>
            <w:sz w:val="22"/>
            <w:szCs w:val="22"/>
            <w:lang w:val="en-US"/>
          </w:rPr>
          <w:delText>t must be mentioned that</w:delText>
        </w:r>
        <w:r w:rsidRPr="00CC4C11" w:rsidDel="00E866EA">
          <w:rPr>
            <w:rFonts w:ascii="Times New Roman" w:hAnsi="Times New Roman" w:cs="Times New Roman"/>
            <w:sz w:val="22"/>
            <w:szCs w:val="22"/>
            <w:lang w:val="en-US"/>
          </w:rPr>
          <w:delText xml:space="preserve"> </w:delText>
        </w:r>
      </w:del>
      <w:del w:id="419" w:author="Fabian" w:date="2020-07-21T23:12:00Z">
        <w:r w:rsidRPr="00CC4C11" w:rsidDel="00DC12A9">
          <w:rPr>
            <w:rFonts w:ascii="Times New Roman" w:hAnsi="Times New Roman" w:cs="Times New Roman"/>
            <w:sz w:val="22"/>
            <w:szCs w:val="22"/>
            <w:lang w:val="en-US"/>
          </w:rPr>
          <w:delText>th</w:delText>
        </w:r>
      </w:del>
      <w:ins w:id="420" w:author="Fabian" w:date="2020-07-21T21:42:00Z">
        <w:r w:rsidR="00C45DB6">
          <w:rPr>
            <w:rFonts w:ascii="Times New Roman" w:hAnsi="Times New Roman" w:cs="Times New Roman"/>
            <w:sz w:val="22"/>
            <w:szCs w:val="22"/>
            <w:lang w:val="en-US"/>
          </w:rPr>
          <w:t xml:space="preserve"> are </w:t>
        </w:r>
      </w:ins>
      <w:del w:id="421" w:author="Fabian" w:date="2020-07-21T21:42:00Z">
        <w:r w:rsidRPr="00CC4C11" w:rsidDel="00C45DB6">
          <w:rPr>
            <w:rFonts w:ascii="Times New Roman" w:hAnsi="Times New Roman" w:cs="Times New Roman"/>
            <w:sz w:val="22"/>
            <w:szCs w:val="22"/>
            <w:lang w:val="en-US"/>
          </w:rPr>
          <w:delText xml:space="preserve">is is a </w:delText>
        </w:r>
      </w:del>
      <w:r w:rsidRPr="00CC4C11">
        <w:rPr>
          <w:rFonts w:ascii="Times New Roman" w:hAnsi="Times New Roman" w:cs="Times New Roman"/>
          <w:sz w:val="22"/>
          <w:szCs w:val="22"/>
          <w:lang w:val="en-US"/>
        </w:rPr>
        <w:t>general feature</w:t>
      </w:r>
      <w:ins w:id="422" w:author="Fabian" w:date="2020-07-21T21:42:00Z">
        <w:r w:rsidR="00C45DB6">
          <w:rPr>
            <w:rFonts w:ascii="Times New Roman" w:hAnsi="Times New Roman" w:cs="Times New Roman"/>
            <w:sz w:val="22"/>
            <w:szCs w:val="22"/>
            <w:lang w:val="en-US"/>
          </w:rPr>
          <w:t>s</w:t>
        </w:r>
      </w:ins>
      <w:r w:rsidRPr="00CC4C11">
        <w:rPr>
          <w:rFonts w:ascii="Times New Roman" w:hAnsi="Times New Roman" w:cs="Times New Roman"/>
          <w:sz w:val="22"/>
          <w:szCs w:val="22"/>
          <w:lang w:val="en-US"/>
        </w:rPr>
        <w:t xml:space="preserve"> in the population dynamics of </w:t>
      </w:r>
      <w:ins w:id="423" w:author="Fabian" w:date="2020-07-21T21:42:00Z">
        <w:r w:rsidR="00C45DB6">
          <w:rPr>
            <w:rFonts w:ascii="Times New Roman" w:hAnsi="Times New Roman" w:cs="Times New Roman"/>
            <w:sz w:val="22"/>
            <w:szCs w:val="22"/>
            <w:lang w:val="en-US"/>
          </w:rPr>
          <w:t xml:space="preserve">many </w:t>
        </w:r>
      </w:ins>
      <w:r w:rsidRPr="00CC4C11">
        <w:rPr>
          <w:rFonts w:ascii="Times New Roman" w:hAnsi="Times New Roman" w:cs="Times New Roman"/>
          <w:sz w:val="22"/>
          <w:szCs w:val="22"/>
          <w:lang w:val="en-US"/>
        </w:rPr>
        <w:t>species with short life cycles</w:t>
      </w:r>
      <w:del w:id="424" w:author="Fabian" w:date="2020-07-21T22:59:00Z">
        <w:r w:rsidRPr="00CC4C11" w:rsidDel="00075640">
          <w:rPr>
            <w:rFonts w:ascii="Times New Roman" w:hAnsi="Times New Roman" w:cs="Times New Roman"/>
            <w:sz w:val="22"/>
            <w:szCs w:val="22"/>
            <w:lang w:val="en-US"/>
          </w:rPr>
          <w:delText>,</w:delText>
        </w:r>
      </w:del>
      <w:r w:rsidRPr="00CC4C11">
        <w:rPr>
          <w:rFonts w:ascii="Times New Roman" w:hAnsi="Times New Roman" w:cs="Times New Roman"/>
          <w:sz w:val="22"/>
          <w:szCs w:val="22"/>
          <w:lang w:val="en-US"/>
        </w:rPr>
        <w:t xml:space="preserve"> </w:t>
      </w:r>
      <w:ins w:id="425" w:author="Fabian" w:date="2020-07-21T21:46:00Z">
        <w:r w:rsidR="00E866EA">
          <w:rPr>
            <w:rFonts w:ascii="Times New Roman" w:hAnsi="Times New Roman" w:cs="Times New Roman"/>
            <w:sz w:val="22"/>
            <w:szCs w:val="22"/>
            <w:lang w:val="en-US"/>
          </w:rPr>
          <w:t xml:space="preserve">and </w:t>
        </w:r>
      </w:ins>
      <w:del w:id="426" w:author="Fabian" w:date="2020-07-21T21:46:00Z">
        <w:r w:rsidRPr="00CC4C11" w:rsidDel="00E866EA">
          <w:rPr>
            <w:rFonts w:ascii="Times New Roman" w:hAnsi="Times New Roman" w:cs="Times New Roman"/>
            <w:sz w:val="22"/>
            <w:szCs w:val="22"/>
            <w:lang w:val="en-US"/>
          </w:rPr>
          <w:delText xml:space="preserve">which </w:delText>
        </w:r>
      </w:del>
      <w:r w:rsidRPr="00CC4C11">
        <w:rPr>
          <w:rFonts w:ascii="Times New Roman" w:hAnsi="Times New Roman" w:cs="Times New Roman"/>
          <w:sz w:val="22"/>
          <w:szCs w:val="22"/>
          <w:lang w:val="en-US"/>
        </w:rPr>
        <w:t>can be linked to high rates of natural mortality</w:t>
      </w:r>
      <w:del w:id="427" w:author="Fabian" w:date="2020-07-21T21:42:00Z">
        <w:r w:rsidRPr="00CC4C11" w:rsidDel="00C45DB6">
          <w:rPr>
            <w:rFonts w:ascii="Times New Roman" w:hAnsi="Times New Roman" w:cs="Times New Roman"/>
            <w:sz w:val="22"/>
            <w:szCs w:val="22"/>
            <w:lang w:val="en-US"/>
          </w:rPr>
          <w:delText>, as well as</w:delText>
        </w:r>
      </w:del>
      <w:ins w:id="428" w:author="Fabian" w:date="2020-07-21T21:42:00Z">
        <w:r w:rsidR="00C45DB6">
          <w:rPr>
            <w:rFonts w:ascii="Times New Roman" w:hAnsi="Times New Roman" w:cs="Times New Roman"/>
            <w:sz w:val="22"/>
            <w:szCs w:val="22"/>
            <w:lang w:val="en-US"/>
          </w:rPr>
          <w:t xml:space="preserve"> and</w:t>
        </w:r>
      </w:ins>
      <w:del w:id="429" w:author="Fabian" w:date="2020-07-19T22:59:00Z">
        <w:r w:rsidRPr="00CC4C11" w:rsidDel="00CE00BF">
          <w:rPr>
            <w:rFonts w:ascii="Times New Roman" w:hAnsi="Times New Roman" w:cs="Times New Roman"/>
            <w:sz w:val="22"/>
            <w:szCs w:val="22"/>
            <w:lang w:val="en-US"/>
          </w:rPr>
          <w:delText xml:space="preserve"> with</w:delText>
        </w:r>
      </w:del>
      <w:r w:rsidRPr="00CC4C11">
        <w:rPr>
          <w:rFonts w:ascii="Times New Roman" w:hAnsi="Times New Roman" w:cs="Times New Roman"/>
          <w:sz w:val="22"/>
          <w:szCs w:val="22"/>
          <w:lang w:val="en-US"/>
        </w:rPr>
        <w:t xml:space="preserve"> greater variability in </w:t>
      </w:r>
      <w:del w:id="430" w:author="Fabian" w:date="2020-07-21T21:42:00Z">
        <w:r w:rsidRPr="00CC4C11" w:rsidDel="00C45DB6">
          <w:rPr>
            <w:rFonts w:ascii="Times New Roman" w:hAnsi="Times New Roman" w:cs="Times New Roman"/>
            <w:sz w:val="22"/>
            <w:szCs w:val="22"/>
            <w:lang w:val="en-US"/>
          </w:rPr>
          <w:delText xml:space="preserve">population </w:delText>
        </w:r>
      </w:del>
      <w:r w:rsidRPr="00CC4C11">
        <w:rPr>
          <w:rFonts w:ascii="Times New Roman" w:hAnsi="Times New Roman" w:cs="Times New Roman"/>
          <w:sz w:val="22"/>
          <w:szCs w:val="22"/>
          <w:lang w:val="en-US"/>
        </w:rPr>
        <w:t xml:space="preserve">growth rates </w:t>
      </w:r>
      <w:r w:rsidR="00CC4C11">
        <w:rPr>
          <w:rFonts w:ascii="Times New Roman" w:hAnsi="Times New Roman" w:cs="Times New Roman"/>
          <w:sz w:val="22"/>
          <w:szCs w:val="22"/>
          <w:lang w:val="en-US"/>
        </w:rPr>
        <w:fldChar w:fldCharType="begin" w:fldLock="1"/>
      </w:r>
      <w:r w:rsidR="00434130">
        <w:rPr>
          <w:rFonts w:ascii="Times New Roman" w:hAnsi="Times New Roman" w:cs="Times New Roman"/>
          <w:sz w:val="22"/>
          <w:szCs w:val="22"/>
          <w:lang w:val="en-US"/>
        </w:rPr>
        <w:instrText>ADDIN CSL_CITATION {"citationItems":[{"id":"ITEM-1","itemData":{"DOI":"10.1086/666983","ISSN":"00030147","abstract":"We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 © 2012 by The University of Chicago.","author":[{"dropping-particle":"","family":"Bjørkvoll","given":"Eirin","non-dropping-particle":"","parse-names":false,"suffix":""},{"dropping-particle":"","family":"Grøtan","given":"Vidar","non-dropping-particle":"","parse-names":false,"suffix":""},{"dropping-particle":"","family":"Aanes","given":"Sondre","non-dropping-particle":"","parse-names":false,"suffix":""},{"dropping-particle":"","family":"Sæther","given":"Bernt Erik","non-dropping-particle":"","parse-names":false,"suffix":""},{"dropping-particle":"","family":"Engen","given":"Steinar","non-dropping-particle":"","parse-names":false,"suffix":""},{"dropping-particle":"","family":"Aanes","given":"Ronny","non-dropping-particle":"","parse-names":false,"suffix":""}],"container-title":"American Naturalist","id":"ITEM-1","issue":"3","issued":{"date-parts":[["2012"]]},"page":"372-387","title":"Stochastic population dynamics and life-history variation in marine fish species","type":"article-journal","volume":"180"},"uris":["http://www.mendeley.com/documents/?uuid=face0ecd-3a5f-45bd-b6d4-90cb36fb53f1"]}],"mendeley":{"formattedCitation":"(Bjørkvoll &lt;i&gt;et al.&lt;/i&gt;, 2012)","plainTextFormattedCitation":"(Bjørkvoll et al., 2012)","previouslyFormattedCitation":"(Bjørkvoll &lt;i&gt;et al.&lt;/i&gt;, 2012)"},"properties":{"noteIndex":0},"schema":"https://github.com/citation-style-language/schema/raw/master/csl-citation.json"}</w:instrText>
      </w:r>
      <w:r w:rsidR="00CC4C11">
        <w:rPr>
          <w:rFonts w:ascii="Times New Roman" w:hAnsi="Times New Roman" w:cs="Times New Roman"/>
          <w:sz w:val="22"/>
          <w:szCs w:val="22"/>
          <w:lang w:val="en-US"/>
        </w:rPr>
        <w:fldChar w:fldCharType="separate"/>
      </w:r>
      <w:r w:rsidR="00CC4C11" w:rsidRPr="00CC4C11">
        <w:rPr>
          <w:rFonts w:ascii="Times New Roman" w:hAnsi="Times New Roman" w:cs="Times New Roman"/>
          <w:noProof/>
          <w:sz w:val="22"/>
          <w:szCs w:val="22"/>
          <w:lang w:val="en-US"/>
        </w:rPr>
        <w:t xml:space="preserve">(Bjørkvoll </w:t>
      </w:r>
      <w:r w:rsidR="00CC4C11" w:rsidRPr="00CC4C11">
        <w:rPr>
          <w:rFonts w:ascii="Times New Roman" w:hAnsi="Times New Roman" w:cs="Times New Roman"/>
          <w:i/>
          <w:noProof/>
          <w:sz w:val="22"/>
          <w:szCs w:val="22"/>
          <w:lang w:val="en-US"/>
        </w:rPr>
        <w:t>et al.</w:t>
      </w:r>
      <w:r w:rsidR="00CC4C11" w:rsidRPr="00CC4C11">
        <w:rPr>
          <w:rFonts w:ascii="Times New Roman" w:hAnsi="Times New Roman" w:cs="Times New Roman"/>
          <w:noProof/>
          <w:sz w:val="22"/>
          <w:szCs w:val="22"/>
          <w:lang w:val="en-US"/>
        </w:rPr>
        <w:t>, 2012)</w:t>
      </w:r>
      <w:r w:rsid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xml:space="preserve">. </w:t>
      </w:r>
      <w:del w:id="431" w:author="Fabian" w:date="2020-07-21T21:47:00Z">
        <w:r w:rsidR="004E51EF" w:rsidRPr="00CC4C11" w:rsidDel="00E866EA">
          <w:rPr>
            <w:rFonts w:ascii="Times New Roman" w:hAnsi="Times New Roman" w:cs="Times New Roman"/>
            <w:sz w:val="22"/>
            <w:szCs w:val="22"/>
            <w:lang w:val="en-US"/>
          </w:rPr>
          <w:delText>However, t</w:delText>
        </w:r>
      </w:del>
      <w:ins w:id="432" w:author="Fabian" w:date="2020-07-21T21:47:00Z">
        <w:r w:rsidR="00E866EA">
          <w:rPr>
            <w:rFonts w:ascii="Times New Roman" w:hAnsi="Times New Roman" w:cs="Times New Roman"/>
            <w:sz w:val="22"/>
            <w:szCs w:val="22"/>
            <w:lang w:val="en-US"/>
          </w:rPr>
          <w:t>These generalizations notwithstanding,</w:t>
        </w:r>
      </w:ins>
      <w:ins w:id="433" w:author="Fabian" w:date="2020-07-21T21:48:00Z">
        <w:r w:rsidR="00E866EA">
          <w:rPr>
            <w:rFonts w:ascii="Times New Roman" w:hAnsi="Times New Roman" w:cs="Times New Roman"/>
            <w:sz w:val="22"/>
            <w:szCs w:val="22"/>
            <w:lang w:val="en-US"/>
          </w:rPr>
          <w:t xml:space="preserve"> t</w:t>
        </w:r>
      </w:ins>
      <w:r w:rsidRPr="00CC4C11">
        <w:rPr>
          <w:rFonts w:ascii="Times New Roman" w:hAnsi="Times New Roman" w:cs="Times New Roman"/>
          <w:sz w:val="22"/>
          <w:szCs w:val="22"/>
          <w:lang w:val="en-US"/>
        </w:rPr>
        <w:t xml:space="preserve">he estimated lifespan of </w:t>
      </w:r>
      <w:ins w:id="434" w:author="Fabian" w:date="2020-07-19T22:59:00Z">
        <w:r w:rsidR="00CE00BF">
          <w:rPr>
            <w:rFonts w:ascii="Times New Roman" w:hAnsi="Times New Roman" w:cs="Times New Roman"/>
            <w:sz w:val="22"/>
            <w:szCs w:val="22"/>
            <w:lang w:val="en-US"/>
          </w:rPr>
          <w:t xml:space="preserve">the </w:t>
        </w:r>
      </w:ins>
      <w:r w:rsidR="00BF4A34">
        <w:rPr>
          <w:rFonts w:ascii="Times New Roman" w:hAnsi="Times New Roman" w:cs="Times New Roman"/>
          <w:sz w:val="22"/>
          <w:szCs w:val="22"/>
          <w:lang w:val="en-US"/>
        </w:rPr>
        <w:t>surf clam</w:t>
      </w:r>
      <w:r w:rsidR="004E51EF" w:rsidRPr="00CC4C11">
        <w:rPr>
          <w:rFonts w:ascii="Times New Roman" w:hAnsi="Times New Roman" w:cs="Times New Roman"/>
          <w:sz w:val="22"/>
          <w:szCs w:val="22"/>
          <w:lang w:val="en-US"/>
        </w:rPr>
        <w:t xml:space="preserve"> </w:t>
      </w:r>
      <w:r w:rsidRPr="00CC4C11">
        <w:rPr>
          <w:rFonts w:ascii="Times New Roman" w:hAnsi="Times New Roman" w:cs="Times New Roman"/>
          <w:i/>
          <w:sz w:val="22"/>
          <w:szCs w:val="22"/>
          <w:lang w:val="en-US"/>
        </w:rPr>
        <w:t>M</w:t>
      </w:r>
      <w:r w:rsidR="004E51EF" w:rsidRPr="00CC4C11">
        <w:rPr>
          <w:rFonts w:ascii="Times New Roman" w:hAnsi="Times New Roman" w:cs="Times New Roman"/>
          <w:i/>
          <w:sz w:val="22"/>
          <w:szCs w:val="22"/>
          <w:lang w:val="en-US"/>
        </w:rPr>
        <w:t>.</w:t>
      </w:r>
      <w:r w:rsidRPr="004E51EF">
        <w:rPr>
          <w:rFonts w:ascii="Times New Roman" w:hAnsi="Times New Roman" w:cs="Times New Roman"/>
          <w:i/>
          <w:sz w:val="22"/>
          <w:szCs w:val="22"/>
          <w:lang w:val="en-US"/>
        </w:rPr>
        <w:t xml:space="preserve"> </w:t>
      </w:r>
      <w:proofErr w:type="spellStart"/>
      <w:r w:rsidRPr="004E51EF">
        <w:rPr>
          <w:rFonts w:ascii="Times New Roman" w:hAnsi="Times New Roman" w:cs="Times New Roman"/>
          <w:i/>
          <w:sz w:val="22"/>
          <w:szCs w:val="22"/>
          <w:lang w:val="en-US"/>
        </w:rPr>
        <w:t>donacium</w:t>
      </w:r>
      <w:proofErr w:type="spellEnd"/>
      <w:r w:rsidR="004E51EF">
        <w:rPr>
          <w:rFonts w:ascii="Times New Roman" w:hAnsi="Times New Roman" w:cs="Times New Roman"/>
          <w:sz w:val="22"/>
          <w:szCs w:val="22"/>
          <w:lang w:val="en-US"/>
        </w:rPr>
        <w:t xml:space="preserve"> at </w:t>
      </w:r>
      <w:proofErr w:type="spellStart"/>
      <w:r w:rsidR="004E51EF">
        <w:rPr>
          <w:rFonts w:ascii="Times New Roman" w:hAnsi="Times New Roman" w:cs="Times New Roman"/>
          <w:sz w:val="22"/>
          <w:szCs w:val="22"/>
          <w:lang w:val="en-US"/>
        </w:rPr>
        <w:t>Cucao</w:t>
      </w:r>
      <w:proofErr w:type="spellEnd"/>
      <w:r w:rsidR="004E51EF">
        <w:rPr>
          <w:rFonts w:ascii="Times New Roman" w:hAnsi="Times New Roman" w:cs="Times New Roman"/>
          <w:sz w:val="22"/>
          <w:szCs w:val="22"/>
          <w:lang w:val="en-US"/>
        </w:rPr>
        <w:t xml:space="preserve"> is close to</w:t>
      </w:r>
      <w:r w:rsidRPr="006A40A1">
        <w:rPr>
          <w:rFonts w:ascii="Times New Roman" w:hAnsi="Times New Roman" w:cs="Times New Roman"/>
          <w:sz w:val="22"/>
          <w:szCs w:val="22"/>
          <w:lang w:val="en-US"/>
        </w:rPr>
        <w:t xml:space="preserve"> 7 years,</w:t>
      </w:r>
      <w:ins w:id="435" w:author="Fabian" w:date="2020-07-21T21:48:00Z">
        <w:r w:rsidR="00E866EA">
          <w:rPr>
            <w:rFonts w:ascii="Times New Roman" w:hAnsi="Times New Roman" w:cs="Times New Roman"/>
            <w:sz w:val="22"/>
            <w:szCs w:val="22"/>
            <w:lang w:val="en-US"/>
          </w:rPr>
          <w:t xml:space="preserve"> with </w:t>
        </w:r>
      </w:ins>
      <w:del w:id="436" w:author="Fabian" w:date="2020-07-21T21:48:00Z">
        <w:r w:rsidRPr="006A40A1" w:rsidDel="00E866EA">
          <w:rPr>
            <w:rFonts w:ascii="Times New Roman" w:hAnsi="Times New Roman" w:cs="Times New Roman"/>
            <w:sz w:val="22"/>
            <w:szCs w:val="22"/>
            <w:lang w:val="en-US"/>
          </w:rPr>
          <w:delText xml:space="preserve"> </w:delText>
        </w:r>
        <w:r w:rsidR="004E51EF" w:rsidDel="00E866EA">
          <w:rPr>
            <w:rFonts w:ascii="Times New Roman" w:hAnsi="Times New Roman" w:cs="Times New Roman"/>
            <w:sz w:val="22"/>
            <w:szCs w:val="22"/>
            <w:lang w:val="en-US"/>
          </w:rPr>
          <w:delText xml:space="preserve">and </w:delText>
        </w:r>
      </w:del>
      <w:r w:rsidR="004E51EF">
        <w:rPr>
          <w:rFonts w:ascii="Times New Roman" w:hAnsi="Times New Roman" w:cs="Times New Roman"/>
          <w:sz w:val="22"/>
          <w:szCs w:val="22"/>
          <w:lang w:val="en-US"/>
        </w:rPr>
        <w:t xml:space="preserve">cohorts </w:t>
      </w:r>
      <w:del w:id="437" w:author="Fabian" w:date="2020-07-21T21:48:00Z">
        <w:r w:rsidR="004E51EF" w:rsidDel="00E866EA">
          <w:rPr>
            <w:rFonts w:ascii="Times New Roman" w:hAnsi="Times New Roman" w:cs="Times New Roman"/>
            <w:sz w:val="22"/>
            <w:szCs w:val="22"/>
            <w:lang w:val="en-US"/>
          </w:rPr>
          <w:delText xml:space="preserve">showed </w:delText>
        </w:r>
      </w:del>
      <w:ins w:id="438" w:author="Fabian" w:date="2020-07-21T21:48:00Z">
        <w:r w:rsidR="00E866EA">
          <w:rPr>
            <w:rFonts w:ascii="Times New Roman" w:hAnsi="Times New Roman" w:cs="Times New Roman"/>
            <w:sz w:val="22"/>
            <w:szCs w:val="22"/>
            <w:lang w:val="en-US"/>
          </w:rPr>
          <w:t xml:space="preserve">showing </w:t>
        </w:r>
      </w:ins>
      <w:r w:rsidR="004E51EF">
        <w:rPr>
          <w:rFonts w:ascii="Times New Roman" w:hAnsi="Times New Roman" w:cs="Times New Roman"/>
          <w:sz w:val="22"/>
          <w:szCs w:val="22"/>
          <w:lang w:val="en-US"/>
        </w:rPr>
        <w:t>a</w:t>
      </w:r>
      <w:r w:rsidRPr="006A40A1">
        <w:rPr>
          <w:rFonts w:ascii="Times New Roman" w:hAnsi="Times New Roman" w:cs="Times New Roman"/>
          <w:sz w:val="22"/>
          <w:szCs w:val="22"/>
          <w:lang w:val="en-US"/>
        </w:rPr>
        <w:t xml:space="preserve"> modal progression in the</w:t>
      </w:r>
      <w:r w:rsidR="004E51EF">
        <w:rPr>
          <w:rFonts w:ascii="Times New Roman" w:hAnsi="Times New Roman" w:cs="Times New Roman"/>
          <w:sz w:val="22"/>
          <w:szCs w:val="22"/>
          <w:lang w:val="en-US"/>
        </w:rPr>
        <w:t xml:space="preserve"> </w:t>
      </w:r>
      <w:del w:id="439" w:author="Fabian" w:date="2020-07-21T21:48:00Z">
        <w:r w:rsidR="004E51EF" w:rsidDel="00E866EA">
          <w:rPr>
            <w:rFonts w:ascii="Times New Roman" w:hAnsi="Times New Roman" w:cs="Times New Roman"/>
            <w:sz w:val="22"/>
            <w:szCs w:val="22"/>
            <w:lang w:val="en-US"/>
          </w:rPr>
          <w:delText>length</w:delText>
        </w:r>
        <w:r w:rsidRPr="006A40A1" w:rsidDel="00E866EA">
          <w:rPr>
            <w:rFonts w:ascii="Times New Roman" w:hAnsi="Times New Roman" w:cs="Times New Roman"/>
            <w:sz w:val="22"/>
            <w:szCs w:val="22"/>
            <w:lang w:val="en-US"/>
          </w:rPr>
          <w:delText>-</w:delText>
        </w:r>
      </w:del>
      <w:ins w:id="440" w:author="Fabian" w:date="2020-07-21T21:48:00Z">
        <w:r w:rsidR="00E866EA">
          <w:rPr>
            <w:rFonts w:ascii="Times New Roman" w:hAnsi="Times New Roman" w:cs="Times New Roman"/>
            <w:sz w:val="22"/>
            <w:szCs w:val="22"/>
            <w:lang w:val="en-US"/>
          </w:rPr>
          <w:t xml:space="preserve">size </w:t>
        </w:r>
      </w:ins>
      <w:r w:rsidRPr="006A40A1">
        <w:rPr>
          <w:rFonts w:ascii="Times New Roman" w:hAnsi="Times New Roman" w:cs="Times New Roman"/>
          <w:sz w:val="22"/>
          <w:szCs w:val="22"/>
          <w:lang w:val="en-US"/>
        </w:rPr>
        <w:t xml:space="preserve">structure from 2011 to 2017. The estimated von </w:t>
      </w:r>
      <w:proofErr w:type="spellStart"/>
      <w:r w:rsidRPr="006A40A1">
        <w:rPr>
          <w:rFonts w:ascii="Times New Roman" w:hAnsi="Times New Roman" w:cs="Times New Roman"/>
          <w:sz w:val="22"/>
          <w:szCs w:val="22"/>
          <w:lang w:val="en-US"/>
        </w:rPr>
        <w:t>Bertalanffy</w:t>
      </w:r>
      <w:proofErr w:type="spellEnd"/>
      <w:r w:rsidRPr="006A40A1">
        <w:rPr>
          <w:rFonts w:ascii="Times New Roman" w:hAnsi="Times New Roman" w:cs="Times New Roman"/>
          <w:sz w:val="22"/>
          <w:szCs w:val="22"/>
          <w:lang w:val="en-US"/>
        </w:rPr>
        <w:t xml:space="preserve"> growth parameter </w:t>
      </w:r>
      <w:ins w:id="441" w:author="Fabian" w:date="2020-07-21T21:48:00Z">
        <w:r w:rsidR="00E866EA">
          <w:rPr>
            <w:rFonts w:ascii="Times New Roman" w:hAnsi="Times New Roman" w:cs="Times New Roman"/>
            <w:sz w:val="22"/>
            <w:szCs w:val="22"/>
            <w:lang w:val="en-US"/>
          </w:rPr>
          <w:t>(</w:t>
        </w:r>
      </w:ins>
      <w:r w:rsidRPr="004A3EE0">
        <w:rPr>
          <w:rFonts w:ascii="Times New Roman" w:hAnsi="Times New Roman" w:cs="Times New Roman"/>
          <w:i/>
          <w:sz w:val="22"/>
          <w:szCs w:val="22"/>
          <w:lang w:val="en-US"/>
        </w:rPr>
        <w:t>K</w:t>
      </w:r>
      <w:r w:rsidRPr="006A40A1">
        <w:rPr>
          <w:rFonts w:ascii="Times New Roman" w:hAnsi="Times New Roman" w:cs="Times New Roman"/>
          <w:sz w:val="22"/>
          <w:szCs w:val="22"/>
          <w:lang w:val="en-US"/>
        </w:rPr>
        <w:t>=0.21 year</w:t>
      </w:r>
      <w:r w:rsidRPr="004E51EF">
        <w:rPr>
          <w:rFonts w:ascii="Times New Roman" w:hAnsi="Times New Roman" w:cs="Times New Roman"/>
          <w:sz w:val="22"/>
          <w:szCs w:val="22"/>
          <w:vertAlign w:val="superscript"/>
          <w:lang w:val="en-US"/>
        </w:rPr>
        <w:t>-1</w:t>
      </w:r>
      <w:del w:id="442" w:author="Fabian" w:date="2020-07-21T21:48:00Z">
        <w:r w:rsidRPr="006A40A1" w:rsidDel="00E866EA">
          <w:rPr>
            <w:rFonts w:ascii="Times New Roman" w:hAnsi="Times New Roman" w:cs="Times New Roman"/>
            <w:sz w:val="22"/>
            <w:szCs w:val="22"/>
            <w:lang w:val="en-US"/>
          </w:rPr>
          <w:delText xml:space="preserve"> </w:delText>
        </w:r>
      </w:del>
      <w:ins w:id="443" w:author="Fabian" w:date="2020-07-21T21:48:00Z">
        <w:r w:rsidR="00E866EA">
          <w:rPr>
            <w:rFonts w:ascii="Times New Roman" w:hAnsi="Times New Roman" w:cs="Times New Roman"/>
            <w:sz w:val="22"/>
            <w:szCs w:val="22"/>
            <w:lang w:val="en-US"/>
          </w:rPr>
          <w:t xml:space="preserve">) </w:t>
        </w:r>
      </w:ins>
      <w:r w:rsidRPr="006A40A1">
        <w:rPr>
          <w:rFonts w:ascii="Times New Roman" w:hAnsi="Times New Roman" w:cs="Times New Roman"/>
          <w:sz w:val="22"/>
          <w:szCs w:val="22"/>
          <w:lang w:val="en-US"/>
        </w:rPr>
        <w:t xml:space="preserve">indicates </w:t>
      </w:r>
      <w:del w:id="444" w:author="Fabian" w:date="2020-07-21T23:00:00Z">
        <w:r w:rsidRPr="006A40A1" w:rsidDel="00075640">
          <w:rPr>
            <w:rFonts w:ascii="Times New Roman" w:hAnsi="Times New Roman" w:cs="Times New Roman"/>
            <w:sz w:val="22"/>
            <w:szCs w:val="22"/>
            <w:lang w:val="en-US"/>
          </w:rPr>
          <w:delText xml:space="preserve">a </w:delText>
        </w:r>
      </w:del>
      <w:r w:rsidRPr="006A40A1">
        <w:rPr>
          <w:rFonts w:ascii="Times New Roman" w:hAnsi="Times New Roman" w:cs="Times New Roman"/>
          <w:sz w:val="22"/>
          <w:szCs w:val="22"/>
          <w:lang w:val="en-US"/>
        </w:rPr>
        <w:t>theoretical longevity close to 15 years, i.e., t</w:t>
      </w:r>
      <w:r w:rsidRPr="00616F77">
        <w:rPr>
          <w:rFonts w:ascii="Times New Roman" w:hAnsi="Times New Roman" w:cs="Times New Roman"/>
          <w:sz w:val="22"/>
          <w:szCs w:val="22"/>
          <w:vertAlign w:val="subscript"/>
          <w:lang w:val="en-US"/>
          <w:rPrChange w:id="445" w:author="Fabian" w:date="2020-07-19T22:59:00Z">
            <w:rPr>
              <w:rFonts w:ascii="Times New Roman" w:hAnsi="Times New Roman" w:cs="Times New Roman"/>
              <w:sz w:val="22"/>
              <w:szCs w:val="22"/>
              <w:lang w:val="en-US"/>
            </w:rPr>
          </w:rPrChange>
        </w:rPr>
        <w:t>max</w:t>
      </w:r>
      <w:r w:rsidRPr="006A40A1">
        <w:rPr>
          <w:rFonts w:ascii="Times New Roman" w:hAnsi="Times New Roman" w:cs="Times New Roman"/>
          <w:sz w:val="22"/>
          <w:szCs w:val="22"/>
          <w:lang w:val="en-US"/>
        </w:rPr>
        <w:t xml:space="preserve">~3/K </w:t>
      </w:r>
      <w:r w:rsidR="00DB143F">
        <w:rPr>
          <w:rFonts w:ascii="Times New Roman" w:hAnsi="Times New Roman" w:cs="Times New Roman"/>
          <w:sz w:val="22"/>
          <w:szCs w:val="22"/>
          <w:lang w:val="en-US"/>
        </w:rPr>
        <w:fldChar w:fldCharType="begin" w:fldLock="1"/>
      </w:r>
      <w:r w:rsidR="00DB143F">
        <w:rPr>
          <w:rFonts w:ascii="Times New Roman" w:hAnsi="Times New Roman" w:cs="Times New Roman"/>
          <w:sz w:val="22"/>
          <w:szCs w:val="22"/>
          <w:lang w:val="en-US"/>
        </w:rPr>
        <w:instrText>ADDIN CSL_CITATION {"citationItems":[{"id":"ITEM-1","itemData":{"DOI":"10.1111/faf.12027","ISBN":"9028899251","ISSN":"14672979","abstract":"The 29 estimators of natural mortality (M) that have been proposed for 'information-limited' fisheries are reviewed, together with a new alternative presented here. Each is applied to 13 example populations for which well-founded estimates are available of both M and the estimators' parameters. None of the 30 can provide accurate estimates for every species, and none appears sufficiently precise for use in analytical stock assessments, while several perform so poorly as to have no practical utility. If the growth coefficient K has been reliably estimated, either M = 1.5 K or Pauly's long-established estimator can provide useful estimates of M, but they fail with species that have long adult lives after swift juvenile growth, with those that never reach their asymptotic lengths and with species that otherwise deviate from archetypal teleost life histories. If a pre-exploitation maximum observed age (Tmax) can be established, M can be estimated for both teleosts and sharks using M = 4.3/Tmax but that seriously underestimates when the effective sample size (ne) is large and overestimates with species showing pronounced senescence. The new estimator presented here addresses ne but is upset by even mild senescence. Some estimators of M-at-size, particularly ones recently advanced by Gislason et al. and Charnov et al., also show promise but require further examination. It is recommended that fisheries scientists measure M by more advanced methods whenever possible. If 'information-limited' estimators must be used, their uncertainties should be acknowledged and their errors propagated into management advice.","author":[{"dropping-particle":"","family":"Kenchington","given":"Trevor J","non-dropping-particle":"","parse-names":false,"suffix":""}],"container-title":"Fish and Fisheries","id":"ITEM-1","issue":"4","issued":{"date-parts":[["2014"]]},"page":"533-562","title":"Natural mortality estimators for information-limited fisheries","type":"article-journal","volume":"15"},"uris":["http://www.mendeley.com/documents/?uuid=7254951e-37fa-4221-b80b-3b75920e7283"]}],"mendeley":{"formattedCitation":"(Kenchington, 2014)","plainTextFormattedCitation":"(Kenchington, 2014)","previouslyFormattedCitation":"(Kenchington, 2014)"},"properties":{"noteIndex":0},"schema":"https://github.com/citation-style-language/schema/raw/master/csl-citation.json"}</w:instrText>
      </w:r>
      <w:r w:rsidR="00DB143F">
        <w:rPr>
          <w:rFonts w:ascii="Times New Roman" w:hAnsi="Times New Roman" w:cs="Times New Roman"/>
          <w:sz w:val="22"/>
          <w:szCs w:val="22"/>
          <w:lang w:val="en-US"/>
        </w:rPr>
        <w:fldChar w:fldCharType="separate"/>
      </w:r>
      <w:r w:rsidR="00DB143F" w:rsidRPr="00DB143F">
        <w:rPr>
          <w:rFonts w:ascii="Times New Roman" w:hAnsi="Times New Roman" w:cs="Times New Roman"/>
          <w:noProof/>
          <w:sz w:val="22"/>
          <w:szCs w:val="22"/>
          <w:lang w:val="en-US"/>
        </w:rPr>
        <w:t>(Kenchington, 2014)</w:t>
      </w:r>
      <w:r w:rsidR="00DB143F">
        <w:rPr>
          <w:rFonts w:ascii="Times New Roman" w:hAnsi="Times New Roman" w:cs="Times New Roman"/>
          <w:sz w:val="22"/>
          <w:szCs w:val="22"/>
          <w:lang w:val="en-US"/>
        </w:rPr>
        <w:fldChar w:fldCharType="end"/>
      </w:r>
      <w:r w:rsidRPr="006A40A1">
        <w:rPr>
          <w:rFonts w:ascii="Times New Roman" w:hAnsi="Times New Roman" w:cs="Times New Roman"/>
          <w:sz w:val="22"/>
          <w:szCs w:val="22"/>
          <w:lang w:val="en-US"/>
        </w:rPr>
        <w:t xml:space="preserve">. Thus, the population’s age-structure </w:t>
      </w:r>
      <w:del w:id="446" w:author="Fabian" w:date="2020-07-20T12:54:00Z">
        <w:r w:rsidRPr="006A40A1" w:rsidDel="005D3994">
          <w:rPr>
            <w:rFonts w:ascii="Times New Roman" w:hAnsi="Times New Roman" w:cs="Times New Roman"/>
            <w:sz w:val="22"/>
            <w:szCs w:val="22"/>
            <w:lang w:val="en-US"/>
          </w:rPr>
          <w:delText xml:space="preserve">can </w:delText>
        </w:r>
      </w:del>
      <w:ins w:id="447" w:author="Fabian" w:date="2020-07-20T12:54:00Z">
        <w:r w:rsidR="005D3994">
          <w:rPr>
            <w:rFonts w:ascii="Times New Roman" w:hAnsi="Times New Roman" w:cs="Times New Roman"/>
            <w:sz w:val="22"/>
            <w:szCs w:val="22"/>
            <w:lang w:val="en-US"/>
          </w:rPr>
          <w:t>may</w:t>
        </w:r>
        <w:r w:rsidR="005D3994" w:rsidRPr="006A40A1">
          <w:rPr>
            <w:rFonts w:ascii="Times New Roman" w:hAnsi="Times New Roman" w:cs="Times New Roman"/>
            <w:sz w:val="22"/>
            <w:szCs w:val="22"/>
            <w:lang w:val="en-US"/>
          </w:rPr>
          <w:t xml:space="preserve"> </w:t>
        </w:r>
      </w:ins>
      <w:r w:rsidRPr="006A40A1">
        <w:rPr>
          <w:rFonts w:ascii="Times New Roman" w:hAnsi="Times New Roman" w:cs="Times New Roman"/>
          <w:sz w:val="22"/>
          <w:szCs w:val="22"/>
          <w:lang w:val="en-US"/>
        </w:rPr>
        <w:t xml:space="preserve">act as a filter of recruitment variability, dampening the effects of environmental variability on population renewal, and hence reducing the influence of the environment on the stock </w:t>
      </w:r>
      <w:r w:rsidR="00DB143F">
        <w:rPr>
          <w:rFonts w:ascii="Times New Roman" w:hAnsi="Times New Roman" w:cs="Times New Roman"/>
          <w:sz w:val="22"/>
          <w:szCs w:val="22"/>
          <w:lang w:val="en-US"/>
        </w:rPr>
        <w:fldChar w:fldCharType="begin" w:fldLock="1"/>
      </w:r>
      <w:r w:rsidR="00DB143F">
        <w:rPr>
          <w:rFonts w:ascii="Times New Roman" w:hAnsi="Times New Roman" w:cs="Times New Roman"/>
          <w:sz w:val="22"/>
          <w:szCs w:val="22"/>
          <w:lang w:val="en-US"/>
        </w:rPr>
        <w:instrText>ADDIN CSL_CITATION {"citationItems":[{"id":"ITEM-1","itemData":{"DOI":"10.1016/j.jmarsys.2008.12.018","ISSN":"09247963","abstract":"Evidence has accumulated that climate variability influences the state and functioning of marine ecosystems. At the same time increasing pressure from exploitation and other human activities has been shown to impact exploited and non-exploited species and potentially modify ecosystem structure. There has been a tendency among marine scientists to pose the question as a dichotomy, i.e., whether (1) \"natural\" climate variability or (2) fishery exploitation bears the primary responsibility for population declines in fish populations and the associated ecosystem changes. However, effects of both climate and exploitation are probably substantially involved in most cases. More importantly, climate and exploitation interact in their effects, such that climate may cause failure in a fishery management scheme but that fishery exploitation may also disrupt the ability of a resource population to withstand, or adjust to, climate changes. Here, we review how exploitation, by altering the structure of populations and ecosystems, can modify their ability to respond to climate. The demographic effects of fishing (removal of large-old individuals) can have substantial consequences on the capacity of populations to buffer climate variability through various pathways (direct demographic effects, effects on migration, parental effects). In a similar way, selection of population sub-units within meta-populations may also lead to a reduction in the capacity of populations to withstand climate variability and change. At the ecosystem level, reduced complexity by elimination of species, such as might occur by fishing, may be destabilizing and could lead to reduced resilience to perturbations. Differential exploitation of marine resources could also promote increased turnover rates in marine ecosystems, which would exacerbate the effects of environmental changes. Overall (and despite the specificities of local situations) reduction in marine diversity at the individual, population and ecosystem levels will likely lead to a reduction in the resilience and an increase in the response of populations and ecosystems to future climate variability and change. Future management schemes will have to consider the structure and functioning of populations and ecosystems in a wider sense in order to maximise the ability of marine fauna to adapt to future climates. © 2009 Elsevier B.V. All rights reserved.","author":[{"dropping-particle":"","family":"Planque","given":"Benjamin","non-dropping-particle":"","parse-names":false,"suffix":""},{"dropping-particle":"","family":"Fromentin","given":"Jean Marc","non-dropping-particle":"","parse-names":false,"suffix":""},{"dropping-particle":"","family":"Cury","given":"Philippe","non-dropping-particle":"","parse-names":false,"suffix":""},{"dropping-particle":"","family":"Drinkwater","given":"Kenneth F","non-dropping-particle":"","parse-names":false,"suffix":""},{"dropping-particle":"","family":"Jennings","given":"Simon","non-dropping-particle":"","parse-names":false,"suffix":""},{"dropping-particle":"","family":"Perry","given":"R Ian","non-dropping-particle":"","parse-names":false,"suffix":""},{"dropping-particle":"","family":"Kifani","given":"Souad","non-dropping-particle":"","parse-names":false,"suffix":""}],"container-title":"Journal of Marine Systems","id":"ITEM-1","issue":"3-4","issued":{"date-parts":[["2010"]]},"page":"403-417","publisher":"Elsevier B.V.","title":"How does fishing alter marine populations and ecosystems sensitivity to climate?","type":"article","volume":"79"},"uris":["http://www.mendeley.com/documents/?uuid=9f3a0b86-96bf-4928-b464-d84b3b72be5b"]}],"mendeley":{"formattedCitation":"(Planque &lt;i&gt;et al.&lt;/i&gt;, 2010)","plainTextFormattedCitation":"(Planque et al., 2010)","previouslyFormattedCitation":"(Planque &lt;i&gt;et al.&lt;/i&gt;, 2010)"},"properties":{"noteIndex":0},"schema":"https://github.com/citation-style-language/schema/raw/master/csl-citation.json"}</w:instrText>
      </w:r>
      <w:r w:rsidR="00DB143F">
        <w:rPr>
          <w:rFonts w:ascii="Times New Roman" w:hAnsi="Times New Roman" w:cs="Times New Roman"/>
          <w:sz w:val="22"/>
          <w:szCs w:val="22"/>
          <w:lang w:val="en-US"/>
        </w:rPr>
        <w:fldChar w:fldCharType="separate"/>
      </w:r>
      <w:r w:rsidR="00DB143F" w:rsidRPr="00DB143F">
        <w:rPr>
          <w:rFonts w:ascii="Times New Roman" w:hAnsi="Times New Roman" w:cs="Times New Roman"/>
          <w:noProof/>
          <w:sz w:val="22"/>
          <w:szCs w:val="22"/>
          <w:lang w:val="en-US"/>
        </w:rPr>
        <w:t xml:space="preserve">(Planque </w:t>
      </w:r>
      <w:r w:rsidR="00DB143F" w:rsidRPr="00DB143F">
        <w:rPr>
          <w:rFonts w:ascii="Times New Roman" w:hAnsi="Times New Roman" w:cs="Times New Roman"/>
          <w:i/>
          <w:noProof/>
          <w:sz w:val="22"/>
          <w:szCs w:val="22"/>
          <w:lang w:val="en-US"/>
        </w:rPr>
        <w:t>et al.</w:t>
      </w:r>
      <w:r w:rsidR="00DB143F" w:rsidRPr="00DB143F">
        <w:rPr>
          <w:rFonts w:ascii="Times New Roman" w:hAnsi="Times New Roman" w:cs="Times New Roman"/>
          <w:noProof/>
          <w:sz w:val="22"/>
          <w:szCs w:val="22"/>
          <w:lang w:val="en-US"/>
        </w:rPr>
        <w:t>, 2010)</w:t>
      </w:r>
      <w:r w:rsidR="00DB143F">
        <w:rPr>
          <w:rFonts w:ascii="Times New Roman" w:hAnsi="Times New Roman" w:cs="Times New Roman"/>
          <w:sz w:val="22"/>
          <w:szCs w:val="22"/>
          <w:lang w:val="en-US"/>
        </w:rPr>
        <w:fldChar w:fldCharType="end"/>
      </w:r>
      <w:r w:rsidRPr="006A40A1">
        <w:rPr>
          <w:rFonts w:ascii="Times New Roman" w:hAnsi="Times New Roman" w:cs="Times New Roman"/>
          <w:sz w:val="22"/>
          <w:szCs w:val="22"/>
          <w:lang w:val="en-US"/>
        </w:rPr>
        <w:t>.</w:t>
      </w:r>
    </w:p>
    <w:p w14:paraId="1EB339B0" w14:textId="77777777" w:rsidR="001C2720" w:rsidRDefault="001C2720" w:rsidP="005101B5">
      <w:pPr>
        <w:spacing w:line="360" w:lineRule="auto"/>
        <w:rPr>
          <w:rFonts w:ascii="Times New Roman" w:hAnsi="Times New Roman" w:cs="Times New Roman"/>
          <w:sz w:val="22"/>
          <w:szCs w:val="22"/>
          <w:lang w:val="en-US"/>
        </w:rPr>
      </w:pPr>
    </w:p>
    <w:p w14:paraId="5611DDCE" w14:textId="7BF86C44" w:rsidR="005101B5" w:rsidRDefault="00E866EA" w:rsidP="005101B5">
      <w:pPr>
        <w:spacing w:line="360" w:lineRule="auto"/>
        <w:rPr>
          <w:rFonts w:ascii="Times New Roman" w:hAnsi="Times New Roman" w:cs="Times New Roman"/>
          <w:sz w:val="22"/>
          <w:szCs w:val="22"/>
          <w:lang w:val="en-US"/>
        </w:rPr>
      </w:pPr>
      <w:ins w:id="448" w:author="Fabian" w:date="2020-07-21T21:50:00Z">
        <w:r>
          <w:rPr>
            <w:rFonts w:ascii="Times New Roman" w:hAnsi="Times New Roman" w:cs="Times New Roman"/>
            <w:sz w:val="22"/>
            <w:szCs w:val="22"/>
            <w:lang w:val="en-US"/>
          </w:rPr>
          <w:t xml:space="preserve">Recruitment in </w:t>
        </w:r>
      </w:ins>
      <w:del w:id="449" w:author="Fabian" w:date="2020-07-21T21:50:00Z">
        <w:r w:rsidR="005101B5" w:rsidRPr="003039ED" w:rsidDel="00E866EA">
          <w:rPr>
            <w:rFonts w:ascii="Times New Roman" w:hAnsi="Times New Roman" w:cs="Times New Roman"/>
            <w:sz w:val="22"/>
            <w:szCs w:val="22"/>
            <w:lang w:val="en-US"/>
          </w:rPr>
          <w:delText xml:space="preserve">In the case of </w:delText>
        </w:r>
        <w:r w:rsidR="00BF4A34" w:rsidDel="00E866EA">
          <w:rPr>
            <w:rFonts w:ascii="Times New Roman" w:hAnsi="Times New Roman" w:cs="Times New Roman"/>
            <w:sz w:val="22"/>
            <w:szCs w:val="22"/>
            <w:lang w:val="en-US"/>
          </w:rPr>
          <w:delText>surf clam</w:delText>
        </w:r>
        <w:r w:rsidR="005101B5" w:rsidDel="00E866EA">
          <w:rPr>
            <w:rFonts w:ascii="Times New Roman" w:hAnsi="Times New Roman" w:cs="Times New Roman"/>
            <w:sz w:val="22"/>
            <w:szCs w:val="22"/>
            <w:lang w:val="en-US"/>
          </w:rPr>
          <w:delText xml:space="preserve"> </w:delText>
        </w:r>
      </w:del>
      <w:r w:rsidR="005101B5" w:rsidRPr="005101B5">
        <w:rPr>
          <w:rFonts w:ascii="Times New Roman" w:hAnsi="Times New Roman" w:cs="Times New Roman"/>
          <w:i/>
          <w:sz w:val="22"/>
          <w:szCs w:val="22"/>
          <w:lang w:val="en-US"/>
        </w:rPr>
        <w:t xml:space="preserve">M. </w:t>
      </w:r>
      <w:proofErr w:type="spellStart"/>
      <w:r w:rsidR="005101B5" w:rsidRPr="005101B5">
        <w:rPr>
          <w:rFonts w:ascii="Times New Roman" w:hAnsi="Times New Roman" w:cs="Times New Roman"/>
          <w:i/>
          <w:sz w:val="22"/>
          <w:szCs w:val="22"/>
          <w:lang w:val="en-US"/>
        </w:rPr>
        <w:t>donacium</w:t>
      </w:r>
      <w:proofErr w:type="spellEnd"/>
      <w:del w:id="450" w:author="Fabian" w:date="2020-07-21T21:51:00Z">
        <w:r w:rsidR="005101B5" w:rsidRPr="003039ED" w:rsidDel="00E866EA">
          <w:rPr>
            <w:rFonts w:ascii="Times New Roman" w:hAnsi="Times New Roman" w:cs="Times New Roman"/>
            <w:sz w:val="22"/>
            <w:szCs w:val="22"/>
            <w:lang w:val="en-US"/>
          </w:rPr>
          <w:delText>,</w:delText>
        </w:r>
      </w:del>
      <w:r w:rsidR="005101B5" w:rsidRPr="003039ED">
        <w:rPr>
          <w:rFonts w:ascii="Times New Roman" w:hAnsi="Times New Roman" w:cs="Times New Roman"/>
          <w:sz w:val="22"/>
          <w:szCs w:val="22"/>
          <w:lang w:val="en-US"/>
        </w:rPr>
        <w:t xml:space="preserve"> </w:t>
      </w:r>
      <w:ins w:id="451" w:author="Fabian" w:date="2020-07-21T21:50:00Z">
        <w:r>
          <w:rPr>
            <w:rFonts w:ascii="Times New Roman" w:hAnsi="Times New Roman" w:cs="Times New Roman"/>
            <w:sz w:val="22"/>
            <w:szCs w:val="22"/>
            <w:lang w:val="en-US"/>
          </w:rPr>
          <w:t>is hard to miss during the stock assessment sur</w:t>
        </w:r>
      </w:ins>
      <w:ins w:id="452" w:author="Fabian" w:date="2020-07-21T21:51:00Z">
        <w:r>
          <w:rPr>
            <w:rFonts w:ascii="Times New Roman" w:hAnsi="Times New Roman" w:cs="Times New Roman"/>
            <w:sz w:val="22"/>
            <w:szCs w:val="22"/>
            <w:lang w:val="en-US"/>
          </w:rPr>
          <w:t xml:space="preserve">veys since </w:t>
        </w:r>
      </w:ins>
      <w:del w:id="453" w:author="Fabian" w:date="2020-07-21T21:51:00Z">
        <w:r w:rsidR="005101B5" w:rsidRPr="003039ED" w:rsidDel="00E866EA">
          <w:rPr>
            <w:rFonts w:ascii="Times New Roman" w:hAnsi="Times New Roman" w:cs="Times New Roman"/>
            <w:sz w:val="22"/>
            <w:szCs w:val="22"/>
            <w:lang w:val="en-US"/>
          </w:rPr>
          <w:delText xml:space="preserve">it is somewhat easier to see the fractions of </w:delText>
        </w:r>
      </w:del>
      <w:r w:rsidR="005101B5" w:rsidRPr="003039ED">
        <w:rPr>
          <w:rFonts w:ascii="Times New Roman" w:hAnsi="Times New Roman" w:cs="Times New Roman"/>
          <w:sz w:val="22"/>
          <w:szCs w:val="22"/>
          <w:lang w:val="en-US"/>
        </w:rPr>
        <w:t xml:space="preserve">post-settled individuals </w:t>
      </w:r>
      <w:ins w:id="454" w:author="Fabian" w:date="2020-07-21T21:51:00Z">
        <w:r>
          <w:rPr>
            <w:rFonts w:ascii="Times New Roman" w:hAnsi="Times New Roman" w:cs="Times New Roman"/>
            <w:sz w:val="22"/>
            <w:szCs w:val="22"/>
            <w:lang w:val="en-US"/>
          </w:rPr>
          <w:t xml:space="preserve">are </w:t>
        </w:r>
      </w:ins>
      <w:ins w:id="455" w:author="Fabian" w:date="2020-07-21T23:13:00Z">
        <w:r w:rsidR="00DC12A9">
          <w:rPr>
            <w:rFonts w:ascii="Times New Roman" w:hAnsi="Times New Roman" w:cs="Times New Roman"/>
            <w:sz w:val="22"/>
            <w:szCs w:val="22"/>
            <w:lang w:val="en-US"/>
          </w:rPr>
          <w:t xml:space="preserve">easily </w:t>
        </w:r>
      </w:ins>
      <w:ins w:id="456" w:author="Fabian" w:date="2020-07-21T21:51:00Z">
        <w:r>
          <w:rPr>
            <w:rFonts w:ascii="Times New Roman" w:hAnsi="Times New Roman" w:cs="Times New Roman"/>
            <w:sz w:val="22"/>
            <w:szCs w:val="22"/>
            <w:lang w:val="en-US"/>
          </w:rPr>
          <w:t xml:space="preserve">distinguishable </w:t>
        </w:r>
      </w:ins>
      <w:r w:rsidR="005101B5" w:rsidRPr="003039ED">
        <w:rPr>
          <w:rFonts w:ascii="Times New Roman" w:hAnsi="Times New Roman" w:cs="Times New Roman"/>
          <w:sz w:val="22"/>
          <w:szCs w:val="22"/>
          <w:lang w:val="en-US"/>
        </w:rPr>
        <w:t>in the field</w:t>
      </w:r>
      <w:ins w:id="457" w:author="Fabian" w:date="2020-07-21T21:52:00Z">
        <w:r>
          <w:rPr>
            <w:rFonts w:ascii="Times New Roman" w:hAnsi="Times New Roman" w:cs="Times New Roman"/>
            <w:sz w:val="22"/>
            <w:szCs w:val="22"/>
            <w:lang w:val="en-US"/>
          </w:rPr>
          <w:t xml:space="preserve"> and </w:t>
        </w:r>
      </w:ins>
      <w:del w:id="458" w:author="Fabian" w:date="2020-07-21T21:51:00Z">
        <w:r w:rsidR="005101B5" w:rsidRPr="003039ED" w:rsidDel="00E866EA">
          <w:rPr>
            <w:rFonts w:ascii="Times New Roman" w:hAnsi="Times New Roman" w:cs="Times New Roman"/>
            <w:sz w:val="22"/>
            <w:szCs w:val="22"/>
            <w:lang w:val="en-US"/>
          </w:rPr>
          <w:delText xml:space="preserve">, since </w:delText>
        </w:r>
      </w:del>
      <w:del w:id="459" w:author="Fabian" w:date="2020-07-21T21:52:00Z">
        <w:r w:rsidR="005101B5" w:rsidRPr="003039ED" w:rsidDel="00E866EA">
          <w:rPr>
            <w:rFonts w:ascii="Times New Roman" w:hAnsi="Times New Roman" w:cs="Times New Roman"/>
            <w:sz w:val="22"/>
            <w:szCs w:val="22"/>
            <w:lang w:val="en-US"/>
          </w:rPr>
          <w:delText xml:space="preserve">they </w:delText>
        </w:r>
      </w:del>
      <w:r w:rsidR="005101B5" w:rsidRPr="003039ED">
        <w:rPr>
          <w:rFonts w:ascii="Times New Roman" w:hAnsi="Times New Roman" w:cs="Times New Roman"/>
          <w:sz w:val="22"/>
          <w:szCs w:val="22"/>
          <w:lang w:val="en-US"/>
        </w:rPr>
        <w:t xml:space="preserve">tend to </w:t>
      </w:r>
      <w:ins w:id="460" w:author="Fabian" w:date="2020-07-21T21:51:00Z">
        <w:r>
          <w:rPr>
            <w:rFonts w:ascii="Times New Roman" w:hAnsi="Times New Roman" w:cs="Times New Roman"/>
            <w:sz w:val="22"/>
            <w:szCs w:val="22"/>
            <w:lang w:val="en-US"/>
          </w:rPr>
          <w:t>acc</w:t>
        </w:r>
      </w:ins>
      <w:ins w:id="461" w:author="Fabian" w:date="2020-07-21T21:52:00Z">
        <w:r>
          <w:rPr>
            <w:rFonts w:ascii="Times New Roman" w:hAnsi="Times New Roman" w:cs="Times New Roman"/>
            <w:sz w:val="22"/>
            <w:szCs w:val="22"/>
            <w:lang w:val="en-US"/>
          </w:rPr>
          <w:t xml:space="preserve">umulate </w:t>
        </w:r>
      </w:ins>
      <w:del w:id="462" w:author="Fabian" w:date="2020-07-21T21:52:00Z">
        <w:r w:rsidR="005101B5" w:rsidRPr="003039ED" w:rsidDel="00E866EA">
          <w:rPr>
            <w:rFonts w:ascii="Times New Roman" w:hAnsi="Times New Roman" w:cs="Times New Roman"/>
            <w:sz w:val="22"/>
            <w:szCs w:val="22"/>
            <w:lang w:val="en-US"/>
          </w:rPr>
          <w:delText xml:space="preserve">be distributed </w:delText>
        </w:r>
      </w:del>
      <w:r w:rsidR="005101B5" w:rsidRPr="003039ED">
        <w:rPr>
          <w:rFonts w:ascii="Times New Roman" w:hAnsi="Times New Roman" w:cs="Times New Roman"/>
          <w:sz w:val="22"/>
          <w:szCs w:val="22"/>
          <w:lang w:val="en-US"/>
        </w:rPr>
        <w:t xml:space="preserve">in the swash zone and </w:t>
      </w:r>
      <w:del w:id="463" w:author="Fabian" w:date="2020-07-21T21:52:00Z">
        <w:r w:rsidR="005101B5" w:rsidRPr="003039ED" w:rsidDel="00E866EA">
          <w:rPr>
            <w:rFonts w:ascii="Times New Roman" w:hAnsi="Times New Roman" w:cs="Times New Roman"/>
            <w:sz w:val="22"/>
            <w:szCs w:val="22"/>
            <w:lang w:val="en-US"/>
          </w:rPr>
          <w:delText xml:space="preserve">usually </w:delText>
        </w:r>
      </w:del>
      <w:r w:rsidR="005101B5" w:rsidRPr="003039ED">
        <w:rPr>
          <w:rFonts w:ascii="Times New Roman" w:hAnsi="Times New Roman" w:cs="Times New Roman"/>
          <w:sz w:val="22"/>
          <w:szCs w:val="22"/>
          <w:lang w:val="en-US"/>
        </w:rPr>
        <w:t xml:space="preserve">near the mouth of estuaries or small rivers </w:t>
      </w:r>
      <w:r w:rsidR="00DB143F">
        <w:rPr>
          <w:rFonts w:ascii="Times New Roman" w:hAnsi="Times New Roman" w:cs="Times New Roman"/>
          <w:sz w:val="22"/>
          <w:szCs w:val="22"/>
          <w:lang w:val="en-US"/>
        </w:rPr>
        <w:fldChar w:fldCharType="begin" w:fldLock="1"/>
      </w:r>
      <w:r w:rsidR="00DB143F">
        <w:rPr>
          <w:rFonts w:ascii="Times New Roman" w:hAnsi="Times New Roman" w:cs="Times New Roman"/>
          <w:sz w:val="22"/>
          <w:szCs w:val="22"/>
          <w:lang w:val="en-US"/>
        </w:rPr>
        <w:instrText>ADDIN CSL_CITATION {"citationItems":[{"id":"ITEM-1","itemData":{"ISSN":"0042-3211","abstract":"Monthly samples were taken from February 1989 to january 1990 to evalute the longshore distribution and density of the bivalve Mesodesma donacium in a dissipative beach in southern Chile. The results showed that its distribution was patchy. Adult clams were confined to the surf zone, while the vast majority of juveniles occurred in the swash zone. The highest densities of adults were found in summer and autumn (up to 1.59 individuals per 0.25 m2 in February 1989), while the minimum occurred during winter. juveniles had similar densities all year round (up to 16-20 individuals per 0.25 m2). Most clams collected in the surf zone had similar shell lengths (70-75 mm); those collected in the swash zone were smaller than 25 mm. No relationships were found between distribution and abundances of clams and variability in textural characteristics of the surf or swash zone. Due to the limited longshore variability in grain size and sorting of sands, it is suggested that the variabilities in distribution and abundances of clams may be related to large-scale habitat characteristics rather than to small-scale textural variability.","author":[{"dropping-particle":"","family":"Jaramillo","given":"Eduardo","non-dropping-particle":"","parse-names":false,"suffix":""},{"dropping-particle":"","family":"Pino","given":"Mario","non-dropping-particle":"","parse-names":false,"suffix":""},{"dropping-particle":"","family":"Filun","given":"Luis","non-dropping-particle":"","parse-names":false,"suffix":""},{"dropping-particle":"","family":"Gonzalez","given":"M","non-dropping-particle":"","parse-names":false,"suffix":""}],"container-title":"The Veliger","id":"ITEM-1","issue":"2","issued":{"date-parts":[["1994"]]},"page":"192-200","title":"Longshore distribution of Mesodesma donacium (Bivalvia: Mesodesmatidae) on a sandy beach of the south of Chile","type":"article-journal","volume":"37"},"uris":["http://www.mendeley.com/documents/?uuid=07cce8df-1c1e-4afd-b491-40c13ccea8b4"]}],"mendeley":{"formattedCitation":"(Jaramillo &lt;i&gt;et al.&lt;/i&gt;, 1994)","plainTextFormattedCitation":"(Jaramillo et al., 1994)","previouslyFormattedCitation":"(Jaramillo &lt;i&gt;et al.&lt;/i&gt;, 1994)"},"properties":{"noteIndex":0},"schema":"https://github.com/citation-style-language/schema/raw/master/csl-citation.json"}</w:instrText>
      </w:r>
      <w:r w:rsidR="00DB143F">
        <w:rPr>
          <w:rFonts w:ascii="Times New Roman" w:hAnsi="Times New Roman" w:cs="Times New Roman"/>
          <w:sz w:val="22"/>
          <w:szCs w:val="22"/>
          <w:lang w:val="en-US"/>
        </w:rPr>
        <w:fldChar w:fldCharType="separate"/>
      </w:r>
      <w:r w:rsidR="00DB143F" w:rsidRPr="00DB143F">
        <w:rPr>
          <w:rFonts w:ascii="Times New Roman" w:hAnsi="Times New Roman" w:cs="Times New Roman"/>
          <w:noProof/>
          <w:sz w:val="22"/>
          <w:szCs w:val="22"/>
          <w:lang w:val="en-US"/>
        </w:rPr>
        <w:t xml:space="preserve">(Jaramillo </w:t>
      </w:r>
      <w:r w:rsidR="00DB143F" w:rsidRPr="00DB143F">
        <w:rPr>
          <w:rFonts w:ascii="Times New Roman" w:hAnsi="Times New Roman" w:cs="Times New Roman"/>
          <w:i/>
          <w:noProof/>
          <w:sz w:val="22"/>
          <w:szCs w:val="22"/>
          <w:lang w:val="en-US"/>
        </w:rPr>
        <w:t>et al.</w:t>
      </w:r>
      <w:r w:rsidR="00DB143F" w:rsidRPr="00DB143F">
        <w:rPr>
          <w:rFonts w:ascii="Times New Roman" w:hAnsi="Times New Roman" w:cs="Times New Roman"/>
          <w:noProof/>
          <w:sz w:val="22"/>
          <w:szCs w:val="22"/>
          <w:lang w:val="en-US"/>
        </w:rPr>
        <w:t>, 1994)</w:t>
      </w:r>
      <w:r w:rsidR="00DB143F">
        <w:rPr>
          <w:rFonts w:ascii="Times New Roman" w:hAnsi="Times New Roman" w:cs="Times New Roman"/>
          <w:sz w:val="22"/>
          <w:szCs w:val="22"/>
          <w:lang w:val="en-US"/>
        </w:rPr>
        <w:fldChar w:fldCharType="end"/>
      </w:r>
      <w:r w:rsidR="005101B5" w:rsidRPr="003039ED">
        <w:rPr>
          <w:rFonts w:ascii="Times New Roman" w:hAnsi="Times New Roman" w:cs="Times New Roman"/>
          <w:sz w:val="22"/>
          <w:szCs w:val="22"/>
          <w:lang w:val="en-US"/>
        </w:rPr>
        <w:t xml:space="preserve">. </w:t>
      </w:r>
      <w:ins w:id="464" w:author="Fabian" w:date="2020-07-21T21:52:00Z">
        <w:r>
          <w:rPr>
            <w:rFonts w:ascii="Times New Roman" w:hAnsi="Times New Roman" w:cs="Times New Roman"/>
            <w:sz w:val="22"/>
            <w:szCs w:val="22"/>
            <w:lang w:val="en-US"/>
          </w:rPr>
          <w:t xml:space="preserve">Thus, </w:t>
        </w:r>
      </w:ins>
      <w:del w:id="465" w:author="Fabian" w:date="2020-07-21T21:53:00Z">
        <w:r w:rsidR="005101B5" w:rsidRPr="003039ED" w:rsidDel="00E866EA">
          <w:rPr>
            <w:rFonts w:ascii="Times New Roman" w:hAnsi="Times New Roman" w:cs="Times New Roman"/>
            <w:sz w:val="22"/>
            <w:szCs w:val="22"/>
            <w:lang w:val="en-US"/>
          </w:rPr>
          <w:delText xml:space="preserve">However, </w:delText>
        </w:r>
      </w:del>
      <w:r w:rsidR="005101B5" w:rsidRPr="003039ED">
        <w:rPr>
          <w:rFonts w:ascii="Times New Roman" w:hAnsi="Times New Roman" w:cs="Times New Roman"/>
          <w:sz w:val="22"/>
          <w:szCs w:val="22"/>
          <w:lang w:val="en-US"/>
        </w:rPr>
        <w:t xml:space="preserve">as </w:t>
      </w:r>
      <w:del w:id="466" w:author="Fabian" w:date="2020-07-21T23:00:00Z">
        <w:r w:rsidR="005101B5" w:rsidRPr="003039ED" w:rsidDel="00075640">
          <w:rPr>
            <w:rFonts w:ascii="Times New Roman" w:hAnsi="Times New Roman" w:cs="Times New Roman"/>
            <w:sz w:val="22"/>
            <w:szCs w:val="22"/>
            <w:lang w:val="en-US"/>
          </w:rPr>
          <w:delText xml:space="preserve">it </w:delText>
        </w:r>
      </w:del>
      <w:r w:rsidR="005101B5" w:rsidRPr="003039ED">
        <w:rPr>
          <w:rFonts w:ascii="Times New Roman" w:hAnsi="Times New Roman" w:cs="Times New Roman"/>
          <w:sz w:val="22"/>
          <w:szCs w:val="22"/>
          <w:lang w:val="en-US"/>
        </w:rPr>
        <w:t xml:space="preserve">has been demonstrated in this study, </w:t>
      </w:r>
      <w:ins w:id="467" w:author="Fabian" w:date="2020-07-21T23:00:00Z">
        <w:r w:rsidR="00075640">
          <w:rPr>
            <w:rFonts w:ascii="Times New Roman" w:hAnsi="Times New Roman" w:cs="Times New Roman"/>
            <w:sz w:val="22"/>
            <w:szCs w:val="22"/>
            <w:lang w:val="en-US"/>
          </w:rPr>
          <w:t xml:space="preserve">the </w:t>
        </w:r>
      </w:ins>
      <w:ins w:id="468" w:author="Fabian" w:date="2020-07-21T21:54:00Z">
        <w:r w:rsidR="00351EB0">
          <w:rPr>
            <w:rFonts w:ascii="Times New Roman" w:hAnsi="Times New Roman" w:cs="Times New Roman"/>
            <w:sz w:val="22"/>
            <w:szCs w:val="22"/>
            <w:lang w:val="en-US"/>
          </w:rPr>
          <w:t xml:space="preserve">recruitment of </w:t>
        </w:r>
      </w:ins>
      <w:ins w:id="469" w:author="Fabian" w:date="2020-07-21T21:55:00Z">
        <w:r w:rsidR="00351EB0">
          <w:rPr>
            <w:rFonts w:ascii="Times New Roman" w:hAnsi="Times New Roman" w:cs="Times New Roman"/>
            <w:sz w:val="22"/>
            <w:szCs w:val="22"/>
            <w:lang w:val="en-US"/>
          </w:rPr>
          <w:t xml:space="preserve">surf clams at </w:t>
        </w:r>
        <w:proofErr w:type="spellStart"/>
        <w:r w:rsidR="00351EB0">
          <w:rPr>
            <w:rFonts w:ascii="Times New Roman" w:hAnsi="Times New Roman" w:cs="Times New Roman"/>
            <w:sz w:val="22"/>
            <w:szCs w:val="22"/>
            <w:lang w:val="en-US"/>
          </w:rPr>
          <w:t>Cucao</w:t>
        </w:r>
        <w:proofErr w:type="spellEnd"/>
        <w:r w:rsidR="00351EB0">
          <w:rPr>
            <w:rFonts w:ascii="Times New Roman" w:hAnsi="Times New Roman" w:cs="Times New Roman"/>
            <w:sz w:val="22"/>
            <w:szCs w:val="22"/>
            <w:lang w:val="en-US"/>
          </w:rPr>
          <w:t xml:space="preserve"> beach does </w:t>
        </w:r>
      </w:ins>
      <w:del w:id="470" w:author="Fabian" w:date="2020-07-21T21:55:00Z">
        <w:r w:rsidR="005101B5" w:rsidRPr="003039ED" w:rsidDel="00351EB0">
          <w:rPr>
            <w:rFonts w:ascii="Times New Roman" w:hAnsi="Times New Roman" w:cs="Times New Roman"/>
            <w:sz w:val="22"/>
            <w:szCs w:val="22"/>
            <w:lang w:val="en-US"/>
          </w:rPr>
          <w:delText xml:space="preserve">the newly settled clams do </w:delText>
        </w:r>
      </w:del>
      <w:r w:rsidR="005101B5" w:rsidRPr="003039ED">
        <w:rPr>
          <w:rFonts w:ascii="Times New Roman" w:hAnsi="Times New Roman" w:cs="Times New Roman"/>
          <w:sz w:val="22"/>
          <w:szCs w:val="22"/>
          <w:lang w:val="en-US"/>
        </w:rPr>
        <w:t xml:space="preserve">not always contribute noticeably to the </w:t>
      </w:r>
      <w:del w:id="471" w:author="Fabian" w:date="2020-07-21T21:55:00Z">
        <w:r w:rsidR="005101B5" w:rsidRPr="003039ED" w:rsidDel="00351EB0">
          <w:rPr>
            <w:rFonts w:ascii="Times New Roman" w:hAnsi="Times New Roman" w:cs="Times New Roman"/>
            <w:sz w:val="22"/>
            <w:szCs w:val="22"/>
            <w:lang w:val="en-US"/>
          </w:rPr>
          <w:delText xml:space="preserve">biomass of </w:delText>
        </w:r>
      </w:del>
      <w:r w:rsidR="005101B5" w:rsidRPr="003039ED">
        <w:rPr>
          <w:rFonts w:ascii="Times New Roman" w:hAnsi="Times New Roman" w:cs="Times New Roman"/>
          <w:sz w:val="22"/>
          <w:szCs w:val="22"/>
          <w:lang w:val="en-US"/>
        </w:rPr>
        <w:t>exploited stock</w:t>
      </w:r>
      <w:ins w:id="472" w:author="Fabian" w:date="2020-07-21T21:55:00Z">
        <w:r w:rsidR="00351EB0">
          <w:rPr>
            <w:rFonts w:ascii="Times New Roman" w:hAnsi="Times New Roman" w:cs="Times New Roman"/>
            <w:sz w:val="22"/>
            <w:szCs w:val="22"/>
            <w:lang w:val="en-US"/>
          </w:rPr>
          <w:t xml:space="preserve"> biomas</w:t>
        </w:r>
      </w:ins>
      <w:r w:rsidR="005101B5" w:rsidRPr="003039ED">
        <w:rPr>
          <w:rFonts w:ascii="Times New Roman" w:hAnsi="Times New Roman" w:cs="Times New Roman"/>
          <w:sz w:val="22"/>
          <w:szCs w:val="22"/>
          <w:lang w:val="en-US"/>
        </w:rPr>
        <w:t>s. Th</w:t>
      </w:r>
      <w:ins w:id="473" w:author="Fabian" w:date="2020-07-21T23:14:00Z">
        <w:r w:rsidR="00DC12A9">
          <w:rPr>
            <w:rFonts w:ascii="Times New Roman" w:hAnsi="Times New Roman" w:cs="Times New Roman"/>
            <w:sz w:val="22"/>
            <w:szCs w:val="22"/>
            <w:lang w:val="en-US"/>
          </w:rPr>
          <w:t xml:space="preserve">us, </w:t>
        </w:r>
      </w:ins>
      <w:del w:id="474" w:author="Fabian" w:date="2020-07-21T23:14:00Z">
        <w:r w:rsidR="005101B5" w:rsidRPr="003039ED" w:rsidDel="00DC12A9">
          <w:rPr>
            <w:rFonts w:ascii="Times New Roman" w:hAnsi="Times New Roman" w:cs="Times New Roman"/>
            <w:sz w:val="22"/>
            <w:szCs w:val="22"/>
            <w:lang w:val="en-US"/>
          </w:rPr>
          <w:delText xml:space="preserve">is implies that </w:delText>
        </w:r>
      </w:del>
      <w:r w:rsidR="005101B5" w:rsidRPr="003039ED">
        <w:rPr>
          <w:rFonts w:ascii="Times New Roman" w:hAnsi="Times New Roman" w:cs="Times New Roman"/>
          <w:sz w:val="22"/>
          <w:szCs w:val="22"/>
          <w:lang w:val="en-US"/>
        </w:rPr>
        <w:t>settlement numbers</w:t>
      </w:r>
      <w:del w:id="475" w:author="Fabian" w:date="2020-07-21T23:14:00Z">
        <w:r w:rsidR="005101B5" w:rsidRPr="003039ED" w:rsidDel="00DC12A9">
          <w:rPr>
            <w:rFonts w:ascii="Times New Roman" w:hAnsi="Times New Roman" w:cs="Times New Roman"/>
            <w:sz w:val="22"/>
            <w:szCs w:val="22"/>
            <w:lang w:val="en-US"/>
          </w:rPr>
          <w:delText>,</w:delText>
        </w:r>
      </w:del>
      <w:r w:rsidR="005101B5" w:rsidRPr="003039ED">
        <w:rPr>
          <w:rFonts w:ascii="Times New Roman" w:hAnsi="Times New Roman" w:cs="Times New Roman"/>
          <w:sz w:val="22"/>
          <w:szCs w:val="22"/>
          <w:lang w:val="en-US"/>
        </w:rPr>
        <w:t xml:space="preserve"> or post-settlement mortality, or both, may vary widely from year to year, </w:t>
      </w:r>
      <w:ins w:id="476" w:author="Fabian" w:date="2020-07-21T23:14:00Z">
        <w:r w:rsidR="00DC12A9">
          <w:rPr>
            <w:rFonts w:ascii="Times New Roman" w:hAnsi="Times New Roman" w:cs="Times New Roman"/>
            <w:sz w:val="22"/>
            <w:szCs w:val="22"/>
            <w:lang w:val="en-US"/>
          </w:rPr>
          <w:t xml:space="preserve">which </w:t>
        </w:r>
      </w:ins>
      <w:del w:id="477" w:author="Fabian" w:date="2020-07-21T23:14:00Z">
        <w:r w:rsidR="005101B5" w:rsidRPr="003039ED" w:rsidDel="00DC12A9">
          <w:rPr>
            <w:rFonts w:ascii="Times New Roman" w:hAnsi="Times New Roman" w:cs="Times New Roman"/>
            <w:sz w:val="22"/>
            <w:szCs w:val="22"/>
            <w:lang w:val="en-US"/>
          </w:rPr>
          <w:delText xml:space="preserve">and </w:delText>
        </w:r>
      </w:del>
      <w:r w:rsidR="005101B5" w:rsidRPr="003039ED">
        <w:rPr>
          <w:rFonts w:ascii="Times New Roman" w:hAnsi="Times New Roman" w:cs="Times New Roman"/>
          <w:sz w:val="22"/>
          <w:szCs w:val="22"/>
          <w:lang w:val="en-US"/>
        </w:rPr>
        <w:t>suggest</w:t>
      </w:r>
      <w:ins w:id="478" w:author="Fabian" w:date="2020-07-21T23:14:00Z">
        <w:r w:rsidR="00DC12A9">
          <w:rPr>
            <w:rFonts w:ascii="Times New Roman" w:hAnsi="Times New Roman" w:cs="Times New Roman"/>
            <w:sz w:val="22"/>
            <w:szCs w:val="22"/>
            <w:lang w:val="en-US"/>
          </w:rPr>
          <w:t>s</w:t>
        </w:r>
      </w:ins>
      <w:r w:rsidR="005101B5" w:rsidRPr="003039ED">
        <w:rPr>
          <w:rFonts w:ascii="Times New Roman" w:hAnsi="Times New Roman" w:cs="Times New Roman"/>
          <w:sz w:val="22"/>
          <w:szCs w:val="22"/>
          <w:lang w:val="en-US"/>
        </w:rPr>
        <w:t xml:space="preserve"> that environmental phenomena connected with the </w:t>
      </w:r>
      <w:r w:rsidR="005101B5" w:rsidRPr="003039ED">
        <w:rPr>
          <w:rFonts w:ascii="Times New Roman" w:hAnsi="Times New Roman" w:cs="Times New Roman"/>
          <w:sz w:val="22"/>
          <w:szCs w:val="22"/>
          <w:lang w:val="en-US"/>
        </w:rPr>
        <w:lastRenderedPageBreak/>
        <w:t xml:space="preserve">dispersal of larvae or the physiology of post-settled individuals may condition the stock’s renewal. Although the information collected to date limits the inferences that can be made about environmental phenomena that </w:t>
      </w:r>
      <w:del w:id="479" w:author="Fabian" w:date="2020-07-21T23:15:00Z">
        <w:r w:rsidR="005101B5" w:rsidRPr="003039ED" w:rsidDel="00DC12A9">
          <w:rPr>
            <w:rFonts w:ascii="Times New Roman" w:hAnsi="Times New Roman" w:cs="Times New Roman"/>
            <w:sz w:val="22"/>
            <w:szCs w:val="22"/>
            <w:lang w:val="en-US"/>
          </w:rPr>
          <w:delText xml:space="preserve">could be </w:delText>
        </w:r>
      </w:del>
      <w:ins w:id="480" w:author="Fabian" w:date="2020-07-21T23:15:00Z">
        <w:r w:rsidR="00DC12A9">
          <w:rPr>
            <w:rFonts w:ascii="Times New Roman" w:hAnsi="Times New Roman" w:cs="Times New Roman"/>
            <w:sz w:val="22"/>
            <w:szCs w:val="22"/>
            <w:lang w:val="en-US"/>
          </w:rPr>
          <w:t xml:space="preserve">may </w:t>
        </w:r>
      </w:ins>
      <w:r w:rsidR="005101B5" w:rsidRPr="003039ED">
        <w:rPr>
          <w:rFonts w:ascii="Times New Roman" w:hAnsi="Times New Roman" w:cs="Times New Roman"/>
          <w:sz w:val="22"/>
          <w:szCs w:val="22"/>
          <w:lang w:val="en-US"/>
        </w:rPr>
        <w:t>limit</w:t>
      </w:r>
      <w:del w:id="481" w:author="Fabian" w:date="2020-07-21T23:15:00Z">
        <w:r w:rsidR="005101B5" w:rsidRPr="003039ED" w:rsidDel="00DC12A9">
          <w:rPr>
            <w:rFonts w:ascii="Times New Roman" w:hAnsi="Times New Roman" w:cs="Times New Roman"/>
            <w:sz w:val="22"/>
            <w:szCs w:val="22"/>
            <w:lang w:val="en-US"/>
          </w:rPr>
          <w:delText>ing</w:delText>
        </w:r>
      </w:del>
      <w:r w:rsidR="005101B5" w:rsidRPr="003039ED">
        <w:rPr>
          <w:rFonts w:ascii="Times New Roman" w:hAnsi="Times New Roman" w:cs="Times New Roman"/>
          <w:sz w:val="22"/>
          <w:szCs w:val="22"/>
          <w:lang w:val="en-US"/>
        </w:rPr>
        <w:t xml:space="preserve"> recruitment success in </w:t>
      </w:r>
      <w:ins w:id="482" w:author="Fabian" w:date="2020-07-21T23:15:00Z">
        <w:r w:rsidR="00DC12A9">
          <w:rPr>
            <w:rFonts w:ascii="Times New Roman" w:hAnsi="Times New Roman" w:cs="Times New Roman"/>
            <w:sz w:val="22"/>
            <w:szCs w:val="22"/>
            <w:lang w:val="en-US"/>
          </w:rPr>
          <w:t xml:space="preserve">the </w:t>
        </w:r>
      </w:ins>
      <w:r w:rsidR="00BF4A34">
        <w:rPr>
          <w:rFonts w:ascii="Times New Roman" w:hAnsi="Times New Roman" w:cs="Times New Roman"/>
          <w:sz w:val="22"/>
          <w:szCs w:val="22"/>
          <w:lang w:val="en-US"/>
        </w:rPr>
        <w:t>surf clam</w:t>
      </w:r>
      <w:r w:rsidR="005101B5">
        <w:rPr>
          <w:rFonts w:ascii="Times New Roman" w:hAnsi="Times New Roman" w:cs="Times New Roman"/>
          <w:sz w:val="22"/>
          <w:szCs w:val="22"/>
          <w:lang w:val="en-US"/>
        </w:rPr>
        <w:t xml:space="preserve"> </w:t>
      </w:r>
      <w:r w:rsidR="005101B5" w:rsidRPr="005101B5">
        <w:rPr>
          <w:rFonts w:ascii="Times New Roman" w:hAnsi="Times New Roman" w:cs="Times New Roman"/>
          <w:i/>
          <w:sz w:val="22"/>
          <w:szCs w:val="22"/>
          <w:lang w:val="en-US"/>
        </w:rPr>
        <w:t xml:space="preserve">M. </w:t>
      </w:r>
      <w:proofErr w:type="spellStart"/>
      <w:r w:rsidR="005101B5" w:rsidRPr="005101B5">
        <w:rPr>
          <w:rFonts w:ascii="Times New Roman" w:hAnsi="Times New Roman" w:cs="Times New Roman"/>
          <w:i/>
          <w:sz w:val="22"/>
          <w:szCs w:val="22"/>
          <w:lang w:val="en-US"/>
        </w:rPr>
        <w:t>donacium</w:t>
      </w:r>
      <w:proofErr w:type="spellEnd"/>
      <w:r w:rsidR="005101B5" w:rsidRPr="003039ED">
        <w:rPr>
          <w:rFonts w:ascii="Times New Roman" w:hAnsi="Times New Roman" w:cs="Times New Roman"/>
          <w:sz w:val="22"/>
          <w:szCs w:val="22"/>
          <w:lang w:val="en-US"/>
        </w:rPr>
        <w:t xml:space="preserve">, it is likely that a </w:t>
      </w:r>
      <w:ins w:id="483" w:author="Fabian" w:date="2020-07-21T23:25:00Z">
        <w:r w:rsidR="00913A9F">
          <w:rPr>
            <w:rFonts w:ascii="Times New Roman" w:hAnsi="Times New Roman" w:cs="Times New Roman"/>
            <w:sz w:val="22"/>
            <w:szCs w:val="22"/>
            <w:lang w:val="en-US"/>
          </w:rPr>
          <w:t>specific</w:t>
        </w:r>
      </w:ins>
      <w:del w:id="484" w:author="Fabian" w:date="2020-07-21T23:25:00Z">
        <w:r w:rsidR="005101B5" w:rsidRPr="003039ED" w:rsidDel="00913A9F">
          <w:rPr>
            <w:rFonts w:ascii="Times New Roman" w:hAnsi="Times New Roman" w:cs="Times New Roman"/>
            <w:sz w:val="22"/>
            <w:szCs w:val="22"/>
            <w:lang w:val="en-US"/>
          </w:rPr>
          <w:delText>certain</w:delText>
        </w:r>
      </w:del>
      <w:r w:rsidR="005101B5" w:rsidRPr="003039ED">
        <w:rPr>
          <w:rFonts w:ascii="Times New Roman" w:hAnsi="Times New Roman" w:cs="Times New Roman"/>
          <w:sz w:val="22"/>
          <w:szCs w:val="22"/>
          <w:lang w:val="en-US"/>
        </w:rPr>
        <w:t xml:space="preserve"> </w:t>
      </w:r>
      <w:del w:id="485" w:author="Fabian" w:date="2020-07-21T21:55:00Z">
        <w:r w:rsidR="005101B5" w:rsidRPr="003039ED" w:rsidDel="00351EB0">
          <w:rPr>
            <w:rFonts w:ascii="Times New Roman" w:hAnsi="Times New Roman" w:cs="Times New Roman"/>
            <w:sz w:val="22"/>
            <w:szCs w:val="22"/>
            <w:lang w:val="en-US"/>
          </w:rPr>
          <w:delText xml:space="preserve">set </w:delText>
        </w:r>
      </w:del>
      <w:ins w:id="486" w:author="Fabian" w:date="2020-07-21T21:55:00Z">
        <w:r w:rsidR="00351EB0">
          <w:rPr>
            <w:rFonts w:ascii="Times New Roman" w:hAnsi="Times New Roman" w:cs="Times New Roman"/>
            <w:sz w:val="22"/>
            <w:szCs w:val="22"/>
            <w:lang w:val="en-US"/>
          </w:rPr>
          <w:t>combination</w:t>
        </w:r>
        <w:r w:rsidR="00351EB0" w:rsidRPr="003039ED">
          <w:rPr>
            <w:rFonts w:ascii="Times New Roman" w:hAnsi="Times New Roman" w:cs="Times New Roman"/>
            <w:sz w:val="22"/>
            <w:szCs w:val="22"/>
            <w:lang w:val="en-US"/>
          </w:rPr>
          <w:t xml:space="preserve"> </w:t>
        </w:r>
      </w:ins>
      <w:r w:rsidR="005101B5" w:rsidRPr="003039ED">
        <w:rPr>
          <w:rFonts w:ascii="Times New Roman" w:hAnsi="Times New Roman" w:cs="Times New Roman"/>
          <w:sz w:val="22"/>
          <w:szCs w:val="22"/>
          <w:lang w:val="en-US"/>
        </w:rPr>
        <w:t>of wave and wind conditions, at the right time of year, is required for competent larvae to reach the shore and settle.</w:t>
      </w:r>
      <w:ins w:id="487" w:author="Fabian" w:date="2020-07-21T21:56:00Z">
        <w:r w:rsidR="00351EB0">
          <w:rPr>
            <w:rFonts w:ascii="Times New Roman" w:hAnsi="Times New Roman" w:cs="Times New Roman"/>
            <w:sz w:val="22"/>
            <w:szCs w:val="22"/>
            <w:lang w:val="en-US"/>
          </w:rPr>
          <w:t xml:space="preserve"> The </w:t>
        </w:r>
      </w:ins>
      <w:ins w:id="488" w:author="Fabian" w:date="2020-07-21T21:57:00Z">
        <w:r w:rsidR="00351EB0">
          <w:rPr>
            <w:rFonts w:ascii="Times New Roman" w:hAnsi="Times New Roman" w:cs="Times New Roman"/>
            <w:sz w:val="22"/>
            <w:szCs w:val="22"/>
            <w:lang w:val="en-US"/>
          </w:rPr>
          <w:t xml:space="preserve">total </w:t>
        </w:r>
      </w:ins>
      <w:ins w:id="489" w:author="Fabian" w:date="2020-07-21T21:56:00Z">
        <w:r w:rsidR="00351EB0">
          <w:rPr>
            <w:rFonts w:ascii="Times New Roman" w:hAnsi="Times New Roman" w:cs="Times New Roman"/>
            <w:sz w:val="22"/>
            <w:szCs w:val="22"/>
            <w:lang w:val="en-US"/>
          </w:rPr>
          <w:t xml:space="preserve">number of competent larvae that could reach the </w:t>
        </w:r>
      </w:ins>
      <w:ins w:id="490" w:author="Fabian" w:date="2020-07-21T21:57:00Z">
        <w:r w:rsidR="00351EB0">
          <w:rPr>
            <w:rFonts w:ascii="Times New Roman" w:hAnsi="Times New Roman" w:cs="Times New Roman"/>
            <w:sz w:val="22"/>
            <w:szCs w:val="22"/>
            <w:lang w:val="en-US"/>
          </w:rPr>
          <w:t xml:space="preserve">shore, </w:t>
        </w:r>
      </w:ins>
      <w:ins w:id="491" w:author="Fabian" w:date="2020-07-21T22:00:00Z">
        <w:r w:rsidR="00351EB0">
          <w:rPr>
            <w:rFonts w:ascii="Times New Roman" w:hAnsi="Times New Roman" w:cs="Times New Roman"/>
            <w:sz w:val="22"/>
            <w:szCs w:val="22"/>
            <w:lang w:val="en-US"/>
          </w:rPr>
          <w:t>in turn</w:t>
        </w:r>
      </w:ins>
      <w:ins w:id="492" w:author="Fabian" w:date="2020-07-21T21:57:00Z">
        <w:r w:rsidR="00351EB0">
          <w:rPr>
            <w:rFonts w:ascii="Times New Roman" w:hAnsi="Times New Roman" w:cs="Times New Roman"/>
            <w:sz w:val="22"/>
            <w:szCs w:val="22"/>
            <w:lang w:val="en-US"/>
          </w:rPr>
          <w:t xml:space="preserve">, is likely to depend on advective and feeding conditions in shelf waters during the weeks or months </w:t>
        </w:r>
      </w:ins>
      <w:ins w:id="493" w:author="Fabian" w:date="2020-07-21T23:16:00Z">
        <w:r w:rsidR="00913A9F">
          <w:rPr>
            <w:rFonts w:ascii="Times New Roman" w:hAnsi="Times New Roman" w:cs="Times New Roman"/>
            <w:sz w:val="22"/>
            <w:szCs w:val="22"/>
            <w:lang w:val="en-US"/>
          </w:rPr>
          <w:t>before</w:t>
        </w:r>
      </w:ins>
      <w:ins w:id="494" w:author="Fabian" w:date="2020-07-21T21:57:00Z">
        <w:r w:rsidR="00351EB0">
          <w:rPr>
            <w:rFonts w:ascii="Times New Roman" w:hAnsi="Times New Roman" w:cs="Times New Roman"/>
            <w:sz w:val="22"/>
            <w:szCs w:val="22"/>
            <w:lang w:val="en-US"/>
          </w:rPr>
          <w:t xml:space="preserve"> the recruitment period.</w:t>
        </w:r>
      </w:ins>
    </w:p>
    <w:p w14:paraId="3CE6C2E4" w14:textId="77777777" w:rsidR="001C2720" w:rsidRDefault="001C2720" w:rsidP="00404E99">
      <w:pPr>
        <w:spacing w:line="360" w:lineRule="auto"/>
        <w:rPr>
          <w:rFonts w:ascii="Times New Roman" w:hAnsi="Times New Roman" w:cs="Times New Roman"/>
          <w:sz w:val="22"/>
          <w:szCs w:val="22"/>
          <w:lang w:val="en-US"/>
        </w:rPr>
      </w:pPr>
    </w:p>
    <w:p w14:paraId="6094C9A8" w14:textId="67E03EC9" w:rsidR="005101B5" w:rsidDel="002D4910" w:rsidRDefault="005101B5" w:rsidP="002D4910">
      <w:pPr>
        <w:spacing w:line="360" w:lineRule="auto"/>
        <w:rPr>
          <w:del w:id="495" w:author="Fabian" w:date="2020-07-21T22:06:00Z"/>
          <w:rFonts w:ascii="Times New Roman" w:hAnsi="Times New Roman" w:cs="Times New Roman"/>
          <w:sz w:val="22"/>
          <w:szCs w:val="22"/>
          <w:lang w:val="en-US"/>
        </w:rPr>
        <w:pPrChange w:id="496" w:author="Fabian" w:date="2020-07-21T22:06:00Z">
          <w:pPr>
            <w:spacing w:line="360" w:lineRule="auto"/>
          </w:pPr>
        </w:pPrChange>
      </w:pPr>
      <w:r w:rsidRPr="005101B5">
        <w:rPr>
          <w:rFonts w:ascii="Times New Roman" w:hAnsi="Times New Roman" w:cs="Times New Roman"/>
          <w:sz w:val="22"/>
          <w:szCs w:val="22"/>
          <w:lang w:val="en-US"/>
        </w:rPr>
        <w:t xml:space="preserve">It has been documented that environmental variability affects the abundance of </w:t>
      </w:r>
      <w:ins w:id="497" w:author="Fabian" w:date="2020-07-21T22:00:00Z">
        <w:r w:rsidR="00351EB0" w:rsidRPr="00351EB0">
          <w:rPr>
            <w:rFonts w:ascii="Times New Roman" w:hAnsi="Times New Roman" w:cs="Times New Roman"/>
            <w:i/>
            <w:sz w:val="22"/>
            <w:szCs w:val="22"/>
            <w:lang w:val="en-US"/>
            <w:rPrChange w:id="498" w:author="Fabian" w:date="2020-07-21T22:00:00Z">
              <w:rPr>
                <w:rFonts w:ascii="Times New Roman" w:hAnsi="Times New Roman" w:cs="Times New Roman"/>
                <w:sz w:val="22"/>
                <w:szCs w:val="22"/>
                <w:lang w:val="en-US"/>
              </w:rPr>
            </w:rPrChange>
          </w:rPr>
          <w:t xml:space="preserve">M. </w:t>
        </w:r>
        <w:proofErr w:type="spellStart"/>
        <w:r w:rsidR="00351EB0" w:rsidRPr="00351EB0">
          <w:rPr>
            <w:rFonts w:ascii="Times New Roman" w:hAnsi="Times New Roman" w:cs="Times New Roman"/>
            <w:i/>
            <w:sz w:val="22"/>
            <w:szCs w:val="22"/>
            <w:lang w:val="en-US"/>
            <w:rPrChange w:id="499" w:author="Fabian" w:date="2020-07-21T22:00:00Z">
              <w:rPr>
                <w:rFonts w:ascii="Times New Roman" w:hAnsi="Times New Roman" w:cs="Times New Roman"/>
                <w:sz w:val="22"/>
                <w:szCs w:val="22"/>
                <w:lang w:val="en-US"/>
              </w:rPr>
            </w:rPrChange>
          </w:rPr>
          <w:t>donacium</w:t>
        </w:r>
        <w:proofErr w:type="spellEnd"/>
        <w:r w:rsidR="00351EB0">
          <w:rPr>
            <w:rFonts w:ascii="Times New Roman" w:hAnsi="Times New Roman" w:cs="Times New Roman"/>
            <w:sz w:val="22"/>
            <w:szCs w:val="22"/>
            <w:lang w:val="en-US"/>
          </w:rPr>
          <w:t xml:space="preserve"> </w:t>
        </w:r>
      </w:ins>
      <w:del w:id="500" w:author="Fabian" w:date="2020-07-21T22:00:00Z">
        <w:r w:rsidRPr="005101B5" w:rsidDel="00351EB0">
          <w:rPr>
            <w:rFonts w:ascii="Times New Roman" w:hAnsi="Times New Roman" w:cs="Times New Roman"/>
            <w:sz w:val="22"/>
            <w:szCs w:val="22"/>
            <w:lang w:val="en-US"/>
          </w:rPr>
          <w:delText xml:space="preserve">this species </w:delText>
        </w:r>
      </w:del>
      <w:r w:rsidRPr="005101B5">
        <w:rPr>
          <w:rFonts w:ascii="Times New Roman" w:hAnsi="Times New Roman" w:cs="Times New Roman"/>
          <w:sz w:val="22"/>
          <w:szCs w:val="22"/>
          <w:lang w:val="en-US"/>
        </w:rPr>
        <w:t xml:space="preserve">further north. For example, during the 1997-1998 El Niño, </w:t>
      </w:r>
      <w:del w:id="501" w:author="Fabian" w:date="2020-07-21T22:02:00Z">
        <w:r w:rsidRPr="005101B5" w:rsidDel="00351EB0">
          <w:rPr>
            <w:rFonts w:ascii="Times New Roman" w:hAnsi="Times New Roman" w:cs="Times New Roman"/>
            <w:sz w:val="22"/>
            <w:szCs w:val="22"/>
            <w:lang w:val="en-US"/>
          </w:rPr>
          <w:delText xml:space="preserve">a </w:delText>
        </w:r>
      </w:del>
      <w:ins w:id="502" w:author="Fabian" w:date="2020-07-21T22:02:00Z">
        <w:r w:rsidR="00351EB0">
          <w:rPr>
            <w:rFonts w:ascii="Times New Roman" w:hAnsi="Times New Roman" w:cs="Times New Roman"/>
            <w:sz w:val="22"/>
            <w:szCs w:val="22"/>
            <w:lang w:val="en-US"/>
          </w:rPr>
          <w:t>the</w:t>
        </w:r>
        <w:r w:rsidR="00351EB0" w:rsidRPr="005101B5">
          <w:rPr>
            <w:rFonts w:ascii="Times New Roman" w:hAnsi="Times New Roman" w:cs="Times New Roman"/>
            <w:sz w:val="22"/>
            <w:szCs w:val="22"/>
            <w:lang w:val="en-US"/>
          </w:rPr>
          <w:t xml:space="preserve"> </w:t>
        </w:r>
      </w:ins>
      <w:r w:rsidRPr="005101B5">
        <w:rPr>
          <w:rFonts w:ascii="Times New Roman" w:hAnsi="Times New Roman" w:cs="Times New Roman"/>
          <w:sz w:val="22"/>
          <w:szCs w:val="22"/>
          <w:lang w:val="en-US"/>
        </w:rPr>
        <w:t xml:space="preserve">collapse of the </w:t>
      </w:r>
      <w:r w:rsidR="00BF4A34">
        <w:rPr>
          <w:rFonts w:ascii="Times New Roman" w:hAnsi="Times New Roman" w:cs="Times New Roman"/>
          <w:sz w:val="22"/>
          <w:szCs w:val="22"/>
          <w:lang w:val="en-US"/>
        </w:rPr>
        <w:t>surf clam</w:t>
      </w:r>
      <w:r>
        <w:rPr>
          <w:rFonts w:ascii="Times New Roman" w:hAnsi="Times New Roman" w:cs="Times New Roman"/>
          <w:sz w:val="22"/>
          <w:szCs w:val="22"/>
          <w:lang w:val="en-US"/>
        </w:rPr>
        <w:t xml:space="preserve"> population</w:t>
      </w:r>
      <w:ins w:id="503" w:author="Fabian" w:date="2020-07-21T22:01:00Z">
        <w:r w:rsidR="00351EB0">
          <w:rPr>
            <w:rFonts w:ascii="Times New Roman" w:hAnsi="Times New Roman" w:cs="Times New Roman"/>
            <w:sz w:val="22"/>
            <w:szCs w:val="22"/>
            <w:lang w:val="en-US"/>
          </w:rPr>
          <w:t>s</w:t>
        </w:r>
      </w:ins>
      <w:r>
        <w:rPr>
          <w:rFonts w:ascii="Times New Roman" w:hAnsi="Times New Roman" w:cs="Times New Roman"/>
          <w:sz w:val="22"/>
          <w:szCs w:val="22"/>
          <w:lang w:val="en-US"/>
        </w:rPr>
        <w:t xml:space="preserve"> in </w:t>
      </w:r>
      <w:ins w:id="504" w:author="Fabian" w:date="2020-07-21T22:02:00Z">
        <w:r w:rsidR="00351EB0">
          <w:rPr>
            <w:rFonts w:ascii="Times New Roman" w:hAnsi="Times New Roman" w:cs="Times New Roman"/>
            <w:sz w:val="22"/>
            <w:szCs w:val="22"/>
            <w:lang w:val="en-US"/>
          </w:rPr>
          <w:t>Arica (18º30’</w:t>
        </w:r>
        <w:r w:rsidR="00351EB0" w:rsidRPr="005101B5">
          <w:rPr>
            <w:rFonts w:ascii="Times New Roman" w:hAnsi="Times New Roman" w:cs="Times New Roman"/>
            <w:sz w:val="22"/>
            <w:szCs w:val="22"/>
            <w:lang w:val="en-US"/>
          </w:rPr>
          <w:t xml:space="preserve">S) </w:t>
        </w:r>
        <w:r w:rsidR="00351EB0">
          <w:rPr>
            <w:rFonts w:ascii="Times New Roman" w:hAnsi="Times New Roman" w:cs="Times New Roman"/>
            <w:sz w:val="22"/>
            <w:szCs w:val="22"/>
            <w:lang w:val="en-US"/>
          </w:rPr>
          <w:t xml:space="preserve">and </w:t>
        </w:r>
      </w:ins>
      <w:proofErr w:type="spellStart"/>
      <w:r>
        <w:rPr>
          <w:rFonts w:ascii="Times New Roman" w:hAnsi="Times New Roman" w:cs="Times New Roman"/>
          <w:sz w:val="22"/>
          <w:szCs w:val="22"/>
          <w:lang w:val="en-US"/>
        </w:rPr>
        <w:t>Huasco</w:t>
      </w:r>
      <w:proofErr w:type="spellEnd"/>
      <w:r>
        <w:rPr>
          <w:rFonts w:ascii="Times New Roman" w:hAnsi="Times New Roman" w:cs="Times New Roman"/>
          <w:sz w:val="22"/>
          <w:szCs w:val="22"/>
          <w:lang w:val="en-US"/>
        </w:rPr>
        <w:t xml:space="preserve"> (28º30’</w:t>
      </w:r>
      <w:r w:rsidRPr="005101B5">
        <w:rPr>
          <w:rFonts w:ascii="Times New Roman" w:hAnsi="Times New Roman" w:cs="Times New Roman"/>
          <w:sz w:val="22"/>
          <w:szCs w:val="22"/>
          <w:lang w:val="en-US"/>
        </w:rPr>
        <w:t xml:space="preserve">S) was </w:t>
      </w:r>
      <w:ins w:id="505" w:author="Fabian" w:date="2020-07-21T22:02:00Z">
        <w:r w:rsidR="00351EB0" w:rsidRPr="005101B5">
          <w:rPr>
            <w:rFonts w:ascii="Times New Roman" w:hAnsi="Times New Roman" w:cs="Times New Roman"/>
            <w:sz w:val="22"/>
            <w:szCs w:val="22"/>
            <w:lang w:val="en-US"/>
          </w:rPr>
          <w:t>attributed to this phenomenon</w:t>
        </w:r>
        <w:r w:rsidR="00351EB0">
          <w:rPr>
            <w:rFonts w:ascii="Times New Roman" w:hAnsi="Times New Roman" w:cs="Times New Roman"/>
            <w:sz w:val="22"/>
            <w:szCs w:val="22"/>
            <w:lang w:val="en-US"/>
          </w:rPr>
          <w:t xml:space="preserve">, </w:t>
        </w:r>
      </w:ins>
      <w:del w:id="506" w:author="Fabian" w:date="2020-07-21T22:02:00Z">
        <w:r w:rsidRPr="005101B5" w:rsidDel="00351EB0">
          <w:rPr>
            <w:rFonts w:ascii="Times New Roman" w:hAnsi="Times New Roman" w:cs="Times New Roman"/>
            <w:sz w:val="22"/>
            <w:szCs w:val="22"/>
            <w:lang w:val="en-US"/>
          </w:rPr>
          <w:delText xml:space="preserve">reported </w:delText>
        </w:r>
      </w:del>
      <w:r w:rsidRPr="005101B5">
        <w:rPr>
          <w:rFonts w:ascii="Times New Roman" w:hAnsi="Times New Roman" w:cs="Times New Roman"/>
          <w:sz w:val="22"/>
          <w:szCs w:val="22"/>
          <w:lang w:val="en-US"/>
        </w:rPr>
        <w:t xml:space="preserve">in connection with coastal flooding and excess rainfall </w:t>
      </w:r>
      <w:r w:rsidR="00DB143F">
        <w:rPr>
          <w:rFonts w:ascii="Times New Roman" w:hAnsi="Times New Roman" w:cs="Times New Roman"/>
          <w:sz w:val="22"/>
          <w:szCs w:val="22"/>
          <w:lang w:val="en-US"/>
        </w:rPr>
        <w:fldChar w:fldCharType="begin" w:fldLock="1"/>
      </w:r>
      <w:r w:rsidR="00233168">
        <w:rPr>
          <w:rFonts w:ascii="Times New Roman" w:hAnsi="Times New Roman" w:cs="Times New Roman"/>
          <w:sz w:val="22"/>
          <w:szCs w:val="22"/>
          <w:lang w:val="en-US"/>
        </w:rPr>
        <w:instrText>ADDIN CSL_CITATION {"citationItems":[{"id":"ITEM-1","itemData":{"author":[{"dropping-particle":"","family":"Jerez","given":"G","non-dropping-particle":"","parse-names":false,"suffix":""},{"dropping-particle":"","family":"Ariz","given":"L","non-dropping-particle":"","parse-names":false,"suffix":""},{"dropping-particle":"","family":"Baros","given":"V","non-dropping-particle":"","parse-names":false,"suffix":""},{"dropping-particle":"","family":"Olguín","given":"A","non-dropping-particle":"","parse-names":false,"suffix":""},{"dropping-particle":"","family":"González","given":"J","non-dropping-particle":"","parse-names":false,"suffix":""},{"dropping-particle":"","family":"Oliva","given":"J","non-dropping-particle":"","parse-names":false,"suffix":""},{"dropping-particle":"","family":"Ojeda","given":"V","non-dropping-particle":"","parse-names":false,"suffix":""},{"dropping-particle":"","family":"Díaz","given":"E","non-dropping-particle":"","parse-names":false,"suffix":""}],"id":"ITEM-1","issued":{"date-parts":[["1999"]]},"title":"Estudio biológico pesquero del recurso macha en la I y III Regiones. Informe Final FIP 97-33","type":"report"},"uris":["http://www.mendeley.com/documents/?uuid=5784a60f-c19d-4688-8f0e-9c0a6bf0aad1"]}],"mendeley":{"formattedCitation":"(Jerez &lt;i&gt;et al.&lt;/i&gt;, 1999)","plainTextFormattedCitation":"(Jerez et al., 1999)","previouslyFormattedCitation":"(Jerez &lt;i&gt;et al.&lt;/i&gt;, 1999)"},"properties":{"noteIndex":0},"schema":"https://github.com/citation-style-language/schema/raw/master/csl-citation.json"}</w:instrText>
      </w:r>
      <w:r w:rsidR="00DB143F">
        <w:rPr>
          <w:rFonts w:ascii="Times New Roman" w:hAnsi="Times New Roman" w:cs="Times New Roman"/>
          <w:sz w:val="22"/>
          <w:szCs w:val="22"/>
          <w:lang w:val="en-US"/>
        </w:rPr>
        <w:fldChar w:fldCharType="separate"/>
      </w:r>
      <w:r w:rsidR="00DB143F" w:rsidRPr="00DB143F">
        <w:rPr>
          <w:rFonts w:ascii="Times New Roman" w:hAnsi="Times New Roman" w:cs="Times New Roman"/>
          <w:noProof/>
          <w:sz w:val="22"/>
          <w:szCs w:val="22"/>
          <w:lang w:val="en-US"/>
        </w:rPr>
        <w:t xml:space="preserve">(Jerez </w:t>
      </w:r>
      <w:r w:rsidR="00DB143F" w:rsidRPr="00DB143F">
        <w:rPr>
          <w:rFonts w:ascii="Times New Roman" w:hAnsi="Times New Roman" w:cs="Times New Roman"/>
          <w:i/>
          <w:noProof/>
          <w:sz w:val="22"/>
          <w:szCs w:val="22"/>
          <w:lang w:val="en-US"/>
        </w:rPr>
        <w:t>et al.</w:t>
      </w:r>
      <w:r w:rsidR="00DB143F" w:rsidRPr="00DB143F">
        <w:rPr>
          <w:rFonts w:ascii="Times New Roman" w:hAnsi="Times New Roman" w:cs="Times New Roman"/>
          <w:noProof/>
          <w:sz w:val="22"/>
          <w:szCs w:val="22"/>
          <w:lang w:val="en-US"/>
        </w:rPr>
        <w:t>, 1999)</w:t>
      </w:r>
      <w:r w:rsidR="00DB143F">
        <w:rPr>
          <w:rFonts w:ascii="Times New Roman" w:hAnsi="Times New Roman" w:cs="Times New Roman"/>
          <w:sz w:val="22"/>
          <w:szCs w:val="22"/>
          <w:lang w:val="en-US"/>
        </w:rPr>
        <w:fldChar w:fldCharType="end"/>
      </w:r>
      <w:r w:rsidRPr="005101B5">
        <w:rPr>
          <w:rFonts w:ascii="Times New Roman" w:hAnsi="Times New Roman" w:cs="Times New Roman"/>
          <w:sz w:val="22"/>
          <w:szCs w:val="22"/>
          <w:lang w:val="en-US"/>
        </w:rPr>
        <w:t xml:space="preserve">. </w:t>
      </w:r>
      <w:ins w:id="507" w:author="Fabian" w:date="2020-07-21T22:06:00Z">
        <w:r w:rsidR="002D4910" w:rsidRPr="005101B5">
          <w:rPr>
            <w:rFonts w:ascii="Times New Roman" w:hAnsi="Times New Roman" w:cs="Times New Roman"/>
            <w:sz w:val="22"/>
            <w:szCs w:val="22"/>
            <w:lang w:val="en-US"/>
          </w:rPr>
          <w:t>In Peru, high mortality of adult</w:t>
        </w:r>
        <w:r w:rsidR="002D4910">
          <w:rPr>
            <w:rFonts w:ascii="Times New Roman" w:hAnsi="Times New Roman" w:cs="Times New Roman"/>
            <w:sz w:val="22"/>
            <w:szCs w:val="22"/>
            <w:lang w:val="en-US"/>
          </w:rPr>
          <w:t xml:space="preserve"> </w:t>
        </w:r>
        <w:r w:rsidR="002D4910" w:rsidRPr="005101B5">
          <w:rPr>
            <w:rFonts w:ascii="Times New Roman" w:hAnsi="Times New Roman" w:cs="Times New Roman"/>
            <w:i/>
            <w:sz w:val="22"/>
            <w:szCs w:val="22"/>
            <w:lang w:val="en-US"/>
          </w:rPr>
          <w:t xml:space="preserve">M. </w:t>
        </w:r>
        <w:proofErr w:type="spellStart"/>
        <w:r w:rsidR="002D4910" w:rsidRPr="005101B5">
          <w:rPr>
            <w:rFonts w:ascii="Times New Roman" w:hAnsi="Times New Roman" w:cs="Times New Roman"/>
            <w:i/>
            <w:sz w:val="22"/>
            <w:szCs w:val="22"/>
            <w:lang w:val="en-US"/>
          </w:rPr>
          <w:t>donacium</w:t>
        </w:r>
        <w:proofErr w:type="spellEnd"/>
        <w:r w:rsidR="002D4910" w:rsidRPr="005101B5">
          <w:rPr>
            <w:rFonts w:ascii="Times New Roman" w:hAnsi="Times New Roman" w:cs="Times New Roman"/>
            <w:sz w:val="22"/>
            <w:szCs w:val="22"/>
            <w:lang w:val="en-US"/>
          </w:rPr>
          <w:t xml:space="preserve"> was attributed to the increase in temperatures caused by the 1982-1983 El Niño </w:t>
        </w:r>
        <w:r w:rsidR="002D4910">
          <w:rPr>
            <w:rFonts w:ascii="Times New Roman" w:hAnsi="Times New Roman" w:cs="Times New Roman"/>
            <w:sz w:val="22"/>
            <w:szCs w:val="22"/>
            <w:lang w:val="en-US"/>
          </w:rPr>
          <w:fldChar w:fldCharType="begin" w:fldLock="1"/>
        </w:r>
        <w:r w:rsidR="002D4910">
          <w:rPr>
            <w:rFonts w:ascii="Times New Roman" w:hAnsi="Times New Roman" w:cs="Times New Roman"/>
            <w:sz w:val="22"/>
            <w:szCs w:val="22"/>
            <w:lang w:val="en-US"/>
          </w:rPr>
          <w:instrText>ADDIN CSL_CITATION {"citationItems":[{"id":"ITEM-1","itemData":{"DOI":"10.2989/025776187784522504","ISSN":"02577615","abstract":"Many infaunal sandy-bottom communities in shallow waters of the Peruvian upwelling system are inhabited by large coexisting populations of the surf clams Mesodesma donacium and Donax peruvianus as well as by the anomuran mole crab Emerita analoga. Under normal conditions, equilibrium states are possible with any one of these species dominating. A Mesodesma community south of Lima in Peru was investigated over 2, 5 years, covering periods prior to, during and after the El Niño (EN) of 1982–83. It was revisited several times later. Growth, recruitment and mortality and, therefore, production of Mesodesma and Donax varied to some extent before EN. However, during the event Mesodesma became locally extinct and had not recolonized the area by July 1986, three years after the return of normal temperatures. Donax, which took over immediately after EN, never reached the densities of the former dominant Mesodesma. Emerita remained a rare species as well, whereas spionid polychaetes increased in importance. The medium-term effect of the exceptionally strong EN of 1982–83 appears to have been very marked on Peruvian sandy beaches. A comparison is made with other shallow-water communities of the upwelling system, and the importance of EN in terms of oscillations of clam stocks off Peru and Chile is discussed. © 1987 Taylor &amp; Francis Group, LLC.","author":[{"dropping-particle":"","family":"Arntz","given":"W E","non-dropping-particle":"","parse-names":false,"suffix":""},{"dropping-particle":"","family":"Brey","given":"T","non-dropping-particle":"","parse-names":false,"suffix":""},{"dropping-particle":"","family":"Tarazona","given":"J","non-dropping-particle":"","parse-names":false,"suffix":""},{"dropping-particle":"","family":"Robles","given":"A","non-dropping-particle":"","parse-names":false,"suffix":""}],"container-title":"South African Journal of Marine Science","id":"ITEM-1","issue":"1","issued":{"date-parts":[["1987"]]},"page":"645-658","title":"Changes in the structure of a shallow sandy-beach community in Peru during an el niño event","type":"article-journal","volume":"5"},"uris":["http://www.mendeley.com/documents/?uuid=3ad11286-3d08-4c3b-b61c-c5531844c17a"]},{"id":"ITEM-2","itemData":{"ISBN":"0341-6836","abstract":"El Nino (EN) 1982-83 was stronger than its predecessors during this century and had marked effects on the \"mariscos\" (shellfish and other commercially utilized invertebrates) of the central Peruvian coast. These effects occurred both during and after EN on sandy beaches as well as rocky shores. They were even visible - although to a lesser degree - on deeper sea floors. The environmental changes affected the fauna in various ways: many species suffered mass mortalities (crabs, several molluscs, sea urchins), some responded with a local increase not previously recorded (scallop, octopus, purple snail) or with an extension of their distribution connected with population proliferations (shrimps, rock lobster, swimming crabs, stalked barnacles)\\n","author":[{"dropping-particle":"","family":"Arntz","given":"W E","non-dropping-particle":"","parse-names":false,"suffix":""},{"dropping-particle":"","family":"Valdivia","given":"E","non-dropping-particle":"","parse-names":false,"suffix":""},{"dropping-particle":"","family":"Zeballos","given":"J","non-dropping-particle":"","parse-names":false,"suffix":""}],"container-title":"Meeresforsch.","id":"ITEM-2","issue":"1","issued":{"date-parts":[["1988"]]},"page":"3-22","title":"Impact of El Nino 1982-83 on the commercially exploited invertebrates (mariscos) of the Peruvian shore","type":"article-journal","volume":"32"},"uris":["http://www.mendeley.com/documents/?uuid=3934a5eb-b12f-493c-883d-d0ca380cae1d"]}],"mendeley":{"formattedCitation":"(Arntz &lt;i&gt;et al.&lt;/i&gt;, 1987, 1988)","plainTextFormattedCitation":"(Arntz et al., 1987, 1988)","previouslyFormattedCitation":"(Arntz &lt;i&gt;et al.&lt;/i&gt;, 1987, 1988)"},"properties":{"noteIndex":0},"schema":"https://github.com/citation-style-language/schema/raw/master/csl-citation.json"}</w:instrText>
        </w:r>
        <w:r w:rsidR="002D4910">
          <w:rPr>
            <w:rFonts w:ascii="Times New Roman" w:hAnsi="Times New Roman" w:cs="Times New Roman"/>
            <w:sz w:val="22"/>
            <w:szCs w:val="22"/>
            <w:lang w:val="en-US"/>
          </w:rPr>
          <w:fldChar w:fldCharType="separate"/>
        </w:r>
        <w:r w:rsidR="002D4910" w:rsidRPr="00233168">
          <w:rPr>
            <w:rFonts w:ascii="Times New Roman" w:hAnsi="Times New Roman" w:cs="Times New Roman"/>
            <w:noProof/>
            <w:sz w:val="22"/>
            <w:szCs w:val="22"/>
            <w:lang w:val="en-US"/>
          </w:rPr>
          <w:t xml:space="preserve">(Arntz </w:t>
        </w:r>
        <w:r w:rsidR="002D4910" w:rsidRPr="00233168">
          <w:rPr>
            <w:rFonts w:ascii="Times New Roman" w:hAnsi="Times New Roman" w:cs="Times New Roman"/>
            <w:i/>
            <w:noProof/>
            <w:sz w:val="22"/>
            <w:szCs w:val="22"/>
            <w:lang w:val="en-US"/>
          </w:rPr>
          <w:t>et al.</w:t>
        </w:r>
        <w:r w:rsidR="002D4910" w:rsidRPr="00233168">
          <w:rPr>
            <w:rFonts w:ascii="Times New Roman" w:hAnsi="Times New Roman" w:cs="Times New Roman"/>
            <w:noProof/>
            <w:sz w:val="22"/>
            <w:szCs w:val="22"/>
            <w:lang w:val="en-US"/>
          </w:rPr>
          <w:t>, 1987, 1988)</w:t>
        </w:r>
        <w:r w:rsidR="002D4910">
          <w:rPr>
            <w:rFonts w:ascii="Times New Roman" w:hAnsi="Times New Roman" w:cs="Times New Roman"/>
            <w:sz w:val="22"/>
            <w:szCs w:val="22"/>
            <w:lang w:val="en-US"/>
          </w:rPr>
          <w:fldChar w:fldCharType="end"/>
        </w:r>
        <w:r w:rsidR="002D4910" w:rsidRPr="005101B5">
          <w:rPr>
            <w:rFonts w:ascii="Times New Roman" w:hAnsi="Times New Roman" w:cs="Times New Roman"/>
            <w:sz w:val="22"/>
            <w:szCs w:val="22"/>
            <w:lang w:val="en-US"/>
          </w:rPr>
          <w:t>.</w:t>
        </w:r>
        <w:r w:rsidR="002D4910">
          <w:rPr>
            <w:rFonts w:ascii="Times New Roman" w:hAnsi="Times New Roman" w:cs="Times New Roman"/>
            <w:sz w:val="22"/>
            <w:szCs w:val="22"/>
            <w:lang w:val="en-US"/>
          </w:rPr>
          <w:t xml:space="preserve"> </w:t>
        </w:r>
      </w:ins>
      <w:del w:id="508" w:author="Fabian" w:date="2020-07-21T22:02:00Z">
        <w:r w:rsidRPr="005101B5" w:rsidDel="00351EB0">
          <w:rPr>
            <w:rFonts w:ascii="Times New Roman" w:hAnsi="Times New Roman" w:cs="Times New Roman"/>
            <w:sz w:val="22"/>
            <w:szCs w:val="22"/>
            <w:lang w:val="en-US"/>
          </w:rPr>
          <w:delText>The disappearan</w:delText>
        </w:r>
        <w:r w:rsidDel="00351EB0">
          <w:rPr>
            <w:rFonts w:ascii="Times New Roman" w:hAnsi="Times New Roman" w:cs="Times New Roman"/>
            <w:sz w:val="22"/>
            <w:szCs w:val="22"/>
            <w:lang w:val="en-US"/>
          </w:rPr>
          <w:delText xml:space="preserve">ce of </w:delText>
        </w:r>
        <w:r w:rsidR="00BF4A34" w:rsidDel="00351EB0">
          <w:rPr>
            <w:rFonts w:ascii="Times New Roman" w:hAnsi="Times New Roman" w:cs="Times New Roman"/>
            <w:sz w:val="22"/>
            <w:szCs w:val="22"/>
            <w:lang w:val="en-US"/>
          </w:rPr>
          <w:delText>surf clam</w:delText>
        </w:r>
        <w:r w:rsidDel="00351EB0">
          <w:rPr>
            <w:rFonts w:ascii="Times New Roman" w:hAnsi="Times New Roman" w:cs="Times New Roman"/>
            <w:sz w:val="22"/>
            <w:szCs w:val="22"/>
            <w:lang w:val="en-US"/>
          </w:rPr>
          <w:delText xml:space="preserve">s from </w:delText>
        </w:r>
      </w:del>
      <w:del w:id="509" w:author="Fabian" w:date="2020-07-21T22:01:00Z">
        <w:r w:rsidDel="00351EB0">
          <w:rPr>
            <w:rFonts w:ascii="Times New Roman" w:hAnsi="Times New Roman" w:cs="Times New Roman"/>
            <w:sz w:val="22"/>
            <w:szCs w:val="22"/>
            <w:lang w:val="en-US"/>
          </w:rPr>
          <w:delText>Arica (18º30’</w:delText>
        </w:r>
      </w:del>
      <w:del w:id="510" w:author="Fabian" w:date="2020-07-20T12:56:00Z">
        <w:r w:rsidRPr="005101B5" w:rsidDel="005D3994">
          <w:rPr>
            <w:rFonts w:ascii="Times New Roman" w:hAnsi="Times New Roman" w:cs="Times New Roman"/>
            <w:sz w:val="22"/>
            <w:szCs w:val="22"/>
            <w:lang w:val="en-US"/>
          </w:rPr>
          <w:delText>°</w:delText>
        </w:r>
      </w:del>
      <w:del w:id="511" w:author="Fabian" w:date="2020-07-21T22:01:00Z">
        <w:r w:rsidRPr="005101B5" w:rsidDel="00351EB0">
          <w:rPr>
            <w:rFonts w:ascii="Times New Roman" w:hAnsi="Times New Roman" w:cs="Times New Roman"/>
            <w:sz w:val="22"/>
            <w:szCs w:val="22"/>
            <w:lang w:val="en-US"/>
          </w:rPr>
          <w:delText xml:space="preserve">S) </w:delText>
        </w:r>
      </w:del>
      <w:del w:id="512" w:author="Fabian" w:date="2020-07-21T22:02:00Z">
        <w:r w:rsidRPr="005101B5" w:rsidDel="00351EB0">
          <w:rPr>
            <w:rFonts w:ascii="Times New Roman" w:hAnsi="Times New Roman" w:cs="Times New Roman"/>
            <w:sz w:val="22"/>
            <w:szCs w:val="22"/>
            <w:lang w:val="en-US"/>
          </w:rPr>
          <w:delText xml:space="preserve">was also attributed to this phenomenon. </w:delText>
        </w:r>
      </w:del>
      <w:r w:rsidRPr="005101B5">
        <w:rPr>
          <w:rFonts w:ascii="Times New Roman" w:hAnsi="Times New Roman" w:cs="Times New Roman"/>
          <w:sz w:val="22"/>
          <w:szCs w:val="22"/>
          <w:lang w:val="en-US"/>
        </w:rPr>
        <w:t>Infrequent recruitment</w:t>
      </w:r>
      <w:ins w:id="513" w:author="Fabian" w:date="2020-07-21T22:03:00Z">
        <w:r w:rsidR="00351EB0">
          <w:rPr>
            <w:rFonts w:ascii="Times New Roman" w:hAnsi="Times New Roman" w:cs="Times New Roman"/>
            <w:sz w:val="22"/>
            <w:szCs w:val="22"/>
            <w:lang w:val="en-US"/>
          </w:rPr>
          <w:t xml:space="preserve"> of surf clams</w:t>
        </w:r>
      </w:ins>
      <w:r w:rsidRPr="005101B5">
        <w:rPr>
          <w:rFonts w:ascii="Times New Roman" w:hAnsi="Times New Roman" w:cs="Times New Roman"/>
          <w:sz w:val="22"/>
          <w:szCs w:val="22"/>
          <w:lang w:val="en-US"/>
        </w:rPr>
        <w:t xml:space="preserve"> has also been</w:t>
      </w:r>
      <w:ins w:id="514" w:author="Fabian" w:date="2020-07-21T22:03:00Z">
        <w:r w:rsidR="00351EB0">
          <w:rPr>
            <w:rFonts w:ascii="Times New Roman" w:hAnsi="Times New Roman" w:cs="Times New Roman"/>
            <w:sz w:val="22"/>
            <w:szCs w:val="22"/>
            <w:lang w:val="en-US"/>
          </w:rPr>
          <w:t xml:space="preserve"> reported </w:t>
        </w:r>
      </w:ins>
      <w:del w:id="515" w:author="Fabian" w:date="2020-07-21T22:03:00Z">
        <w:r w:rsidRPr="005101B5" w:rsidDel="00351EB0">
          <w:rPr>
            <w:rFonts w:ascii="Times New Roman" w:hAnsi="Times New Roman" w:cs="Times New Roman"/>
            <w:sz w:val="22"/>
            <w:szCs w:val="22"/>
            <w:lang w:val="en-US"/>
          </w:rPr>
          <w:delText xml:space="preserve"> documented </w:delText>
        </w:r>
      </w:del>
      <w:r w:rsidRPr="005101B5">
        <w:rPr>
          <w:rFonts w:ascii="Times New Roman" w:hAnsi="Times New Roman" w:cs="Times New Roman"/>
          <w:sz w:val="22"/>
          <w:szCs w:val="22"/>
          <w:lang w:val="en-US"/>
        </w:rPr>
        <w:t xml:space="preserve">previously </w:t>
      </w:r>
      <w:del w:id="516" w:author="Fabian" w:date="2020-07-21T22:03:00Z">
        <w:r w:rsidRPr="005101B5" w:rsidDel="00351EB0">
          <w:rPr>
            <w:rFonts w:ascii="Times New Roman" w:hAnsi="Times New Roman" w:cs="Times New Roman"/>
            <w:sz w:val="22"/>
            <w:szCs w:val="22"/>
            <w:lang w:val="en-US"/>
          </w:rPr>
          <w:delText>for</w:delText>
        </w:r>
        <w:r w:rsidDel="00351EB0">
          <w:rPr>
            <w:rFonts w:ascii="Times New Roman" w:hAnsi="Times New Roman" w:cs="Times New Roman"/>
            <w:sz w:val="22"/>
            <w:szCs w:val="22"/>
            <w:lang w:val="en-US"/>
          </w:rPr>
          <w:delText xml:space="preserve"> </w:delText>
        </w:r>
      </w:del>
      <w:del w:id="517" w:author="Fabian" w:date="2020-07-20T12:56:00Z">
        <w:r w:rsidR="00BF4A34" w:rsidDel="005D3994">
          <w:rPr>
            <w:rFonts w:ascii="Times New Roman" w:hAnsi="Times New Roman" w:cs="Times New Roman"/>
            <w:sz w:val="22"/>
            <w:szCs w:val="22"/>
            <w:lang w:val="en-US"/>
          </w:rPr>
          <w:delText>surf clam</w:delText>
        </w:r>
        <w:r w:rsidRPr="005101B5" w:rsidDel="005D3994">
          <w:rPr>
            <w:rFonts w:ascii="Times New Roman" w:hAnsi="Times New Roman" w:cs="Times New Roman"/>
            <w:sz w:val="22"/>
            <w:szCs w:val="22"/>
            <w:lang w:val="en-US"/>
          </w:rPr>
          <w:delText xml:space="preserve"> </w:delText>
        </w:r>
      </w:del>
      <w:del w:id="518" w:author="Fabian" w:date="2020-07-21T22:03:00Z">
        <w:r w:rsidRPr="005101B5" w:rsidDel="00351EB0">
          <w:rPr>
            <w:rFonts w:ascii="Times New Roman" w:hAnsi="Times New Roman" w:cs="Times New Roman"/>
            <w:i/>
            <w:sz w:val="22"/>
            <w:szCs w:val="22"/>
            <w:lang w:val="en-US"/>
          </w:rPr>
          <w:delText>M. donacium</w:delText>
        </w:r>
        <w:r w:rsidRPr="005101B5" w:rsidDel="00351EB0">
          <w:rPr>
            <w:rFonts w:ascii="Times New Roman" w:hAnsi="Times New Roman" w:cs="Times New Roman"/>
            <w:sz w:val="22"/>
            <w:szCs w:val="22"/>
            <w:lang w:val="en-US"/>
          </w:rPr>
          <w:delText xml:space="preserve"> </w:delText>
        </w:r>
      </w:del>
      <w:r w:rsidRPr="005101B5">
        <w:rPr>
          <w:rFonts w:ascii="Times New Roman" w:hAnsi="Times New Roman" w:cs="Times New Roman"/>
          <w:sz w:val="22"/>
          <w:szCs w:val="22"/>
          <w:lang w:val="en-US"/>
        </w:rPr>
        <w:t xml:space="preserve">in northern Chile, possibly in association with environmental factors </w:t>
      </w:r>
      <w:ins w:id="519" w:author="Fabian" w:date="2020-07-21T22:05:00Z">
        <w:r w:rsidR="002D4910">
          <w:rPr>
            <w:rFonts w:ascii="Times New Roman" w:hAnsi="Times New Roman" w:cs="Times New Roman"/>
            <w:sz w:val="22"/>
            <w:szCs w:val="22"/>
            <w:lang w:val="en-US"/>
          </w:rPr>
          <w:t xml:space="preserve">that affect the </w:t>
        </w:r>
      </w:ins>
      <w:del w:id="520" w:author="Fabian" w:date="2020-07-21T22:05:00Z">
        <w:r w:rsidRPr="005101B5" w:rsidDel="002D4910">
          <w:rPr>
            <w:rFonts w:ascii="Times New Roman" w:hAnsi="Times New Roman" w:cs="Times New Roman"/>
            <w:sz w:val="22"/>
            <w:szCs w:val="22"/>
            <w:lang w:val="en-US"/>
          </w:rPr>
          <w:delText xml:space="preserve">affecting the </w:delText>
        </w:r>
      </w:del>
      <w:r w:rsidRPr="005101B5">
        <w:rPr>
          <w:rFonts w:ascii="Times New Roman" w:hAnsi="Times New Roman" w:cs="Times New Roman"/>
          <w:sz w:val="22"/>
          <w:szCs w:val="22"/>
          <w:lang w:val="en-US"/>
        </w:rPr>
        <w:t xml:space="preserve">release of gametes </w:t>
      </w:r>
      <w:del w:id="521" w:author="Fabian" w:date="2020-07-21T22:05:00Z">
        <w:r w:rsidRPr="005101B5" w:rsidDel="002D4910">
          <w:rPr>
            <w:rFonts w:ascii="Times New Roman" w:hAnsi="Times New Roman" w:cs="Times New Roman"/>
            <w:sz w:val="22"/>
            <w:szCs w:val="22"/>
            <w:lang w:val="en-US"/>
          </w:rPr>
          <w:delText xml:space="preserve">and </w:delText>
        </w:r>
      </w:del>
      <w:ins w:id="522" w:author="Fabian" w:date="2020-07-21T22:05:00Z">
        <w:r w:rsidR="002D4910">
          <w:rPr>
            <w:rFonts w:ascii="Times New Roman" w:hAnsi="Times New Roman" w:cs="Times New Roman"/>
            <w:sz w:val="22"/>
            <w:szCs w:val="22"/>
            <w:lang w:val="en-US"/>
          </w:rPr>
          <w:t>as well as</w:t>
        </w:r>
        <w:r w:rsidR="002D4910" w:rsidRPr="005101B5">
          <w:rPr>
            <w:rFonts w:ascii="Times New Roman" w:hAnsi="Times New Roman" w:cs="Times New Roman"/>
            <w:sz w:val="22"/>
            <w:szCs w:val="22"/>
            <w:lang w:val="en-US"/>
          </w:rPr>
          <w:t xml:space="preserve"> </w:t>
        </w:r>
      </w:ins>
      <w:r w:rsidRPr="005101B5">
        <w:rPr>
          <w:rFonts w:ascii="Times New Roman" w:hAnsi="Times New Roman" w:cs="Times New Roman"/>
          <w:sz w:val="22"/>
          <w:szCs w:val="22"/>
          <w:lang w:val="en-US"/>
        </w:rPr>
        <w:t xml:space="preserve">oceanographic factors affecting the survival and onshore supply of </w:t>
      </w:r>
      <w:ins w:id="523" w:author="Fabian" w:date="2020-07-21T22:05:00Z">
        <w:r w:rsidR="002D4910">
          <w:rPr>
            <w:rFonts w:ascii="Times New Roman" w:hAnsi="Times New Roman" w:cs="Times New Roman"/>
            <w:sz w:val="22"/>
            <w:szCs w:val="22"/>
            <w:lang w:val="en-US"/>
          </w:rPr>
          <w:t xml:space="preserve">planktonic </w:t>
        </w:r>
      </w:ins>
      <w:r w:rsidRPr="005101B5">
        <w:rPr>
          <w:rFonts w:ascii="Times New Roman" w:hAnsi="Times New Roman" w:cs="Times New Roman"/>
          <w:sz w:val="22"/>
          <w:szCs w:val="22"/>
          <w:lang w:val="en-US"/>
        </w:rPr>
        <w:t xml:space="preserve">larvae </w:t>
      </w:r>
      <w:r w:rsidR="00233168">
        <w:rPr>
          <w:rFonts w:ascii="Times New Roman" w:hAnsi="Times New Roman" w:cs="Times New Roman"/>
          <w:sz w:val="22"/>
          <w:szCs w:val="22"/>
          <w:lang w:val="en-US"/>
        </w:rPr>
        <w:fldChar w:fldCharType="begin" w:fldLock="1"/>
      </w:r>
      <w:r w:rsidR="00233168">
        <w:rPr>
          <w:rFonts w:ascii="Times New Roman" w:hAnsi="Times New Roman" w:cs="Times New Roman"/>
          <w:sz w:val="22"/>
          <w:szCs w:val="22"/>
          <w:lang w:val="en-US"/>
        </w:rPr>
        <w:instrText>ADDIN CSL_CITATION {"citationItems":[{"id":"ITEM-1","itemData":{"DOI":"Book_Doi 10.1201/9781420050943","ISBN":"0078-3218\\r978-1-4200-5093-6","ISSN":"00783218","abstract":"The Humboldt Current System (HCS) is one of the most productive marine ecosystems on earth. It extends along the west coast of South America from southern Chile (similar to 42 degrees S) up to Ecuador and the Galapagos Islands near the equator. The general oceanography of the HCS is characterised by a predominant northward flow of surface waters of subantarctic origin and by strong upwelling of cool nutrient-rich subsurface waters of equatorial origin. Along the coast of northern and central Chile, upwelling is localised and its occurrence changes from being mostly continuous (aseasonal) in northern Chile to a more seasonal pattern in southern-central Chile. Several important upwelling centres along the Chilean coast are interspersed with long stretches of coast without or with sporadic and less intense upwelling. Large-scale climatic phenomena (El Nino Southern Oscillation, ENSO) are superimposed onto this regional pattern, which results in a high spatiotemporal heterogeneity, complicating the prediction of ecological processes along the Chilean coast. This limited predictability becomes particularly critical in light of increasing human activities during the past decades, at present mainly in the form of exploitation of renewable resources (fish, invertebrates and macroalgae). This review examines current knowledge of ecological processes in the HCS of northern and central Chile, with a particular focus on oceanographic factors and the influence of human activities, and further suggests conservation strategies for this high-priority large marine ecosystem. Along the Chilean coast, the injection of nutrients into surface waters through upwelling events results in extremely high primary production. This fuels zooplankton and fish production over extensive areas, which also supports higher trophic levels, including large populations of seabirds and marine mammals. Pelagic fisheries, typically concentrated near main upwelling centres (20-22 degrees S, 32-34 degrees S, 36-38 degrees S), take an important share of the fish production, thereby affecting trophic interactions in the HCS. Interestingly, El Nino (EN) events in northern Chile do not appear to cause a dramatic decline in primary or zooplankton production but rather a shift in species composition, which affects trophic efficiency of and interactions among higher-level consumers. The low oxygen concentrations in subsurface waters of the HCS (oxygen-minimum zone, OMZ) influence predator-prey interact…","author":[{"dropping-particle":"","family":"Thiel","given":"M","non-dropping-particle":"","parse-names":false,"suffix":""},{"dropping-particle":"","family":"Macaya","given":"E C","non-dropping-particle":"","parse-names":false,"suffix":""},{"dropping-particle":"","family":"Acuña","given":"Enzo","non-dropping-particle":"","parse-names":false,"suffix":""},{"dropping-particle":"","family":"Arntz","given":"Wolf E.","non-dropping-particle":"","parse-names":false,"suffix":""},{"dropping-particle":"","family":"Bastias","given":"H","non-dropping-particle":"","parse-names":false,"suffix":""},{"dropping-particle":"","family":"Brokordt","given":"K","non-dropping-particle":"","parse-names":false,"suffix":""},{"dropping-particle":"","family":"Camus","given":"P. A.","non-dropping-particle":"","parse-names":false,"suffix":""},{"dropping-particle":"","family":"Castilla","given":"Juan Carlos","non-dropping-particle":"","parse-names":false,"suffix":""},{"dropping-particle":"","family":"Castro","given":"L R","non-dropping-particle":"","parse-names":false,"suffix":""},{"dropping-particle":"","family":"Cortes","given":"M","non-dropping-particle":"","parse-names":false,"suffix":""},{"dropping-particle":"","family":"Dumont","given":"C P","non-dropping-particle":"","parse-names":false,"suffix":""},{"dropping-particle":"","family":"Escribano","given":"R","non-dropping-particle":"","parse-names":false,"suffix":""},{"dropping-particle":"","family":"Fernandez","given":"M","non-dropping-particle":"","parse-names":false,"suffix":""},{"dropping-particle":"","family":"Gajardo","given":"J A","non-dropping-particle":"","parse-names":false,"suffix":""},{"dropping-particle":"","family":"Gaymer","given":"C F","non-dropping-particle":"","parse-names":false,"suffix":""},{"dropping-particle":"","family":"Gomez","given":"I","non-dropping-particle":"","parse-names":false,"suffix":""},{"dropping-particle":"","family":"Gonzalez","given":"A E","non-dropping-particle":"","parse-names":false,"suffix":""},{"dropping-particle":"","family":"Gonzalez","given":"H E","non-dropping-particle":"","parse-names":false,"suffix":""},{"dropping-particle":"","family":"Haye","given":"Pilar A.","non-dropping-particle":"","parse-names":false,"suffix":""},{"dropping-particle":"","family":"Illanes","given":"J E","non-dropping-particle":"","parse-names":false,"suffix":""},{"dropping-particle":"","family":"Iriarte","given":"J L","non-dropping-particle":"","parse-names":false,"suffix":""},{"dropping-particle":"","family":"Lancellotti","given":"D A","non-dropping-particle":"","parse-names":false,"suffix":""},{"dropping-particle":"","family":"Luna-Jorquerai","given":"G","non-dropping-particle":"","parse-names":false,"suffix":""},{"dropping-particle":"","family":"Luxoroi","given":"C","non-dropping-particle":"","parse-names":false,"suffix":""},{"dropping-particle":"","family":"Manríquez","given":"Patricio H.","non-dropping-particle":"","parse-names":false,"suffix":""},{"dropping-particle":"","family":"Marin","given":"V","non-dropping-particle":"","parse-names":false,"suffix":""},{"dropping-particle":"","family":"Munoz","given":"P","non-dropping-particle":"","parse-names":false,"suffix":""},{"dropping-particle":"","family":"Navarrete","given":"S. A.","non-dropping-particle":"","parse-names":false,"suffix":""},{"dropping-particle":"","family":"Perez","given":"E","non-dropping-particle":"","parse-names":false,"suffix":""},{"dropping-particle":"","family":"Poulin","given":"E","non-dropping-particle":"","parse-names":false,"suffix":""},{"dropping-particle":"","family":"Sellanes","given":"J","non-dropping-particle":"","parse-names":false,"suffix":""},{"dropping-particle":"","family":"Sepulveda","given":"H H","non-dropping-particle":"","parse-names":false,"suffix":""},{"dropping-particle":"","family":"Stotz","given":"W","non-dropping-particle":"","parse-names":false,"suffix":""},{"dropping-particle":"","family":"Tala","given":"F","non-dropping-particle":"","parse-names":false,"suffix":""},{"dropping-particle":"","family":"Thomas","given":"A","non-dropping-particle":"","parse-names":false,"suffix":""},{"dropping-particle":"","family":"Vargas","given":"C A","non-dropping-particle":"","parse-names":false,"suffix":""},{"dropping-particle":"","family":"Vasquez","given":"J A","non-dropping-particle":"","parse-names":false,"suffix":""},{"dropping-particle":"","family":"Vega","given":"J M A","non-dropping-particle":"","parse-names":false,"suffix":""}],"container-title":"Oceanography and Marine Biology Vol 45","id":"ITEM-1","issued":{"date-parts":[["2007"]]},"page":"195-344","title":"The Humboldt Current System of northern and central Chile","type":"article-journal","volume":"45"},"uris":["http://www.mendeley.com/documents/?uuid=87eb7378-3f9c-4509-907a-7a61a2b5f895"]}],"mendeley":{"formattedCitation":"(Thiel &lt;i&gt;et al.&lt;/i&gt;, 2007)","plainTextFormattedCitation":"(Thiel et al., 2007)","previouslyFormattedCitation":"(Thiel &lt;i&gt;et al.&lt;/i&gt;, 2007)"},"properties":{"noteIndex":0},"schema":"https://github.com/citation-style-language/schema/raw/master/csl-citation.json"}</w:instrText>
      </w:r>
      <w:r w:rsidR="00233168">
        <w:rPr>
          <w:rFonts w:ascii="Times New Roman" w:hAnsi="Times New Roman" w:cs="Times New Roman"/>
          <w:sz w:val="22"/>
          <w:szCs w:val="22"/>
          <w:lang w:val="en-US"/>
        </w:rPr>
        <w:fldChar w:fldCharType="separate"/>
      </w:r>
      <w:r w:rsidR="00233168" w:rsidRPr="00233168">
        <w:rPr>
          <w:rFonts w:ascii="Times New Roman" w:hAnsi="Times New Roman" w:cs="Times New Roman"/>
          <w:noProof/>
          <w:sz w:val="22"/>
          <w:szCs w:val="22"/>
          <w:lang w:val="en-US"/>
        </w:rPr>
        <w:t xml:space="preserve">(Thiel </w:t>
      </w:r>
      <w:r w:rsidR="00233168" w:rsidRPr="00233168">
        <w:rPr>
          <w:rFonts w:ascii="Times New Roman" w:hAnsi="Times New Roman" w:cs="Times New Roman"/>
          <w:i/>
          <w:noProof/>
          <w:sz w:val="22"/>
          <w:szCs w:val="22"/>
          <w:lang w:val="en-US"/>
        </w:rPr>
        <w:t>et al.</w:t>
      </w:r>
      <w:r w:rsidR="00233168" w:rsidRPr="00233168">
        <w:rPr>
          <w:rFonts w:ascii="Times New Roman" w:hAnsi="Times New Roman" w:cs="Times New Roman"/>
          <w:noProof/>
          <w:sz w:val="22"/>
          <w:szCs w:val="22"/>
          <w:lang w:val="en-US"/>
        </w:rPr>
        <w:t>, 2007)</w:t>
      </w:r>
      <w:r w:rsidR="00233168">
        <w:rPr>
          <w:rFonts w:ascii="Times New Roman" w:hAnsi="Times New Roman" w:cs="Times New Roman"/>
          <w:sz w:val="22"/>
          <w:szCs w:val="22"/>
          <w:lang w:val="en-US"/>
        </w:rPr>
        <w:fldChar w:fldCharType="end"/>
      </w:r>
      <w:r w:rsidRPr="005101B5">
        <w:rPr>
          <w:rFonts w:ascii="Times New Roman" w:hAnsi="Times New Roman" w:cs="Times New Roman"/>
          <w:sz w:val="22"/>
          <w:szCs w:val="22"/>
          <w:lang w:val="en-US"/>
        </w:rPr>
        <w:t xml:space="preserve">. </w:t>
      </w:r>
      <w:del w:id="524" w:author="Fabian" w:date="2020-07-21T22:06:00Z">
        <w:r w:rsidRPr="005101B5" w:rsidDel="002D4910">
          <w:rPr>
            <w:rFonts w:ascii="Times New Roman" w:hAnsi="Times New Roman" w:cs="Times New Roman"/>
            <w:sz w:val="22"/>
            <w:szCs w:val="22"/>
            <w:lang w:val="en-US"/>
          </w:rPr>
          <w:delText>In Peru, high mortality of adult</w:delText>
        </w:r>
        <w:r w:rsidDel="002D4910">
          <w:rPr>
            <w:rFonts w:ascii="Times New Roman" w:hAnsi="Times New Roman" w:cs="Times New Roman"/>
            <w:sz w:val="22"/>
            <w:szCs w:val="22"/>
            <w:lang w:val="en-US"/>
          </w:rPr>
          <w:delText xml:space="preserve"> </w:delText>
        </w:r>
      </w:del>
      <w:del w:id="525" w:author="Fabian" w:date="2020-07-20T12:57:00Z">
        <w:r w:rsidR="00BF4A34" w:rsidDel="005D3994">
          <w:rPr>
            <w:rFonts w:ascii="Times New Roman" w:hAnsi="Times New Roman" w:cs="Times New Roman"/>
            <w:sz w:val="22"/>
            <w:szCs w:val="22"/>
            <w:lang w:val="en-US"/>
          </w:rPr>
          <w:delText>surf clam</w:delText>
        </w:r>
        <w:r w:rsidRPr="005101B5" w:rsidDel="005D3994">
          <w:rPr>
            <w:rFonts w:ascii="Times New Roman" w:hAnsi="Times New Roman" w:cs="Times New Roman"/>
            <w:sz w:val="22"/>
            <w:szCs w:val="22"/>
            <w:lang w:val="en-US"/>
          </w:rPr>
          <w:delText xml:space="preserve"> </w:delText>
        </w:r>
      </w:del>
      <w:del w:id="526" w:author="Fabian" w:date="2020-07-21T22:06:00Z">
        <w:r w:rsidRPr="005101B5" w:rsidDel="002D4910">
          <w:rPr>
            <w:rFonts w:ascii="Times New Roman" w:hAnsi="Times New Roman" w:cs="Times New Roman"/>
            <w:i/>
            <w:sz w:val="22"/>
            <w:szCs w:val="22"/>
            <w:lang w:val="en-US"/>
          </w:rPr>
          <w:delText>M. donacium</w:delText>
        </w:r>
        <w:r w:rsidRPr="005101B5" w:rsidDel="002D4910">
          <w:rPr>
            <w:rFonts w:ascii="Times New Roman" w:hAnsi="Times New Roman" w:cs="Times New Roman"/>
            <w:sz w:val="22"/>
            <w:szCs w:val="22"/>
            <w:lang w:val="en-US"/>
          </w:rPr>
          <w:delText xml:space="preserve"> was attributed to the increase in temperatures caused by the 1982-1983 El Niño </w:delText>
        </w:r>
        <w:r w:rsidR="00233168" w:rsidDel="002D4910">
          <w:rPr>
            <w:rFonts w:ascii="Times New Roman" w:hAnsi="Times New Roman" w:cs="Times New Roman"/>
            <w:sz w:val="22"/>
            <w:szCs w:val="22"/>
            <w:lang w:val="en-US"/>
          </w:rPr>
          <w:fldChar w:fldCharType="begin" w:fldLock="1"/>
        </w:r>
        <w:r w:rsidR="00233168" w:rsidRPr="002D4910" w:rsidDel="002D4910">
          <w:rPr>
            <w:rFonts w:ascii="Times New Roman" w:hAnsi="Times New Roman" w:cs="Times New Roman"/>
            <w:sz w:val="22"/>
            <w:szCs w:val="22"/>
            <w:lang w:val="en-US"/>
          </w:rPr>
          <w:delInstrText>ADDIN CSL_CITATION {"citationItems":[{"id":"ITEM-1","itemData":{"DOI":"10.2989/025776187784522504","ISSN":"02577615","abstract":"Many infaunal sandy-bottom communities in shallow waters of the Peruvian upwelling system are inhabited by large coexisting populations of the surf clams Mesodesma donacium and Donax peruvianus as well as by the anomuran mole crab Emerita analoga. Under normal conditions, equilibrium states are possible with any one of these species dominating. A Mesodesma community south of Lima in Peru was investigated over 2, 5 years, covering periods prior to, during and after the El Niño (EN) of 1982–83. It was revisited several times later. Growth, recruitment and mortality and, therefore, production of Mesodesma and Donax varied to some extent before EN. However, during the event Mesodesma became locally extinct and had not recolonized the area by July 1986, three years after the return of normal temperatures. Donax, which took over immediately after EN, never reached the densities of the former dominant Mesodesma. Emerita remained a rare species as well, whereas spionid polychaetes increased in importance. The medium-term effect of the exceptionally strong EN of 1982–83 appears to have been very marked on Peruvian sandy beaches. A comparison is made with other shallow-water communities of the upwelling system, and the importance of EN in terms of oscillations of clam stocks off Peru and Chile is discussed. © 1987 Taylor &amp; Francis Group, LLC.","author":[{"dropping-particle":"","family":"Arntz","given":"W E","non-dropping-particle":"","parse-names":false,"suffix":""},{"dropping-particle":"","family":"Brey","given":"T","non-dropping-particle":"","parse-names":false,"suffix":""},{"dropping-particle":"","family":"Tarazona","given":"J","non-dropping-particle":"","parse-names":false,"suffix":""},{"dropping-particle":"","family":"Robles","given":"A","non-dropping-particle":"","parse-names":false,"suffix":""}],"container-title":"South African Journal of Marine Science","id":"ITEM-1","issue":"1","issued":{"date-parts":[["1987"]]},"page":"645-658","title":"Changes in the structure of a shallow sandy-beach community in Peru during an el niño event","type":"article-journal","volume":"5"},"uris":["http://www.mendeley.com/documents/?uuid=3ad11286-3d08-4c3b-b61c-c5531844c17a"]},{"id":"ITEM-2","itemData":{"ISBN":"0341-6836","abstract":"El Nino (EN) 1982-83 was stronger than its predecessors during this century and had marked effects on the \"mariscos\" (shellfish and other commercially utilized invertebrates) of the central Peruvian coast. These effects occurred both during and after EN on sandy beaches as well as rocky shores. They were even visible - although to a lesser degree - on deeper sea floors. The environmental changes affected the fauna in various ways: many species suffered mass mortalities (crabs, several molluscs, sea urchins), some responded with a local increase not previously recorded (scallop, octopus, purple snail) or with an extension of their distribution connected with population proliferations (shrimps, rock lobster, swimming crabs, stalked barnacles)\\n","author":[{"dropping-particle":"","family":"Arntz","given":"W E","non-dropping-particle":"","parse-names":false,"suffix":""},{"dropping-particle":"","family":"Valdivia","given":"E","non-dropping-particle":"","parse-names":false,"suffix":""},{"dropping-particle":"","family":"Zeballos","given":"J","non-dropping-particle":"","parse-names":false,"suffix":""}],"container-title":"Meeresforsch.","id":"ITEM-2","issue":"1","issued":{"date-parts":[["1988"]]},"page":"3-22","title":"Impact of El Nino 1982-83 on the commercially exploited invertebrates (mariscos) of the Peruvian shore","type":"article-journal","volume":"32"},"uris":["http://www.mendeley.com/documents/?uuid=3934a5eb-b12f-493c-883d-d0ca380cae1d"]}],"mendeley":{"formattedCitation":"(Arntz &lt;i&gt;et al.&lt;/i&gt;, 1987, 1988)","plainTextFormattedCitation":"(Arntz et al., 1987, 1988)","previouslyFormattedCitation":"(Arntz &lt;i&gt;et al.&lt;/i&gt;, 1987, 1988)"},"properties":{"noteIndex":0},"schema":"https://github.com/citation-style-language/schema/raw/master/csl-citation.json"}</w:delInstrText>
        </w:r>
        <w:r w:rsidR="00233168" w:rsidDel="002D4910">
          <w:rPr>
            <w:rFonts w:ascii="Times New Roman" w:hAnsi="Times New Roman" w:cs="Times New Roman"/>
            <w:sz w:val="22"/>
            <w:szCs w:val="22"/>
            <w:lang w:val="en-US"/>
          </w:rPr>
          <w:fldChar w:fldCharType="separate"/>
        </w:r>
        <w:r w:rsidR="00233168" w:rsidRPr="00233168" w:rsidDel="002D4910">
          <w:rPr>
            <w:rFonts w:ascii="Times New Roman" w:hAnsi="Times New Roman" w:cs="Times New Roman"/>
            <w:noProof/>
            <w:sz w:val="22"/>
            <w:szCs w:val="22"/>
            <w:lang w:val="en-US"/>
          </w:rPr>
          <w:delText xml:space="preserve">(Arntz </w:delText>
        </w:r>
        <w:r w:rsidR="00233168" w:rsidRPr="00233168" w:rsidDel="002D4910">
          <w:rPr>
            <w:rFonts w:ascii="Times New Roman" w:hAnsi="Times New Roman" w:cs="Times New Roman"/>
            <w:i/>
            <w:noProof/>
            <w:sz w:val="22"/>
            <w:szCs w:val="22"/>
            <w:lang w:val="en-US"/>
          </w:rPr>
          <w:delText>et al.</w:delText>
        </w:r>
        <w:r w:rsidR="00233168" w:rsidRPr="00233168" w:rsidDel="002D4910">
          <w:rPr>
            <w:rFonts w:ascii="Times New Roman" w:hAnsi="Times New Roman" w:cs="Times New Roman"/>
            <w:noProof/>
            <w:sz w:val="22"/>
            <w:szCs w:val="22"/>
            <w:lang w:val="en-US"/>
          </w:rPr>
          <w:delText>, 1987, 1988)</w:delText>
        </w:r>
        <w:r w:rsidR="00233168" w:rsidDel="002D4910">
          <w:rPr>
            <w:rFonts w:ascii="Times New Roman" w:hAnsi="Times New Roman" w:cs="Times New Roman"/>
            <w:sz w:val="22"/>
            <w:szCs w:val="22"/>
            <w:lang w:val="en-US"/>
          </w:rPr>
          <w:fldChar w:fldCharType="end"/>
        </w:r>
        <w:r w:rsidRPr="005101B5" w:rsidDel="002D4910">
          <w:rPr>
            <w:rFonts w:ascii="Times New Roman" w:hAnsi="Times New Roman" w:cs="Times New Roman"/>
            <w:sz w:val="22"/>
            <w:szCs w:val="22"/>
            <w:lang w:val="en-US"/>
          </w:rPr>
          <w:delText>.</w:delText>
        </w:r>
      </w:del>
      <w:del w:id="527" w:author="Fabian" w:date="2020-07-21T22:04:00Z">
        <w:r w:rsidRPr="005101B5" w:rsidDel="0022623C">
          <w:rPr>
            <w:rFonts w:ascii="Times New Roman" w:hAnsi="Times New Roman" w:cs="Times New Roman"/>
            <w:sz w:val="22"/>
            <w:szCs w:val="22"/>
            <w:lang w:val="en-US"/>
          </w:rPr>
          <w:delText xml:space="preserve"> It has been suggested that the recovery of depl</w:delText>
        </w:r>
        <w:r w:rsidDel="0022623C">
          <w:rPr>
            <w:rFonts w:ascii="Times New Roman" w:hAnsi="Times New Roman" w:cs="Times New Roman"/>
            <w:sz w:val="22"/>
            <w:szCs w:val="22"/>
            <w:lang w:val="en-US"/>
          </w:rPr>
          <w:delText xml:space="preserve">eted </w:delText>
        </w:r>
        <w:r w:rsidR="00BF4A34" w:rsidDel="0022623C">
          <w:rPr>
            <w:rFonts w:ascii="Times New Roman" w:hAnsi="Times New Roman" w:cs="Times New Roman"/>
            <w:sz w:val="22"/>
            <w:szCs w:val="22"/>
            <w:lang w:val="en-US"/>
          </w:rPr>
          <w:delText>surf clam</w:delText>
        </w:r>
        <w:r w:rsidRPr="005101B5" w:rsidDel="0022623C">
          <w:rPr>
            <w:rFonts w:ascii="Times New Roman" w:hAnsi="Times New Roman" w:cs="Times New Roman"/>
            <w:sz w:val="22"/>
            <w:szCs w:val="22"/>
            <w:lang w:val="en-US"/>
          </w:rPr>
          <w:delText xml:space="preserve"> banks may take over 20 years </w:delText>
        </w:r>
        <w:r w:rsidR="00233168" w:rsidDel="0022623C">
          <w:rPr>
            <w:rFonts w:ascii="Times New Roman" w:hAnsi="Times New Roman" w:cs="Times New Roman"/>
            <w:sz w:val="22"/>
            <w:szCs w:val="22"/>
            <w:lang w:val="en-US"/>
          </w:rPr>
          <w:fldChar w:fldCharType="begin" w:fldLock="1"/>
        </w:r>
        <w:r w:rsidR="00233168" w:rsidDel="0022623C">
          <w:rPr>
            <w:rFonts w:ascii="Times New Roman" w:hAnsi="Times New Roman" w:cs="Times New Roman"/>
            <w:sz w:val="22"/>
            <w:szCs w:val="22"/>
            <w:lang w:val="en-US"/>
          </w:rPr>
          <w:delInstrText>ADDIN CSL_CITATION {"citationItems":[{"id":"ITEM-1","itemData":{"DOI":"10.5194/adgeo-6-243-2006","ISSN":"16807359","abstract":"To a certain degree, Eastern Boundary Current (EBC) ecosystems are similar: Cold bottom water from moderate depths, rich in nutrients, is transported to the euphotic zone by a combination of trade winds, Coriolis force and Ekman transport. The resultant high primary production fuels a rich secondary production in the upper pelagic and nearshore zones, but where O2 exchange is restricted, it creates oxygen minimum zones (OMZs) at shelf and upper slope (Humboldt and Benguela Current) or slope depths (California Current). These hypoxic zones host a specifically adapted, small macro- and meiofauna together with giant sulphur bacteria that use nitrate to oxydise H2S. In all EBC, small polychaetes, large nematodes and other opportunistic benthic species have adapted to the hypoxic conditions and co-exist with sulphur bacteria, which seem to be particularly dominant off Peru and Chile. However, a massive reduction of macrobenthos occurs in the core of the OMZ. In the Humboldt Current area the OMZ ranges between &lt; 100 and about 600m, with decreasing thickness in a poleward direction. The OMZ merges into better oxygenated zones towards the deep sea, where large cold-water mega- and macrofauna occupy a dominant role as in the nearshore strip. The Benguela Current OMZ has a similar upper limit but remains shallower. It also hosts giant sulphur bacteria but little is known about the benthic fauna. However, sulphur eruptions and intense hypoxia might preclude the coexistence of significant mega- und macrobenthos. Conversely, off North America the upper limit of the OMZ is considerably deeper (e.g., 500-600m off California and Oregon), and the lower boundary may exceed 1000 m. The properties described are valid for very cold and cold (La Nina and \"normal\") ENSO conditions with effective upwelling of nutrient-rich bottom water. During warm (El Niño) episodes, warm water masses of low oxygen concentration from oceanic and equatorial regions enter the upwelling zones, bringing a variety of (sub)tropical immigrants. The autochthonous benthic fauna emigrates to deeper water or poleward, or suffers mortality. However, some local macrofaunal species experience important population proliferations, presumably due to improved oxygenation (in the southern hemisphere), higher temperature tolerance, reduced competition or the capability to use different food. Both these negative and positive effects of El Niño influence local artisanal fisheries and the livelihood of coastal popu…","author":[{"dropping-particle":"","family":"Arntz","given":"Wolf E","non-dropping-particle":"","parse-names":false,"suffix":""},{"dropping-particle":"","family":"Gallardo","given":"V. A.","non-dropping-particle":"","parse-names":false,"suffix":""},{"dropping-particle":"","family":"Gutiérrez","given":"D.","non-dropping-particle":"","parse-names":false,"suffix":""},{"dropping-particle":"","family":"Isla","given":"E.","non-dropping-particle":"","parse-names":false,"suffix":""},{"dropping-particle":"","family":"Levin","given":"L. A.","non-dropping-particle":"","parse-names":false,"suffix":""},{"dropping-particle":"","family":"Mendo","given":"Jaime","non-dropping-particle":"","parse-names":false,"suffix":""},{"dropping-particle":"","family":"Neira","given":"C.","non-dropping-particle":"","parse-names":false,"suffix":""},{"dropping-particle":"","family":"Rowe","given":"G. T.","non-dropping-particle":"","parse-names":false,"suffix":""},{"dropping-particle":"","family":"Tarazona","given":"J.","non-dropping-particle":"","parse-names":false,"suffix":""},{"dropping-particle":"","family":"Wolff","given":"M.","non-dropping-particle":"","parse-names":false,"suffix":""}],"container-title":"Advances in Geosciences","id":"ITEM-1","issue":"March","issued":{"date-parts":[["2006"]]},"page":"243-265","title":"El Niño and similar perturbation effects on the benthos of the Humboldt, California, and Benguela Current upwelling ecosystems","type":"article","volume":"6"},"uris":["http://www.mendeley.com/documents/?uuid=f3c933db-a847-41ed-a71e-556b18dfda65"]}],"mendeley":{"formattedCitation":"(Arntz &lt;i&gt;et al.&lt;/i&gt;, 2006)","plainTextFormattedCitation":"(Arntz et al., 2006)","previouslyFormattedCitation":"(Arntz &lt;i&gt;et al.&lt;/i&gt;, 2006)"},"properties":{"noteIndex":0},"schema":"https://github.com/citation-style-language/schema/raw/master/csl-citation.json"}</w:delInstrText>
        </w:r>
        <w:r w:rsidR="00233168" w:rsidDel="0022623C">
          <w:rPr>
            <w:rFonts w:ascii="Times New Roman" w:hAnsi="Times New Roman" w:cs="Times New Roman"/>
            <w:sz w:val="22"/>
            <w:szCs w:val="22"/>
            <w:lang w:val="en-US"/>
          </w:rPr>
          <w:fldChar w:fldCharType="separate"/>
        </w:r>
        <w:r w:rsidR="00233168" w:rsidRPr="00233168" w:rsidDel="0022623C">
          <w:rPr>
            <w:rFonts w:ascii="Times New Roman" w:hAnsi="Times New Roman" w:cs="Times New Roman"/>
            <w:noProof/>
            <w:sz w:val="22"/>
            <w:szCs w:val="22"/>
            <w:lang w:val="en-US"/>
          </w:rPr>
          <w:delText xml:space="preserve">(Arntz </w:delText>
        </w:r>
        <w:r w:rsidR="00233168" w:rsidRPr="00233168" w:rsidDel="0022623C">
          <w:rPr>
            <w:rFonts w:ascii="Times New Roman" w:hAnsi="Times New Roman" w:cs="Times New Roman"/>
            <w:i/>
            <w:noProof/>
            <w:sz w:val="22"/>
            <w:szCs w:val="22"/>
            <w:lang w:val="en-US"/>
          </w:rPr>
          <w:delText>et al.</w:delText>
        </w:r>
        <w:r w:rsidR="00233168" w:rsidRPr="00233168" w:rsidDel="0022623C">
          <w:rPr>
            <w:rFonts w:ascii="Times New Roman" w:hAnsi="Times New Roman" w:cs="Times New Roman"/>
            <w:noProof/>
            <w:sz w:val="22"/>
            <w:szCs w:val="22"/>
            <w:lang w:val="en-US"/>
          </w:rPr>
          <w:delText>, 2006)</w:delText>
        </w:r>
        <w:r w:rsidR="00233168" w:rsidDel="0022623C">
          <w:rPr>
            <w:rFonts w:ascii="Times New Roman" w:hAnsi="Times New Roman" w:cs="Times New Roman"/>
            <w:sz w:val="22"/>
            <w:szCs w:val="22"/>
            <w:lang w:val="en-US"/>
          </w:rPr>
          <w:fldChar w:fldCharType="end"/>
        </w:r>
        <w:r w:rsidRPr="005101B5" w:rsidDel="0022623C">
          <w:rPr>
            <w:rFonts w:ascii="Times New Roman" w:hAnsi="Times New Roman" w:cs="Times New Roman"/>
            <w:sz w:val="22"/>
            <w:szCs w:val="22"/>
            <w:lang w:val="en-US"/>
          </w:rPr>
          <w:delText>.</w:delText>
        </w:r>
      </w:del>
    </w:p>
    <w:p w14:paraId="5EC8BF7F" w14:textId="20D584A1" w:rsidR="001C2720" w:rsidDel="002D4910" w:rsidRDefault="001C2720" w:rsidP="002D4910">
      <w:pPr>
        <w:spacing w:line="360" w:lineRule="auto"/>
        <w:rPr>
          <w:del w:id="528" w:author="Fabian" w:date="2020-07-21T22:06:00Z"/>
          <w:rFonts w:ascii="Times New Roman" w:hAnsi="Times New Roman" w:cs="Times New Roman"/>
          <w:sz w:val="22"/>
          <w:szCs w:val="22"/>
          <w:lang w:val="en-US"/>
        </w:rPr>
        <w:pPrChange w:id="529" w:author="Fabian" w:date="2020-07-21T22:06:00Z">
          <w:pPr>
            <w:spacing w:line="360" w:lineRule="auto"/>
          </w:pPr>
        </w:pPrChange>
      </w:pPr>
    </w:p>
    <w:p w14:paraId="043A1E50" w14:textId="442C6942" w:rsidR="005101B5" w:rsidRPr="005101B5" w:rsidRDefault="005101B5" w:rsidP="00185E97">
      <w:pPr>
        <w:spacing w:line="360" w:lineRule="auto"/>
        <w:rPr>
          <w:rFonts w:ascii="Times New Roman" w:hAnsi="Times New Roman" w:cs="Times New Roman"/>
          <w:sz w:val="22"/>
          <w:szCs w:val="22"/>
          <w:lang w:val="en-US"/>
        </w:rPr>
      </w:pPr>
      <w:del w:id="530" w:author="Fabian" w:date="2020-07-21T22:06:00Z">
        <w:r w:rsidDel="002D4910">
          <w:rPr>
            <w:rFonts w:ascii="Times New Roman" w:hAnsi="Times New Roman" w:cs="Times New Roman"/>
            <w:sz w:val="22"/>
            <w:szCs w:val="22"/>
            <w:lang w:val="en-US"/>
          </w:rPr>
          <w:delText>T</w:delText>
        </w:r>
        <w:r w:rsidRPr="005101B5" w:rsidDel="002D4910">
          <w:rPr>
            <w:rFonts w:ascii="Times New Roman" w:hAnsi="Times New Roman" w:cs="Times New Roman"/>
            <w:sz w:val="22"/>
            <w:szCs w:val="22"/>
            <w:lang w:val="en-US"/>
          </w:rPr>
          <w:delText xml:space="preserve">he described situation would imply the existence of strong post-settlement constraints on the population dynamics of </w:delText>
        </w:r>
        <w:r w:rsidR="00BF4A34" w:rsidDel="002D4910">
          <w:rPr>
            <w:rFonts w:ascii="Times New Roman" w:hAnsi="Times New Roman" w:cs="Times New Roman"/>
            <w:sz w:val="22"/>
            <w:szCs w:val="22"/>
            <w:lang w:val="en-US"/>
          </w:rPr>
          <w:delText>surf clam</w:delText>
        </w:r>
        <w:r w:rsidDel="002D4910">
          <w:rPr>
            <w:rFonts w:ascii="Times New Roman" w:hAnsi="Times New Roman" w:cs="Times New Roman"/>
            <w:sz w:val="22"/>
            <w:szCs w:val="22"/>
            <w:lang w:val="en-US"/>
          </w:rPr>
          <w:delText xml:space="preserve"> </w:delText>
        </w:r>
        <w:r w:rsidRPr="005101B5" w:rsidDel="002D4910">
          <w:rPr>
            <w:rFonts w:ascii="Times New Roman" w:hAnsi="Times New Roman" w:cs="Times New Roman"/>
            <w:i/>
            <w:sz w:val="22"/>
            <w:szCs w:val="22"/>
            <w:lang w:val="en-US"/>
          </w:rPr>
          <w:delText>M. donacium</w:delText>
        </w:r>
        <w:r w:rsidRPr="005101B5" w:rsidDel="002D4910">
          <w:rPr>
            <w:rFonts w:ascii="Times New Roman" w:hAnsi="Times New Roman" w:cs="Times New Roman"/>
            <w:sz w:val="22"/>
            <w:szCs w:val="22"/>
            <w:lang w:val="en-US"/>
          </w:rPr>
          <w:delText xml:space="preserve">. </w:delText>
        </w:r>
      </w:del>
      <w:r w:rsidRPr="005101B5">
        <w:rPr>
          <w:rFonts w:ascii="Times New Roman" w:hAnsi="Times New Roman" w:cs="Times New Roman"/>
          <w:sz w:val="22"/>
          <w:szCs w:val="22"/>
          <w:lang w:val="en-US"/>
        </w:rPr>
        <w:t>It is co</w:t>
      </w:r>
      <w:r>
        <w:rPr>
          <w:rFonts w:ascii="Times New Roman" w:hAnsi="Times New Roman" w:cs="Times New Roman"/>
          <w:sz w:val="22"/>
          <w:szCs w:val="22"/>
          <w:lang w:val="en-US"/>
        </w:rPr>
        <w:t>mmon to hear artisanal fisher</w:t>
      </w:r>
      <w:ins w:id="531" w:author="Fabian" w:date="2020-07-21T22:06:00Z">
        <w:r w:rsidR="002D4910">
          <w:rPr>
            <w:rFonts w:ascii="Times New Roman" w:hAnsi="Times New Roman" w:cs="Times New Roman"/>
            <w:sz w:val="22"/>
            <w:szCs w:val="22"/>
            <w:lang w:val="en-US"/>
          </w:rPr>
          <w:t>s</w:t>
        </w:r>
      </w:ins>
      <w:r w:rsidRPr="005101B5">
        <w:rPr>
          <w:rFonts w:ascii="Times New Roman" w:hAnsi="Times New Roman" w:cs="Times New Roman"/>
          <w:sz w:val="22"/>
          <w:szCs w:val="22"/>
          <w:lang w:val="en-US"/>
        </w:rPr>
        <w:t xml:space="preserve"> talk about </w:t>
      </w:r>
      <w:del w:id="532" w:author="Fabian" w:date="2020-07-21T22:07:00Z">
        <w:r w:rsidDel="002D4910">
          <w:rPr>
            <w:rFonts w:ascii="Times New Roman" w:hAnsi="Times New Roman" w:cs="Times New Roman"/>
            <w:sz w:val="22"/>
            <w:szCs w:val="22"/>
            <w:lang w:val="en-US"/>
          </w:rPr>
          <w:delText xml:space="preserve">the existence of </w:delText>
        </w:r>
      </w:del>
      <w:r>
        <w:rPr>
          <w:rFonts w:ascii="Times New Roman" w:hAnsi="Times New Roman" w:cs="Times New Roman"/>
          <w:sz w:val="22"/>
          <w:szCs w:val="22"/>
          <w:lang w:val="en-US"/>
        </w:rPr>
        <w:t xml:space="preserve">a “green” </w:t>
      </w:r>
      <w:r w:rsidR="00BF4A34">
        <w:rPr>
          <w:rFonts w:ascii="Times New Roman" w:hAnsi="Times New Roman" w:cs="Times New Roman"/>
          <w:sz w:val="22"/>
          <w:szCs w:val="22"/>
          <w:lang w:val="en-US"/>
        </w:rPr>
        <w:t>surf clam</w:t>
      </w:r>
      <w:r>
        <w:rPr>
          <w:rFonts w:ascii="Times New Roman" w:hAnsi="Times New Roman" w:cs="Times New Roman"/>
          <w:sz w:val="22"/>
          <w:szCs w:val="22"/>
          <w:lang w:val="en-US"/>
        </w:rPr>
        <w:t xml:space="preserve"> </w:t>
      </w:r>
      <w:ins w:id="533" w:author="Fabian" w:date="2020-07-21T22:07:00Z">
        <w:r w:rsidR="002D4910">
          <w:rPr>
            <w:rFonts w:ascii="Times New Roman" w:hAnsi="Times New Roman" w:cs="Times New Roman"/>
            <w:sz w:val="22"/>
            <w:szCs w:val="22"/>
            <w:lang w:val="en-US"/>
          </w:rPr>
          <w:t xml:space="preserve">with lengths of </w:t>
        </w:r>
      </w:ins>
      <w:del w:id="534" w:author="Fabian" w:date="2020-07-21T22:07:00Z">
        <w:r w:rsidDel="002D4910">
          <w:rPr>
            <w:rFonts w:ascii="Times New Roman" w:hAnsi="Times New Roman" w:cs="Times New Roman"/>
            <w:sz w:val="22"/>
            <w:szCs w:val="22"/>
            <w:lang w:val="en-US"/>
          </w:rPr>
          <w:delText xml:space="preserve">of </w:delText>
        </w:r>
      </w:del>
      <w:r>
        <w:rPr>
          <w:rFonts w:ascii="Times New Roman" w:hAnsi="Times New Roman" w:cs="Times New Roman"/>
          <w:sz w:val="22"/>
          <w:szCs w:val="22"/>
          <w:lang w:val="en-US"/>
        </w:rPr>
        <w:t>3</w:t>
      </w:r>
      <w:del w:id="535" w:author="Fabian" w:date="2020-07-21T22:07:00Z">
        <w:r w:rsidDel="002D4910">
          <w:rPr>
            <w:rFonts w:ascii="Times New Roman" w:hAnsi="Times New Roman" w:cs="Times New Roman"/>
            <w:sz w:val="22"/>
            <w:szCs w:val="22"/>
            <w:lang w:val="en-US"/>
          </w:rPr>
          <w:delText xml:space="preserve"> to </w:delText>
        </w:r>
      </w:del>
      <w:ins w:id="536" w:author="Fabian" w:date="2020-07-21T22:07:00Z">
        <w:r w:rsidR="002D4910">
          <w:rPr>
            <w:rFonts w:ascii="Times New Roman" w:hAnsi="Times New Roman" w:cs="Times New Roman"/>
            <w:sz w:val="22"/>
            <w:szCs w:val="22"/>
            <w:lang w:val="en-US"/>
          </w:rPr>
          <w:t>-</w:t>
        </w:r>
      </w:ins>
      <w:r w:rsidRPr="005101B5">
        <w:rPr>
          <w:rFonts w:ascii="Times New Roman" w:hAnsi="Times New Roman" w:cs="Times New Roman"/>
          <w:sz w:val="22"/>
          <w:szCs w:val="22"/>
          <w:lang w:val="en-US"/>
        </w:rPr>
        <w:t xml:space="preserve">4 cm that </w:t>
      </w:r>
      <w:ins w:id="537" w:author="Fabian" w:date="2020-07-21T22:07:00Z">
        <w:r w:rsidR="002D4910">
          <w:rPr>
            <w:rFonts w:ascii="Times New Roman" w:hAnsi="Times New Roman" w:cs="Times New Roman"/>
            <w:sz w:val="22"/>
            <w:szCs w:val="22"/>
            <w:lang w:val="en-US"/>
          </w:rPr>
          <w:t xml:space="preserve">is </w:t>
        </w:r>
      </w:ins>
      <w:r w:rsidRPr="005101B5">
        <w:rPr>
          <w:rFonts w:ascii="Times New Roman" w:hAnsi="Times New Roman" w:cs="Times New Roman"/>
          <w:sz w:val="22"/>
          <w:szCs w:val="22"/>
          <w:lang w:val="en-US"/>
        </w:rPr>
        <w:t xml:space="preserve">occasionally </w:t>
      </w:r>
      <w:del w:id="538" w:author="Fabian" w:date="2020-07-21T22:07:00Z">
        <w:r w:rsidRPr="005101B5" w:rsidDel="002D4910">
          <w:rPr>
            <w:rFonts w:ascii="Times New Roman" w:hAnsi="Times New Roman" w:cs="Times New Roman"/>
            <w:sz w:val="22"/>
            <w:szCs w:val="22"/>
            <w:lang w:val="en-US"/>
          </w:rPr>
          <w:delText xml:space="preserve">is </w:delText>
        </w:r>
      </w:del>
      <w:r w:rsidRPr="005101B5">
        <w:rPr>
          <w:rFonts w:ascii="Times New Roman" w:hAnsi="Times New Roman" w:cs="Times New Roman"/>
          <w:sz w:val="22"/>
          <w:szCs w:val="22"/>
          <w:lang w:val="en-US"/>
        </w:rPr>
        <w:t xml:space="preserve">found in the exploited banks. This is consistent with the </w:t>
      </w:r>
      <w:ins w:id="539" w:author="Fabian" w:date="2020-07-21T22:07:00Z">
        <w:r w:rsidR="002D4910">
          <w:rPr>
            <w:rFonts w:ascii="Times New Roman" w:hAnsi="Times New Roman" w:cs="Times New Roman"/>
            <w:sz w:val="22"/>
            <w:szCs w:val="22"/>
            <w:lang w:val="en-US"/>
          </w:rPr>
          <w:t>o</w:t>
        </w:r>
      </w:ins>
      <w:ins w:id="540" w:author="Fabian" w:date="2020-07-21T22:08:00Z">
        <w:r w:rsidR="002D4910">
          <w:rPr>
            <w:rFonts w:ascii="Times New Roman" w:hAnsi="Times New Roman" w:cs="Times New Roman"/>
            <w:sz w:val="22"/>
            <w:szCs w:val="22"/>
            <w:lang w:val="en-US"/>
          </w:rPr>
          <w:t xml:space="preserve">ccasional </w:t>
        </w:r>
      </w:ins>
      <w:del w:id="541" w:author="Fabian" w:date="2020-07-21T22:08:00Z">
        <w:r w:rsidRPr="005101B5" w:rsidDel="002D4910">
          <w:rPr>
            <w:rFonts w:ascii="Times New Roman" w:hAnsi="Times New Roman" w:cs="Times New Roman"/>
            <w:sz w:val="22"/>
            <w:szCs w:val="22"/>
            <w:lang w:val="en-US"/>
          </w:rPr>
          <w:delText xml:space="preserve">low-frequency </w:delText>
        </w:r>
      </w:del>
      <w:r w:rsidRPr="005101B5">
        <w:rPr>
          <w:rFonts w:ascii="Times New Roman" w:hAnsi="Times New Roman" w:cs="Times New Roman"/>
          <w:sz w:val="22"/>
          <w:szCs w:val="22"/>
          <w:lang w:val="en-US"/>
        </w:rPr>
        <w:t xml:space="preserve">appearance of juveniles in the </w:t>
      </w:r>
      <w:ins w:id="542" w:author="Fabian" w:date="2020-07-21T22:08:00Z">
        <w:r w:rsidR="002D4910">
          <w:rPr>
            <w:rFonts w:ascii="Times New Roman" w:hAnsi="Times New Roman" w:cs="Times New Roman"/>
            <w:sz w:val="22"/>
            <w:szCs w:val="22"/>
            <w:lang w:val="en-US"/>
          </w:rPr>
          <w:t xml:space="preserve">annual surveys at </w:t>
        </w:r>
      </w:ins>
      <w:del w:id="543" w:author="Fabian" w:date="2020-07-21T22:08:00Z">
        <w:r w:rsidRPr="005101B5" w:rsidDel="002D4910">
          <w:rPr>
            <w:rFonts w:ascii="Times New Roman" w:hAnsi="Times New Roman" w:cs="Times New Roman"/>
            <w:sz w:val="22"/>
            <w:szCs w:val="22"/>
            <w:lang w:val="en-US"/>
          </w:rPr>
          <w:delText xml:space="preserve">banks, as shown by the data from </w:delText>
        </w:r>
      </w:del>
      <w:proofErr w:type="spellStart"/>
      <w:r w:rsidRPr="005101B5">
        <w:rPr>
          <w:rFonts w:ascii="Times New Roman" w:hAnsi="Times New Roman" w:cs="Times New Roman"/>
          <w:sz w:val="22"/>
          <w:szCs w:val="22"/>
          <w:lang w:val="en-US"/>
        </w:rPr>
        <w:t>Cucao</w:t>
      </w:r>
      <w:proofErr w:type="spellEnd"/>
      <w:r w:rsidRPr="005101B5">
        <w:rPr>
          <w:rFonts w:ascii="Times New Roman" w:hAnsi="Times New Roman" w:cs="Times New Roman"/>
          <w:sz w:val="22"/>
          <w:szCs w:val="22"/>
          <w:lang w:val="en-US"/>
        </w:rPr>
        <w:t xml:space="preserve"> </w:t>
      </w:r>
      <w:ins w:id="544" w:author="Fabian" w:date="2020-07-21T22:08:00Z">
        <w:r w:rsidR="002D4910">
          <w:rPr>
            <w:rFonts w:ascii="Times New Roman" w:hAnsi="Times New Roman" w:cs="Times New Roman"/>
            <w:sz w:val="22"/>
            <w:szCs w:val="22"/>
            <w:lang w:val="en-US"/>
          </w:rPr>
          <w:t xml:space="preserve">beach, </w:t>
        </w:r>
      </w:ins>
      <w:r w:rsidRPr="005101B5">
        <w:rPr>
          <w:rFonts w:ascii="Times New Roman" w:hAnsi="Times New Roman" w:cs="Times New Roman"/>
          <w:sz w:val="22"/>
          <w:szCs w:val="22"/>
          <w:lang w:val="en-US"/>
        </w:rPr>
        <w:t>where</w:t>
      </w:r>
      <w:ins w:id="545" w:author="Fabian" w:date="2020-07-21T22:08:00Z">
        <w:r w:rsidR="002D4910">
          <w:rPr>
            <w:rFonts w:ascii="Times New Roman" w:hAnsi="Times New Roman" w:cs="Times New Roman"/>
            <w:sz w:val="22"/>
            <w:szCs w:val="22"/>
            <w:lang w:val="en-US"/>
          </w:rPr>
          <w:t xml:space="preserve"> </w:t>
        </w:r>
      </w:ins>
      <w:ins w:id="546" w:author="Fabian" w:date="2020-07-21T22:09:00Z">
        <w:r w:rsidR="002D4910">
          <w:rPr>
            <w:rFonts w:ascii="Times New Roman" w:hAnsi="Times New Roman" w:cs="Times New Roman"/>
            <w:sz w:val="22"/>
            <w:szCs w:val="22"/>
            <w:lang w:val="en-US"/>
          </w:rPr>
          <w:t>small individuals (lengths 2.5 – 5.0 cm) appeared</w:t>
        </w:r>
      </w:ins>
      <w:ins w:id="547" w:author="Fabian" w:date="2020-07-21T22:10:00Z">
        <w:r w:rsidR="002D4910">
          <w:rPr>
            <w:rFonts w:ascii="Times New Roman" w:hAnsi="Times New Roman" w:cs="Times New Roman"/>
            <w:sz w:val="22"/>
            <w:szCs w:val="22"/>
            <w:lang w:val="en-US"/>
          </w:rPr>
          <w:t xml:space="preserve"> in large numbers</w:t>
        </w:r>
      </w:ins>
      <w:ins w:id="548" w:author="Fabian" w:date="2020-07-21T22:09:00Z">
        <w:r w:rsidR="002D4910">
          <w:rPr>
            <w:rFonts w:ascii="Times New Roman" w:hAnsi="Times New Roman" w:cs="Times New Roman"/>
            <w:sz w:val="22"/>
            <w:szCs w:val="22"/>
            <w:lang w:val="en-US"/>
          </w:rPr>
          <w:t xml:space="preserve"> </w:t>
        </w:r>
      </w:ins>
      <w:ins w:id="549" w:author="Fabian" w:date="2020-07-21T22:08:00Z">
        <w:r w:rsidR="002D4910">
          <w:rPr>
            <w:rFonts w:ascii="Times New Roman" w:hAnsi="Times New Roman" w:cs="Times New Roman"/>
            <w:sz w:val="22"/>
            <w:szCs w:val="22"/>
            <w:lang w:val="en-US"/>
          </w:rPr>
          <w:t>in only one</w:t>
        </w:r>
      </w:ins>
      <w:del w:id="550" w:author="Fabian" w:date="2020-07-21T22:08:00Z">
        <w:r w:rsidRPr="005101B5" w:rsidDel="002D4910">
          <w:rPr>
            <w:rFonts w:ascii="Times New Roman" w:hAnsi="Times New Roman" w:cs="Times New Roman"/>
            <w:sz w:val="22"/>
            <w:szCs w:val="22"/>
            <w:lang w:val="en-US"/>
          </w:rPr>
          <w:delText>,</w:delText>
        </w:r>
      </w:del>
      <w:r w:rsidRPr="005101B5">
        <w:rPr>
          <w:rFonts w:ascii="Times New Roman" w:hAnsi="Times New Roman" w:cs="Times New Roman"/>
          <w:sz w:val="22"/>
          <w:szCs w:val="22"/>
          <w:lang w:val="en-US"/>
        </w:rPr>
        <w:t xml:space="preserve"> out of </w:t>
      </w:r>
      <w:ins w:id="551" w:author="Fabian" w:date="2020-07-21T22:08:00Z">
        <w:r w:rsidR="002D4910">
          <w:rPr>
            <w:rFonts w:ascii="Times New Roman" w:hAnsi="Times New Roman" w:cs="Times New Roman"/>
            <w:sz w:val="22"/>
            <w:szCs w:val="22"/>
            <w:lang w:val="en-US"/>
          </w:rPr>
          <w:t xml:space="preserve">seven </w:t>
        </w:r>
      </w:ins>
      <w:del w:id="552" w:author="Fabian" w:date="2020-07-21T22:10:00Z">
        <w:r w:rsidRPr="005101B5" w:rsidDel="002D4910">
          <w:rPr>
            <w:rFonts w:ascii="Times New Roman" w:hAnsi="Times New Roman" w:cs="Times New Roman"/>
            <w:sz w:val="22"/>
            <w:szCs w:val="22"/>
            <w:lang w:val="en-US"/>
          </w:rPr>
          <w:delText xml:space="preserve">the 7 years of </w:delText>
        </w:r>
      </w:del>
      <w:r w:rsidRPr="005101B5">
        <w:rPr>
          <w:rFonts w:ascii="Times New Roman" w:hAnsi="Times New Roman" w:cs="Times New Roman"/>
          <w:sz w:val="22"/>
          <w:szCs w:val="22"/>
          <w:lang w:val="en-US"/>
        </w:rPr>
        <w:t xml:space="preserve">stock-assessment </w:t>
      </w:r>
      <w:ins w:id="553" w:author="Fabian" w:date="2020-07-21T22:10:00Z">
        <w:r w:rsidR="002D4910">
          <w:rPr>
            <w:rFonts w:ascii="Times New Roman" w:hAnsi="Times New Roman" w:cs="Times New Roman"/>
            <w:sz w:val="22"/>
            <w:szCs w:val="22"/>
            <w:lang w:val="en-US"/>
          </w:rPr>
          <w:t xml:space="preserve">surveys </w:t>
        </w:r>
      </w:ins>
      <w:del w:id="554" w:author="Fabian" w:date="2020-07-21T22:10:00Z">
        <w:r w:rsidRPr="005101B5" w:rsidDel="002D4910">
          <w:rPr>
            <w:rFonts w:ascii="Times New Roman" w:hAnsi="Times New Roman" w:cs="Times New Roman"/>
            <w:sz w:val="22"/>
            <w:szCs w:val="22"/>
            <w:lang w:val="en-US"/>
          </w:rPr>
          <w:delText xml:space="preserve">data, there was only one episode </w:delText>
        </w:r>
      </w:del>
      <w:r w:rsidRPr="005101B5">
        <w:rPr>
          <w:rFonts w:ascii="Times New Roman" w:hAnsi="Times New Roman" w:cs="Times New Roman"/>
          <w:sz w:val="22"/>
          <w:szCs w:val="22"/>
          <w:lang w:val="en-US"/>
        </w:rPr>
        <w:t>(2016)</w:t>
      </w:r>
      <w:del w:id="555" w:author="Fabian" w:date="2020-07-21T22:10:00Z">
        <w:r w:rsidRPr="005101B5" w:rsidDel="002D4910">
          <w:rPr>
            <w:rFonts w:ascii="Times New Roman" w:hAnsi="Times New Roman" w:cs="Times New Roman"/>
            <w:sz w:val="22"/>
            <w:szCs w:val="22"/>
            <w:lang w:val="en-US"/>
          </w:rPr>
          <w:delText xml:space="preserve"> with a p</w:delText>
        </w:r>
        <w:r w:rsidDel="002D4910">
          <w:rPr>
            <w:rFonts w:ascii="Times New Roman" w:hAnsi="Times New Roman" w:cs="Times New Roman"/>
            <w:sz w:val="22"/>
            <w:szCs w:val="22"/>
            <w:lang w:val="en-US"/>
          </w:rPr>
          <w:delText>redominance of individuals 2.5 to</w:delText>
        </w:r>
        <w:r w:rsidRPr="005101B5" w:rsidDel="002D4910">
          <w:rPr>
            <w:rFonts w:ascii="Times New Roman" w:hAnsi="Times New Roman" w:cs="Times New Roman"/>
            <w:sz w:val="22"/>
            <w:szCs w:val="22"/>
            <w:lang w:val="en-US"/>
          </w:rPr>
          <w:delText xml:space="preserve"> 5 cm in length</w:delText>
        </w:r>
      </w:del>
      <w:r w:rsidRPr="005101B5">
        <w:rPr>
          <w:rFonts w:ascii="Times New Roman" w:hAnsi="Times New Roman" w:cs="Times New Roman"/>
          <w:sz w:val="22"/>
          <w:szCs w:val="22"/>
          <w:lang w:val="en-US"/>
        </w:rPr>
        <w:t>.</w:t>
      </w:r>
      <w:commentRangeStart w:id="556"/>
      <w:ins w:id="557" w:author="Fabian" w:date="2020-07-21T22:11:00Z">
        <w:r w:rsidR="002D4910">
          <w:rPr>
            <w:rFonts w:ascii="Times New Roman" w:hAnsi="Times New Roman" w:cs="Times New Roman"/>
            <w:sz w:val="22"/>
            <w:szCs w:val="22"/>
            <w:lang w:val="en-US"/>
          </w:rPr>
          <w:t xml:space="preserve"> Th</w:t>
        </w:r>
      </w:ins>
      <w:ins w:id="558" w:author="Fabian" w:date="2020-07-21T22:15:00Z">
        <w:r w:rsidR="00185E97">
          <w:rPr>
            <w:rFonts w:ascii="Times New Roman" w:hAnsi="Times New Roman" w:cs="Times New Roman"/>
            <w:sz w:val="22"/>
            <w:szCs w:val="22"/>
            <w:lang w:val="en-US"/>
          </w:rPr>
          <w:t xml:space="preserve">e </w:t>
        </w:r>
      </w:ins>
      <w:ins w:id="559" w:author="Fabian" w:date="2020-07-21T22:13:00Z">
        <w:r w:rsidR="00FC4268">
          <w:rPr>
            <w:rFonts w:ascii="Times New Roman" w:hAnsi="Times New Roman" w:cs="Times New Roman"/>
            <w:sz w:val="22"/>
            <w:szCs w:val="22"/>
            <w:lang w:val="en-US"/>
          </w:rPr>
          <w:t>inconsisten</w:t>
        </w:r>
      </w:ins>
      <w:ins w:id="560" w:author="Fabian" w:date="2020-07-21T22:15:00Z">
        <w:r w:rsidR="00185E97">
          <w:rPr>
            <w:rFonts w:ascii="Times New Roman" w:hAnsi="Times New Roman" w:cs="Times New Roman"/>
            <w:sz w:val="22"/>
            <w:szCs w:val="22"/>
            <w:lang w:val="en-US"/>
          </w:rPr>
          <w:t>t</w:t>
        </w:r>
      </w:ins>
      <w:ins w:id="561" w:author="Fabian" w:date="2020-07-21T22:13:00Z">
        <w:r w:rsidR="00FC4268">
          <w:rPr>
            <w:rFonts w:ascii="Times New Roman" w:hAnsi="Times New Roman" w:cs="Times New Roman"/>
            <w:sz w:val="22"/>
            <w:szCs w:val="22"/>
            <w:lang w:val="en-US"/>
          </w:rPr>
          <w:t xml:space="preserve"> </w:t>
        </w:r>
      </w:ins>
      <w:ins w:id="562" w:author="Fabian" w:date="2020-07-21T22:14:00Z">
        <w:r w:rsidR="00FC4268">
          <w:rPr>
            <w:rFonts w:ascii="Times New Roman" w:hAnsi="Times New Roman" w:cs="Times New Roman"/>
            <w:sz w:val="22"/>
            <w:szCs w:val="22"/>
            <w:lang w:val="en-US"/>
          </w:rPr>
          <w:t xml:space="preserve">occurrence of </w:t>
        </w:r>
        <w:r w:rsidR="00185E97">
          <w:rPr>
            <w:rFonts w:ascii="Times New Roman" w:hAnsi="Times New Roman" w:cs="Times New Roman"/>
            <w:sz w:val="22"/>
            <w:szCs w:val="22"/>
            <w:lang w:val="en-US"/>
          </w:rPr>
          <w:t xml:space="preserve">juveniles </w:t>
        </w:r>
      </w:ins>
      <w:ins w:id="563" w:author="Fabian" w:date="2020-07-21T22:15:00Z">
        <w:r w:rsidR="00185E97">
          <w:rPr>
            <w:rFonts w:ascii="Times New Roman" w:hAnsi="Times New Roman" w:cs="Times New Roman"/>
            <w:sz w:val="22"/>
            <w:szCs w:val="22"/>
            <w:lang w:val="en-US"/>
          </w:rPr>
          <w:t xml:space="preserve">observed in the stock-assessment surveys was not an artifact of </w:t>
        </w:r>
      </w:ins>
      <w:ins w:id="564" w:author="Fabian" w:date="2020-07-21T22:16:00Z">
        <w:r w:rsidR="00185E97">
          <w:rPr>
            <w:rFonts w:ascii="Times New Roman" w:hAnsi="Times New Roman" w:cs="Times New Roman"/>
            <w:sz w:val="22"/>
            <w:szCs w:val="22"/>
            <w:lang w:val="en-US"/>
          </w:rPr>
          <w:t>survey mistiming (relative to recruitmen</w:t>
        </w:r>
      </w:ins>
      <w:ins w:id="565" w:author="Fabian" w:date="2020-07-21T22:17:00Z">
        <w:r w:rsidR="00185E97">
          <w:rPr>
            <w:rFonts w:ascii="Times New Roman" w:hAnsi="Times New Roman" w:cs="Times New Roman"/>
            <w:sz w:val="22"/>
            <w:szCs w:val="22"/>
            <w:lang w:val="en-US"/>
          </w:rPr>
          <w:t>t)</w:t>
        </w:r>
      </w:ins>
      <w:ins w:id="566" w:author="Fabian" w:date="2020-07-21T22:15:00Z">
        <w:r w:rsidR="00185E97">
          <w:rPr>
            <w:rFonts w:ascii="Times New Roman" w:hAnsi="Times New Roman" w:cs="Times New Roman"/>
            <w:sz w:val="22"/>
            <w:szCs w:val="22"/>
            <w:lang w:val="en-US"/>
          </w:rPr>
          <w:t xml:space="preserve">, as indicated by the </w:t>
        </w:r>
      </w:ins>
      <w:ins w:id="567" w:author="Fabian" w:date="2020-07-21T22:12:00Z">
        <w:r w:rsidR="002D4910">
          <w:rPr>
            <w:rFonts w:ascii="Times New Roman" w:hAnsi="Times New Roman" w:cs="Times New Roman"/>
            <w:sz w:val="22"/>
            <w:szCs w:val="22"/>
            <w:lang w:val="en-US"/>
          </w:rPr>
          <w:t xml:space="preserve">inter-annual </w:t>
        </w:r>
      </w:ins>
      <w:ins w:id="568" w:author="Fabian" w:date="2020-07-21T22:11:00Z">
        <w:r w:rsidR="002D4910">
          <w:rPr>
            <w:rFonts w:ascii="Times New Roman" w:hAnsi="Times New Roman" w:cs="Times New Roman"/>
            <w:sz w:val="22"/>
            <w:szCs w:val="22"/>
            <w:lang w:val="en-US"/>
          </w:rPr>
          <w:t>consisten</w:t>
        </w:r>
      </w:ins>
      <w:ins w:id="569" w:author="Fabian" w:date="2020-07-21T22:12:00Z">
        <w:r w:rsidR="002D4910">
          <w:rPr>
            <w:rFonts w:ascii="Times New Roman" w:hAnsi="Times New Roman" w:cs="Times New Roman"/>
            <w:sz w:val="22"/>
            <w:szCs w:val="22"/>
            <w:lang w:val="en-US"/>
          </w:rPr>
          <w:t xml:space="preserve">cy and progression </w:t>
        </w:r>
      </w:ins>
      <w:ins w:id="570" w:author="Fabian" w:date="2020-07-21T22:11:00Z">
        <w:r w:rsidR="002D4910">
          <w:rPr>
            <w:rFonts w:ascii="Times New Roman" w:hAnsi="Times New Roman" w:cs="Times New Roman"/>
            <w:sz w:val="22"/>
            <w:szCs w:val="22"/>
            <w:lang w:val="en-US"/>
          </w:rPr>
          <w:t xml:space="preserve">of gaps in the </w:t>
        </w:r>
      </w:ins>
      <w:ins w:id="571" w:author="Fabian" w:date="2020-07-21T22:16:00Z">
        <w:r w:rsidR="00185E97">
          <w:rPr>
            <w:rFonts w:ascii="Times New Roman" w:hAnsi="Times New Roman" w:cs="Times New Roman"/>
            <w:sz w:val="22"/>
            <w:szCs w:val="22"/>
            <w:lang w:val="en-US"/>
          </w:rPr>
          <w:t xml:space="preserve">size-structure data collected during </w:t>
        </w:r>
      </w:ins>
      <w:ins w:id="572" w:author="Fabian" w:date="2020-07-21T22:13:00Z">
        <w:r w:rsidR="002D4910">
          <w:rPr>
            <w:rFonts w:ascii="Times New Roman" w:hAnsi="Times New Roman" w:cs="Times New Roman"/>
            <w:sz w:val="22"/>
            <w:szCs w:val="22"/>
            <w:lang w:val="en-US"/>
          </w:rPr>
          <w:t>survey</w:t>
        </w:r>
      </w:ins>
      <w:ins w:id="573" w:author="Fabian" w:date="2020-07-21T22:16:00Z">
        <w:r w:rsidR="00185E97">
          <w:rPr>
            <w:rFonts w:ascii="Times New Roman" w:hAnsi="Times New Roman" w:cs="Times New Roman"/>
            <w:sz w:val="22"/>
            <w:szCs w:val="22"/>
            <w:lang w:val="en-US"/>
          </w:rPr>
          <w:t>s.</w:t>
        </w:r>
      </w:ins>
      <w:commentRangeEnd w:id="556"/>
      <w:ins w:id="574" w:author="Fabian" w:date="2020-07-21T22:17:00Z">
        <w:r w:rsidR="00185E97">
          <w:rPr>
            <w:rStyle w:val="CommentReference"/>
          </w:rPr>
          <w:commentReference w:id="556"/>
        </w:r>
      </w:ins>
    </w:p>
    <w:p w14:paraId="529FFE90" w14:textId="77777777" w:rsidR="001C2720" w:rsidRDefault="001C2720" w:rsidP="00404E99">
      <w:pPr>
        <w:spacing w:line="360" w:lineRule="auto"/>
        <w:rPr>
          <w:rFonts w:ascii="Times New Roman" w:hAnsi="Times New Roman" w:cs="Times New Roman"/>
          <w:sz w:val="22"/>
          <w:szCs w:val="22"/>
          <w:lang w:val="en-US"/>
        </w:rPr>
      </w:pPr>
    </w:p>
    <w:p w14:paraId="7C062D71" w14:textId="0E77C96E" w:rsidR="005101B5" w:rsidRDefault="005101B5" w:rsidP="00404E99">
      <w:pPr>
        <w:spacing w:line="360" w:lineRule="auto"/>
        <w:rPr>
          <w:rFonts w:ascii="Times New Roman" w:hAnsi="Times New Roman" w:cs="Times New Roman"/>
          <w:sz w:val="22"/>
          <w:szCs w:val="22"/>
          <w:lang w:val="en-US"/>
        </w:rPr>
      </w:pPr>
      <w:r w:rsidRPr="005101B5">
        <w:rPr>
          <w:rFonts w:ascii="Times New Roman" w:hAnsi="Times New Roman" w:cs="Times New Roman"/>
          <w:sz w:val="22"/>
          <w:szCs w:val="22"/>
          <w:lang w:val="en-US"/>
        </w:rPr>
        <w:t xml:space="preserve">For fisheries management, </w:t>
      </w:r>
      <w:del w:id="575" w:author="Fabian" w:date="2020-07-21T22:18:00Z">
        <w:r w:rsidRPr="005101B5" w:rsidDel="00185E97">
          <w:rPr>
            <w:rFonts w:ascii="Times New Roman" w:hAnsi="Times New Roman" w:cs="Times New Roman"/>
            <w:sz w:val="22"/>
            <w:szCs w:val="22"/>
            <w:lang w:val="en-US"/>
          </w:rPr>
          <w:delText xml:space="preserve">these </w:delText>
        </w:r>
      </w:del>
      <w:ins w:id="576" w:author="Fabian" w:date="2020-07-21T22:18:00Z">
        <w:r w:rsidR="00185E97">
          <w:rPr>
            <w:rFonts w:ascii="Times New Roman" w:hAnsi="Times New Roman" w:cs="Times New Roman"/>
            <w:sz w:val="22"/>
            <w:szCs w:val="22"/>
            <w:lang w:val="en-US"/>
          </w:rPr>
          <w:t>the observed</w:t>
        </w:r>
        <w:r w:rsidR="00185E97" w:rsidRPr="005101B5">
          <w:rPr>
            <w:rFonts w:ascii="Times New Roman" w:hAnsi="Times New Roman" w:cs="Times New Roman"/>
            <w:sz w:val="22"/>
            <w:szCs w:val="22"/>
            <w:lang w:val="en-US"/>
          </w:rPr>
          <w:t xml:space="preserve"> </w:t>
        </w:r>
      </w:ins>
      <w:r w:rsidRPr="005101B5">
        <w:rPr>
          <w:rFonts w:ascii="Times New Roman" w:hAnsi="Times New Roman" w:cs="Times New Roman"/>
          <w:sz w:val="22"/>
          <w:szCs w:val="22"/>
          <w:lang w:val="en-US"/>
        </w:rPr>
        <w:t xml:space="preserve">recruitment failures imply that, if recruitment occurs approximately once every </w:t>
      </w:r>
      <w:ins w:id="577" w:author="Fabian" w:date="2020-07-21T23:00:00Z">
        <w:r w:rsidR="00075640">
          <w:rPr>
            <w:rFonts w:ascii="Times New Roman" w:hAnsi="Times New Roman" w:cs="Times New Roman"/>
            <w:sz w:val="22"/>
            <w:szCs w:val="22"/>
            <w:lang w:val="en-US"/>
          </w:rPr>
          <w:t>three</w:t>
        </w:r>
      </w:ins>
      <w:del w:id="578" w:author="Fabian" w:date="2020-07-21T23:00:00Z">
        <w:r w:rsidRPr="005101B5" w:rsidDel="00075640">
          <w:rPr>
            <w:rFonts w:ascii="Times New Roman" w:hAnsi="Times New Roman" w:cs="Times New Roman"/>
            <w:sz w:val="22"/>
            <w:szCs w:val="22"/>
            <w:lang w:val="en-US"/>
          </w:rPr>
          <w:delText>3</w:delText>
        </w:r>
      </w:del>
      <w:r w:rsidRPr="005101B5">
        <w:rPr>
          <w:rFonts w:ascii="Times New Roman" w:hAnsi="Times New Roman" w:cs="Times New Roman"/>
          <w:sz w:val="22"/>
          <w:szCs w:val="22"/>
          <w:lang w:val="en-US"/>
        </w:rPr>
        <w:t xml:space="preserve"> years, the exploitation rates should be lower than those recommended </w:t>
      </w:r>
      <w:del w:id="579" w:author="Fabian" w:date="2020-07-21T22:19:00Z">
        <w:r w:rsidRPr="005101B5" w:rsidDel="00185E97">
          <w:rPr>
            <w:rFonts w:ascii="Times New Roman" w:hAnsi="Times New Roman" w:cs="Times New Roman"/>
            <w:sz w:val="22"/>
            <w:szCs w:val="22"/>
            <w:lang w:val="en-US"/>
          </w:rPr>
          <w:delText xml:space="preserve">in </w:delText>
        </w:r>
      </w:del>
      <w:ins w:id="580" w:author="Fabian" w:date="2020-07-21T22:19:00Z">
        <w:r w:rsidR="00185E97">
          <w:rPr>
            <w:rFonts w:ascii="Times New Roman" w:hAnsi="Times New Roman" w:cs="Times New Roman"/>
            <w:sz w:val="22"/>
            <w:szCs w:val="22"/>
            <w:lang w:val="en-US"/>
          </w:rPr>
          <w:t>by</w:t>
        </w:r>
        <w:r w:rsidR="00185E97" w:rsidRPr="005101B5">
          <w:rPr>
            <w:rFonts w:ascii="Times New Roman" w:hAnsi="Times New Roman" w:cs="Times New Roman"/>
            <w:sz w:val="22"/>
            <w:szCs w:val="22"/>
            <w:lang w:val="en-US"/>
          </w:rPr>
          <w:t xml:space="preserve"> </w:t>
        </w:r>
      </w:ins>
      <w:r w:rsidRPr="005101B5">
        <w:rPr>
          <w:rFonts w:ascii="Times New Roman" w:hAnsi="Times New Roman" w:cs="Times New Roman"/>
          <w:sz w:val="22"/>
          <w:szCs w:val="22"/>
          <w:lang w:val="en-US"/>
        </w:rPr>
        <w:t xml:space="preserve">the current management procedure (µ = 25%), and that lower exploitation rates (µ ≤15%) </w:t>
      </w:r>
      <w:ins w:id="581" w:author="Fabian" w:date="2020-07-21T22:19:00Z">
        <w:r w:rsidR="00185E97">
          <w:rPr>
            <w:rFonts w:ascii="Times New Roman" w:hAnsi="Times New Roman" w:cs="Times New Roman"/>
            <w:sz w:val="22"/>
            <w:szCs w:val="22"/>
            <w:lang w:val="en-US"/>
          </w:rPr>
          <w:t xml:space="preserve">are needed </w:t>
        </w:r>
      </w:ins>
      <w:del w:id="582" w:author="Fabian" w:date="2020-07-21T22:19:00Z">
        <w:r w:rsidRPr="005101B5" w:rsidDel="00185E97">
          <w:rPr>
            <w:rFonts w:ascii="Times New Roman" w:hAnsi="Times New Roman" w:cs="Times New Roman"/>
            <w:sz w:val="22"/>
            <w:szCs w:val="22"/>
            <w:lang w:val="en-US"/>
          </w:rPr>
          <w:delText xml:space="preserve">make it possible </w:delText>
        </w:r>
      </w:del>
      <w:r w:rsidRPr="005101B5">
        <w:rPr>
          <w:rFonts w:ascii="Times New Roman" w:hAnsi="Times New Roman" w:cs="Times New Roman"/>
          <w:sz w:val="22"/>
          <w:szCs w:val="22"/>
          <w:lang w:val="en-US"/>
        </w:rPr>
        <w:t xml:space="preserve">to </w:t>
      </w:r>
      <w:ins w:id="583" w:author="Fabian" w:date="2020-07-21T22:20:00Z">
        <w:r w:rsidR="00185E97">
          <w:rPr>
            <w:rFonts w:ascii="Times New Roman" w:hAnsi="Times New Roman" w:cs="Times New Roman"/>
            <w:sz w:val="22"/>
            <w:szCs w:val="22"/>
            <w:lang w:val="en-US"/>
          </w:rPr>
          <w:t xml:space="preserve">ensure </w:t>
        </w:r>
      </w:ins>
      <w:del w:id="584" w:author="Fabian" w:date="2020-07-21T22:20:00Z">
        <w:r w:rsidRPr="005101B5" w:rsidDel="00185E97">
          <w:rPr>
            <w:rFonts w:ascii="Times New Roman" w:hAnsi="Times New Roman" w:cs="Times New Roman"/>
            <w:sz w:val="22"/>
            <w:szCs w:val="22"/>
            <w:lang w:val="en-US"/>
          </w:rPr>
          <w:delText xml:space="preserve">maintain </w:delText>
        </w:r>
      </w:del>
      <w:del w:id="585" w:author="Fabian" w:date="2020-07-21T23:00:00Z">
        <w:r w:rsidRPr="005101B5" w:rsidDel="00075640">
          <w:rPr>
            <w:rFonts w:ascii="Times New Roman" w:hAnsi="Times New Roman" w:cs="Times New Roman"/>
            <w:sz w:val="22"/>
            <w:szCs w:val="22"/>
            <w:lang w:val="en-US"/>
          </w:rPr>
          <w:delText xml:space="preserve">a </w:delText>
        </w:r>
      </w:del>
      <w:r w:rsidRPr="005101B5">
        <w:rPr>
          <w:rFonts w:ascii="Times New Roman" w:hAnsi="Times New Roman" w:cs="Times New Roman"/>
          <w:sz w:val="22"/>
          <w:szCs w:val="22"/>
          <w:lang w:val="en-US"/>
        </w:rPr>
        <w:t xml:space="preserve">sustainable exploitation in the medium term. </w:t>
      </w:r>
      <w:r>
        <w:rPr>
          <w:rFonts w:ascii="Times New Roman" w:hAnsi="Times New Roman" w:cs="Times New Roman"/>
          <w:sz w:val="22"/>
          <w:szCs w:val="22"/>
          <w:lang w:val="en-US"/>
        </w:rPr>
        <w:t>Furthermore, t</w:t>
      </w:r>
      <w:r w:rsidRPr="005101B5">
        <w:rPr>
          <w:rFonts w:ascii="Times New Roman" w:hAnsi="Times New Roman" w:cs="Times New Roman"/>
          <w:sz w:val="22"/>
          <w:szCs w:val="22"/>
          <w:lang w:val="en-US"/>
        </w:rPr>
        <w:t xml:space="preserve">he current lack of knowledge on the </w:t>
      </w:r>
      <w:ins w:id="586" w:author="Fabian" w:date="2020-07-21T22:20:00Z">
        <w:r w:rsidR="00185E97">
          <w:rPr>
            <w:rFonts w:ascii="Times New Roman" w:hAnsi="Times New Roman" w:cs="Times New Roman"/>
            <w:sz w:val="22"/>
            <w:szCs w:val="22"/>
            <w:lang w:val="en-US"/>
          </w:rPr>
          <w:t xml:space="preserve">spatial-temporal </w:t>
        </w:r>
      </w:ins>
      <w:ins w:id="587" w:author="Fabian" w:date="2020-07-21T22:21:00Z">
        <w:r w:rsidR="00185E97">
          <w:rPr>
            <w:rFonts w:ascii="Times New Roman" w:hAnsi="Times New Roman" w:cs="Times New Roman"/>
            <w:sz w:val="22"/>
            <w:szCs w:val="22"/>
            <w:lang w:val="en-US"/>
          </w:rPr>
          <w:t>variability</w:t>
        </w:r>
      </w:ins>
      <w:ins w:id="588" w:author="Fabian" w:date="2020-07-21T22:20:00Z">
        <w:r w:rsidR="00185E97">
          <w:rPr>
            <w:rFonts w:ascii="Times New Roman" w:hAnsi="Times New Roman" w:cs="Times New Roman"/>
            <w:sz w:val="22"/>
            <w:szCs w:val="22"/>
            <w:lang w:val="en-US"/>
          </w:rPr>
          <w:t xml:space="preserve"> of </w:t>
        </w:r>
      </w:ins>
      <w:r w:rsidRPr="005101B5">
        <w:rPr>
          <w:rFonts w:ascii="Times New Roman" w:hAnsi="Times New Roman" w:cs="Times New Roman"/>
          <w:sz w:val="22"/>
          <w:szCs w:val="22"/>
          <w:lang w:val="en-US"/>
        </w:rPr>
        <w:t xml:space="preserve">settlement and recruitment </w:t>
      </w:r>
      <w:del w:id="589" w:author="Fabian" w:date="2020-07-21T22:21:00Z">
        <w:r w:rsidRPr="005101B5" w:rsidDel="00185E97">
          <w:rPr>
            <w:rFonts w:ascii="Times New Roman" w:hAnsi="Times New Roman" w:cs="Times New Roman"/>
            <w:sz w:val="22"/>
            <w:szCs w:val="22"/>
            <w:lang w:val="en-US"/>
          </w:rPr>
          <w:delText xml:space="preserve">of </w:delText>
        </w:r>
      </w:del>
      <w:ins w:id="590" w:author="Fabian" w:date="2020-07-21T22:21:00Z">
        <w:r w:rsidR="00185E97">
          <w:rPr>
            <w:rFonts w:ascii="Times New Roman" w:hAnsi="Times New Roman" w:cs="Times New Roman"/>
            <w:sz w:val="22"/>
            <w:szCs w:val="22"/>
            <w:lang w:val="en-US"/>
          </w:rPr>
          <w:t>in</w:t>
        </w:r>
        <w:r w:rsidR="00185E97" w:rsidRPr="005101B5">
          <w:rPr>
            <w:rFonts w:ascii="Times New Roman" w:hAnsi="Times New Roman" w:cs="Times New Roman"/>
            <w:sz w:val="22"/>
            <w:szCs w:val="22"/>
            <w:lang w:val="en-US"/>
          </w:rPr>
          <w:t xml:space="preserve"> </w:t>
        </w:r>
      </w:ins>
      <w:del w:id="591" w:author="Fabian" w:date="2020-07-21T22:21:00Z">
        <w:r w:rsidRPr="005101B5" w:rsidDel="00185E97">
          <w:rPr>
            <w:rFonts w:ascii="Times New Roman" w:hAnsi="Times New Roman" w:cs="Times New Roman"/>
            <w:sz w:val="22"/>
            <w:szCs w:val="22"/>
            <w:lang w:val="en-US"/>
          </w:rPr>
          <w:delText xml:space="preserve">benthic </w:delText>
        </w:r>
      </w:del>
      <w:r w:rsidRPr="005101B5">
        <w:rPr>
          <w:rFonts w:ascii="Times New Roman" w:hAnsi="Times New Roman" w:cs="Times New Roman"/>
          <w:sz w:val="22"/>
          <w:szCs w:val="22"/>
          <w:lang w:val="en-US"/>
        </w:rPr>
        <w:t xml:space="preserve">species such as </w:t>
      </w:r>
      <w:ins w:id="592" w:author="Fabian" w:date="2020-07-21T22:21:00Z">
        <w:r w:rsidR="00185E97">
          <w:rPr>
            <w:rFonts w:ascii="Times New Roman" w:hAnsi="Times New Roman" w:cs="Times New Roman"/>
            <w:sz w:val="22"/>
            <w:szCs w:val="22"/>
            <w:lang w:val="en-US"/>
          </w:rPr>
          <w:t xml:space="preserve">the </w:t>
        </w:r>
      </w:ins>
      <w:r w:rsidR="00BF4A34">
        <w:rPr>
          <w:rFonts w:ascii="Times New Roman" w:hAnsi="Times New Roman" w:cs="Times New Roman"/>
          <w:sz w:val="22"/>
          <w:szCs w:val="22"/>
          <w:lang w:val="en-US"/>
        </w:rPr>
        <w:t>surf clam</w:t>
      </w:r>
      <w:r>
        <w:rPr>
          <w:rFonts w:ascii="Times New Roman" w:hAnsi="Times New Roman" w:cs="Times New Roman"/>
          <w:sz w:val="22"/>
          <w:szCs w:val="22"/>
          <w:lang w:val="en-US"/>
        </w:rPr>
        <w:t xml:space="preserve"> </w:t>
      </w:r>
      <w:r w:rsidRPr="005101B5">
        <w:rPr>
          <w:rFonts w:ascii="Times New Roman" w:hAnsi="Times New Roman" w:cs="Times New Roman"/>
          <w:i/>
          <w:sz w:val="22"/>
          <w:szCs w:val="22"/>
          <w:lang w:val="en-US"/>
        </w:rPr>
        <w:t xml:space="preserve">M. </w:t>
      </w:r>
      <w:proofErr w:type="spellStart"/>
      <w:r w:rsidRPr="005101B5">
        <w:rPr>
          <w:rFonts w:ascii="Times New Roman" w:hAnsi="Times New Roman" w:cs="Times New Roman"/>
          <w:i/>
          <w:sz w:val="22"/>
          <w:szCs w:val="22"/>
          <w:lang w:val="en-US"/>
        </w:rPr>
        <w:t>donacium</w:t>
      </w:r>
      <w:proofErr w:type="spellEnd"/>
      <w:r w:rsidRPr="005101B5">
        <w:rPr>
          <w:rFonts w:ascii="Times New Roman" w:hAnsi="Times New Roman" w:cs="Times New Roman"/>
          <w:sz w:val="22"/>
          <w:szCs w:val="22"/>
          <w:lang w:val="en-US"/>
        </w:rPr>
        <w:t xml:space="preserve"> puts into question the exploitation strategies that are currently considered as sustainable. Typically, it is assumed that </w:t>
      </w:r>
      <w:del w:id="593" w:author="Fabian" w:date="2020-07-21T22:22:00Z">
        <w:r w:rsidRPr="005101B5" w:rsidDel="00185E97">
          <w:rPr>
            <w:rFonts w:ascii="Times New Roman" w:hAnsi="Times New Roman" w:cs="Times New Roman"/>
            <w:sz w:val="22"/>
            <w:szCs w:val="22"/>
            <w:lang w:val="en-US"/>
          </w:rPr>
          <w:delText xml:space="preserve">the </w:delText>
        </w:r>
      </w:del>
      <w:r w:rsidRPr="005101B5">
        <w:rPr>
          <w:rFonts w:ascii="Times New Roman" w:hAnsi="Times New Roman" w:cs="Times New Roman"/>
          <w:sz w:val="22"/>
          <w:szCs w:val="22"/>
          <w:lang w:val="en-US"/>
        </w:rPr>
        <w:t xml:space="preserve">benthic </w:t>
      </w:r>
      <w:r>
        <w:rPr>
          <w:rFonts w:ascii="Times New Roman" w:hAnsi="Times New Roman" w:cs="Times New Roman"/>
          <w:sz w:val="22"/>
          <w:szCs w:val="22"/>
          <w:lang w:val="en-US"/>
        </w:rPr>
        <w:t>species</w:t>
      </w:r>
      <w:r w:rsidRPr="005101B5">
        <w:rPr>
          <w:rFonts w:ascii="Times New Roman" w:hAnsi="Times New Roman" w:cs="Times New Roman"/>
          <w:sz w:val="22"/>
          <w:szCs w:val="22"/>
          <w:lang w:val="en-US"/>
        </w:rPr>
        <w:t xml:space="preserve"> have annual recruitment, which is </w:t>
      </w:r>
      <w:del w:id="594" w:author="Fabian" w:date="2020-07-21T23:21:00Z">
        <w:r w:rsidRPr="005101B5" w:rsidDel="00913A9F">
          <w:rPr>
            <w:rFonts w:ascii="Times New Roman" w:hAnsi="Times New Roman" w:cs="Times New Roman"/>
            <w:sz w:val="22"/>
            <w:szCs w:val="22"/>
            <w:lang w:val="en-US"/>
          </w:rPr>
          <w:delText xml:space="preserve">clearly </w:delText>
        </w:r>
      </w:del>
      <w:r w:rsidRPr="005101B5">
        <w:rPr>
          <w:rFonts w:ascii="Times New Roman" w:hAnsi="Times New Roman" w:cs="Times New Roman"/>
          <w:sz w:val="22"/>
          <w:szCs w:val="22"/>
          <w:lang w:val="en-US"/>
        </w:rPr>
        <w:t xml:space="preserve">not the case for </w:t>
      </w:r>
      <w:del w:id="595" w:author="Fabian" w:date="2020-07-21T22:22:00Z">
        <w:r w:rsidRPr="00185E97" w:rsidDel="00185E97">
          <w:rPr>
            <w:rFonts w:ascii="Times New Roman" w:hAnsi="Times New Roman" w:cs="Times New Roman"/>
            <w:i/>
            <w:sz w:val="22"/>
            <w:szCs w:val="22"/>
            <w:lang w:val="en-US"/>
            <w:rPrChange w:id="596" w:author="Fabian" w:date="2020-07-21T22:22:00Z">
              <w:rPr>
                <w:rFonts w:ascii="Times New Roman" w:hAnsi="Times New Roman" w:cs="Times New Roman"/>
                <w:sz w:val="22"/>
                <w:szCs w:val="22"/>
                <w:lang w:val="en-US"/>
              </w:rPr>
            </w:rPrChange>
          </w:rPr>
          <w:delText>this species</w:delText>
        </w:r>
      </w:del>
      <w:ins w:id="597" w:author="Fabian" w:date="2020-07-21T22:22:00Z">
        <w:r w:rsidR="00185E97" w:rsidRPr="00185E97">
          <w:rPr>
            <w:rFonts w:ascii="Times New Roman" w:hAnsi="Times New Roman" w:cs="Times New Roman"/>
            <w:i/>
            <w:sz w:val="22"/>
            <w:szCs w:val="22"/>
            <w:lang w:val="en-US"/>
            <w:rPrChange w:id="598" w:author="Fabian" w:date="2020-07-21T22:22:00Z">
              <w:rPr>
                <w:rFonts w:ascii="Times New Roman" w:hAnsi="Times New Roman" w:cs="Times New Roman"/>
                <w:sz w:val="22"/>
                <w:szCs w:val="22"/>
                <w:lang w:val="en-US"/>
              </w:rPr>
            </w:rPrChange>
          </w:rPr>
          <w:t xml:space="preserve">M. </w:t>
        </w:r>
        <w:proofErr w:type="spellStart"/>
        <w:r w:rsidR="00185E97" w:rsidRPr="00185E97">
          <w:rPr>
            <w:rFonts w:ascii="Times New Roman" w:hAnsi="Times New Roman" w:cs="Times New Roman"/>
            <w:i/>
            <w:sz w:val="22"/>
            <w:szCs w:val="22"/>
            <w:lang w:val="en-US"/>
            <w:rPrChange w:id="599" w:author="Fabian" w:date="2020-07-21T22:22:00Z">
              <w:rPr>
                <w:rFonts w:ascii="Times New Roman" w:hAnsi="Times New Roman" w:cs="Times New Roman"/>
                <w:sz w:val="22"/>
                <w:szCs w:val="22"/>
                <w:lang w:val="en-US"/>
              </w:rPr>
            </w:rPrChange>
          </w:rPr>
          <w:t>donacium</w:t>
        </w:r>
      </w:ins>
      <w:proofErr w:type="spellEnd"/>
      <w:r w:rsidRPr="005101B5">
        <w:rPr>
          <w:rFonts w:ascii="Times New Roman" w:hAnsi="Times New Roman" w:cs="Times New Roman"/>
          <w:sz w:val="22"/>
          <w:szCs w:val="22"/>
          <w:lang w:val="en-US"/>
        </w:rPr>
        <w:t>. Therefore, this contribution highlights an issue that warrants an even more precautionary approach to the commercial exploitation of b</w:t>
      </w:r>
      <w:r>
        <w:rPr>
          <w:rFonts w:ascii="Times New Roman" w:hAnsi="Times New Roman" w:cs="Times New Roman"/>
          <w:sz w:val="22"/>
          <w:szCs w:val="22"/>
          <w:lang w:val="en-US"/>
        </w:rPr>
        <w:t xml:space="preserve">enthic species </w:t>
      </w:r>
      <w:del w:id="600" w:author="Fabian" w:date="2020-07-21T22:22:00Z">
        <w:r w:rsidDel="00185E97">
          <w:rPr>
            <w:rFonts w:ascii="Times New Roman" w:hAnsi="Times New Roman" w:cs="Times New Roman"/>
            <w:sz w:val="22"/>
            <w:szCs w:val="22"/>
            <w:lang w:val="en-US"/>
          </w:rPr>
          <w:delText xml:space="preserve">such as the </w:delText>
        </w:r>
        <w:r w:rsidR="00BF4A34" w:rsidDel="00185E97">
          <w:rPr>
            <w:rFonts w:ascii="Times New Roman" w:hAnsi="Times New Roman" w:cs="Times New Roman"/>
            <w:sz w:val="22"/>
            <w:szCs w:val="22"/>
            <w:lang w:val="en-US"/>
          </w:rPr>
          <w:delText>surf clam</w:delText>
        </w:r>
      </w:del>
      <w:ins w:id="601" w:author="Fabian" w:date="2020-07-21T22:22:00Z">
        <w:r w:rsidR="00185E97">
          <w:rPr>
            <w:rFonts w:ascii="Times New Roman" w:hAnsi="Times New Roman" w:cs="Times New Roman"/>
            <w:sz w:val="22"/>
            <w:szCs w:val="22"/>
            <w:lang w:val="en-US"/>
          </w:rPr>
          <w:t>with non-annual, or irregular recruitment</w:t>
        </w:r>
      </w:ins>
      <w:r w:rsidRPr="005101B5">
        <w:rPr>
          <w:rFonts w:ascii="Times New Roman" w:hAnsi="Times New Roman" w:cs="Times New Roman"/>
          <w:sz w:val="22"/>
          <w:szCs w:val="22"/>
          <w:lang w:val="en-US"/>
        </w:rPr>
        <w:t>.</w:t>
      </w:r>
    </w:p>
    <w:p w14:paraId="115DE13E" w14:textId="77777777" w:rsidR="001C2720" w:rsidRDefault="001C2720" w:rsidP="00404E99">
      <w:pPr>
        <w:spacing w:line="360" w:lineRule="auto"/>
        <w:rPr>
          <w:rFonts w:ascii="Times New Roman" w:hAnsi="Times New Roman" w:cs="Times New Roman"/>
          <w:sz w:val="22"/>
          <w:szCs w:val="22"/>
          <w:lang w:val="en-US"/>
        </w:rPr>
      </w:pPr>
    </w:p>
    <w:p w14:paraId="0C067814" w14:textId="3442E083" w:rsidR="00913A9F" w:rsidRDefault="00F66C37" w:rsidP="00404E99">
      <w:pPr>
        <w:spacing w:line="360" w:lineRule="auto"/>
        <w:rPr>
          <w:ins w:id="602" w:author="Fabian" w:date="2020-07-21T23:22:00Z"/>
          <w:rFonts w:ascii="Times New Roman" w:hAnsi="Times New Roman" w:cs="Times New Roman"/>
          <w:sz w:val="22"/>
          <w:szCs w:val="22"/>
          <w:lang w:val="en-US"/>
        </w:rPr>
      </w:pPr>
      <w:del w:id="603" w:author="Fabian" w:date="2020-07-21T22:23:00Z">
        <w:r w:rsidRPr="00F66C37" w:rsidDel="00185E97">
          <w:rPr>
            <w:rFonts w:ascii="Times New Roman" w:hAnsi="Times New Roman" w:cs="Times New Roman"/>
            <w:sz w:val="22"/>
            <w:szCs w:val="22"/>
            <w:lang w:val="en-US"/>
          </w:rPr>
          <w:delText xml:space="preserve">The </w:delText>
        </w:r>
      </w:del>
      <w:ins w:id="604" w:author="Fabian" w:date="2020-07-21T22:23:00Z">
        <w:r w:rsidR="00185E97">
          <w:rPr>
            <w:rFonts w:ascii="Times New Roman" w:hAnsi="Times New Roman" w:cs="Times New Roman"/>
            <w:sz w:val="22"/>
            <w:szCs w:val="22"/>
            <w:lang w:val="en-US"/>
          </w:rPr>
          <w:t>A</w:t>
        </w:r>
        <w:r w:rsidR="00185E97" w:rsidRPr="00F66C37">
          <w:rPr>
            <w:rFonts w:ascii="Times New Roman" w:hAnsi="Times New Roman" w:cs="Times New Roman"/>
            <w:sz w:val="22"/>
            <w:szCs w:val="22"/>
            <w:lang w:val="en-US"/>
          </w:rPr>
          <w:t xml:space="preserve"> </w:t>
        </w:r>
      </w:ins>
      <w:r w:rsidRPr="00F66C37">
        <w:rPr>
          <w:rFonts w:ascii="Times New Roman" w:hAnsi="Times New Roman" w:cs="Times New Roman"/>
          <w:sz w:val="22"/>
          <w:szCs w:val="22"/>
          <w:lang w:val="en-US"/>
        </w:rPr>
        <w:t>management procedure can be viewed as a “static” or memory-lacking process</w:t>
      </w:r>
      <w:del w:id="605" w:author="Fabian" w:date="2020-07-21T23:00:00Z">
        <w:r w:rsidRPr="00F66C37" w:rsidDel="00075640">
          <w:rPr>
            <w:rFonts w:ascii="Times New Roman" w:hAnsi="Times New Roman" w:cs="Times New Roman"/>
            <w:sz w:val="22"/>
            <w:szCs w:val="22"/>
            <w:lang w:val="en-US"/>
          </w:rPr>
          <w:delText>,</w:delText>
        </w:r>
      </w:del>
      <w:r w:rsidRPr="00F66C37">
        <w:rPr>
          <w:rFonts w:ascii="Times New Roman" w:hAnsi="Times New Roman" w:cs="Times New Roman"/>
          <w:sz w:val="22"/>
          <w:szCs w:val="22"/>
          <w:lang w:val="en-US"/>
        </w:rPr>
        <w:t xml:space="preserve"> since it </w:t>
      </w:r>
      <w:ins w:id="606" w:author="Fabian" w:date="2020-07-21T23:21:00Z">
        <w:r w:rsidR="00913A9F">
          <w:rPr>
            <w:rFonts w:ascii="Times New Roman" w:hAnsi="Times New Roman" w:cs="Times New Roman"/>
            <w:sz w:val="22"/>
            <w:szCs w:val="22"/>
            <w:lang w:val="en-US"/>
          </w:rPr>
          <w:t>does not refer</w:t>
        </w:r>
      </w:ins>
      <w:del w:id="607" w:author="Fabian" w:date="2020-07-21T23:21:00Z">
        <w:r w:rsidRPr="00F66C37" w:rsidDel="00913A9F">
          <w:rPr>
            <w:rFonts w:ascii="Times New Roman" w:hAnsi="Times New Roman" w:cs="Times New Roman"/>
            <w:sz w:val="22"/>
            <w:szCs w:val="22"/>
            <w:lang w:val="en-US"/>
          </w:rPr>
          <w:delText>makes no reference</w:delText>
        </w:r>
      </w:del>
      <w:r w:rsidRPr="00F66C37">
        <w:rPr>
          <w:rFonts w:ascii="Times New Roman" w:hAnsi="Times New Roman" w:cs="Times New Roman"/>
          <w:sz w:val="22"/>
          <w:szCs w:val="22"/>
          <w:lang w:val="en-US"/>
        </w:rPr>
        <w:t xml:space="preserve"> to either past or future observations. Indeed, </w:t>
      </w:r>
      <w:ins w:id="608" w:author="Fabian" w:date="2020-07-21T22:25:00Z">
        <w:r w:rsidR="002A6E8F">
          <w:rPr>
            <w:rFonts w:ascii="Times New Roman" w:hAnsi="Times New Roman" w:cs="Times New Roman"/>
            <w:sz w:val="22"/>
            <w:szCs w:val="22"/>
            <w:lang w:val="en-US"/>
          </w:rPr>
          <w:t xml:space="preserve">annual </w:t>
        </w:r>
      </w:ins>
      <w:r w:rsidRPr="00F66C37">
        <w:rPr>
          <w:rFonts w:ascii="Times New Roman" w:hAnsi="Times New Roman" w:cs="Times New Roman"/>
          <w:sz w:val="22"/>
          <w:szCs w:val="22"/>
          <w:lang w:val="en-US"/>
        </w:rPr>
        <w:t>quotas are computed from the standing stock</w:t>
      </w:r>
      <w:r w:rsidR="005101B5">
        <w:rPr>
          <w:rFonts w:ascii="Times New Roman" w:hAnsi="Times New Roman" w:cs="Times New Roman"/>
          <w:sz w:val="22"/>
          <w:szCs w:val="22"/>
          <w:lang w:val="en-US"/>
        </w:rPr>
        <w:t xml:space="preserve"> assessed directly in the field. The size-structure data are </w:t>
      </w:r>
      <w:r w:rsidRPr="00F66C37">
        <w:rPr>
          <w:rFonts w:ascii="Times New Roman" w:hAnsi="Times New Roman" w:cs="Times New Roman"/>
          <w:sz w:val="22"/>
          <w:szCs w:val="22"/>
          <w:lang w:val="en-US"/>
        </w:rPr>
        <w:t xml:space="preserve">converted into age </w:t>
      </w:r>
      <w:r w:rsidR="005101B5">
        <w:rPr>
          <w:rFonts w:ascii="Times New Roman" w:hAnsi="Times New Roman" w:cs="Times New Roman"/>
          <w:sz w:val="22"/>
          <w:szCs w:val="22"/>
          <w:lang w:val="en-US"/>
        </w:rPr>
        <w:t xml:space="preserve">composition </w:t>
      </w:r>
      <w:r w:rsidRPr="00F66C37">
        <w:rPr>
          <w:rFonts w:ascii="Times New Roman" w:hAnsi="Times New Roman" w:cs="Times New Roman"/>
          <w:sz w:val="22"/>
          <w:szCs w:val="22"/>
          <w:lang w:val="en-US"/>
        </w:rPr>
        <w:t>data through the slicing age-class met</w:t>
      </w:r>
      <w:r>
        <w:rPr>
          <w:rFonts w:ascii="Times New Roman" w:hAnsi="Times New Roman" w:cs="Times New Roman"/>
          <w:sz w:val="22"/>
          <w:szCs w:val="22"/>
          <w:lang w:val="en-US"/>
        </w:rPr>
        <w:t>hod</w:t>
      </w:r>
      <w:r w:rsidR="005101B5">
        <w:rPr>
          <w:rFonts w:ascii="Times New Roman" w:hAnsi="Times New Roman" w:cs="Times New Roman"/>
          <w:sz w:val="22"/>
          <w:szCs w:val="22"/>
          <w:lang w:val="en-US"/>
        </w:rPr>
        <w:t xml:space="preserve">, which is </w:t>
      </w:r>
      <w:r>
        <w:rPr>
          <w:rFonts w:ascii="Times New Roman" w:hAnsi="Times New Roman" w:cs="Times New Roman"/>
          <w:sz w:val="22"/>
          <w:szCs w:val="22"/>
          <w:lang w:val="en-US"/>
        </w:rPr>
        <w:t xml:space="preserve">the </w:t>
      </w:r>
      <w:ins w:id="609" w:author="Fabian" w:date="2020-07-21T23:25:00Z">
        <w:r w:rsidR="00913A9F">
          <w:rPr>
            <w:rFonts w:ascii="Times New Roman" w:hAnsi="Times New Roman" w:cs="Times New Roman"/>
            <w:sz w:val="22"/>
            <w:szCs w:val="22"/>
            <w:lang w:val="en-US"/>
          </w:rPr>
          <w:t>primary</w:t>
        </w:r>
      </w:ins>
      <w:del w:id="610" w:author="Fabian" w:date="2020-07-21T23:25:00Z">
        <w:r w:rsidDel="00913A9F">
          <w:rPr>
            <w:rFonts w:ascii="Times New Roman" w:hAnsi="Times New Roman" w:cs="Times New Roman"/>
            <w:sz w:val="22"/>
            <w:szCs w:val="22"/>
            <w:lang w:val="en-US"/>
          </w:rPr>
          <w:delText>main</w:delText>
        </w:r>
      </w:del>
      <w:r>
        <w:rPr>
          <w:rFonts w:ascii="Times New Roman" w:hAnsi="Times New Roman" w:cs="Times New Roman"/>
          <w:sz w:val="22"/>
          <w:szCs w:val="22"/>
          <w:lang w:val="en-US"/>
        </w:rPr>
        <w:t xml:space="preserve"> input for the yield-per-recruit model of </w:t>
      </w:r>
      <w:r w:rsidRPr="00F66C37">
        <w:rPr>
          <w:rFonts w:ascii="Times New Roman" w:hAnsi="Times New Roman" w:cs="Times New Roman"/>
          <w:sz w:val="22"/>
          <w:szCs w:val="22"/>
          <w:lang w:val="en-US"/>
        </w:rPr>
        <w:t>Thompson</w:t>
      </w:r>
      <w:r>
        <w:rPr>
          <w:rFonts w:ascii="Times New Roman" w:hAnsi="Times New Roman" w:cs="Times New Roman"/>
          <w:sz w:val="22"/>
          <w:szCs w:val="22"/>
          <w:lang w:val="en-US"/>
        </w:rPr>
        <w:t xml:space="preserve"> and </w:t>
      </w:r>
      <w:r w:rsidRPr="00F66C37">
        <w:rPr>
          <w:rFonts w:ascii="Times New Roman" w:hAnsi="Times New Roman" w:cs="Times New Roman"/>
          <w:sz w:val="22"/>
          <w:szCs w:val="22"/>
          <w:lang w:val="en-US"/>
        </w:rPr>
        <w:t>Bell. This model assumes that age</w:t>
      </w:r>
      <w:r>
        <w:rPr>
          <w:rFonts w:ascii="Times New Roman" w:hAnsi="Times New Roman" w:cs="Times New Roman"/>
          <w:sz w:val="22"/>
          <w:szCs w:val="22"/>
          <w:lang w:val="en-US"/>
        </w:rPr>
        <w:t>-</w:t>
      </w:r>
      <w:r w:rsidRPr="00F66C37">
        <w:rPr>
          <w:rFonts w:ascii="Times New Roman" w:hAnsi="Times New Roman" w:cs="Times New Roman"/>
          <w:sz w:val="22"/>
          <w:szCs w:val="22"/>
          <w:lang w:val="en-US"/>
        </w:rPr>
        <w:t xml:space="preserve">classes are treated as a “pseudo-cohorts” without considering past recruitment to explain the current length- or age-composition. Also, the estimation of </w:t>
      </w:r>
      <w:r w:rsidRPr="00F66C37">
        <w:rPr>
          <w:rFonts w:ascii="Times New Roman" w:hAnsi="Times New Roman" w:cs="Times New Roman"/>
          <w:i/>
          <w:sz w:val="22"/>
          <w:szCs w:val="22"/>
          <w:lang w:val="en-US"/>
        </w:rPr>
        <w:t>F</w:t>
      </w:r>
      <w:r w:rsidRPr="00F66C37">
        <w:rPr>
          <w:rFonts w:ascii="Times New Roman" w:hAnsi="Times New Roman" w:cs="Times New Roman"/>
          <w:sz w:val="22"/>
          <w:szCs w:val="22"/>
          <w:vertAlign w:val="subscript"/>
          <w:lang w:val="en-US"/>
        </w:rPr>
        <w:t>0.1</w:t>
      </w:r>
      <w:r w:rsidRPr="00F66C37">
        <w:rPr>
          <w:rFonts w:ascii="Times New Roman" w:hAnsi="Times New Roman" w:cs="Times New Roman"/>
          <w:sz w:val="22"/>
          <w:szCs w:val="22"/>
          <w:lang w:val="en-US"/>
        </w:rPr>
        <w:t xml:space="preserve"> has an implicit economic objective because it is computed from the yield-per-recruit curve, but </w:t>
      </w:r>
      <w:r w:rsidRPr="00F66C37">
        <w:rPr>
          <w:rFonts w:ascii="Times New Roman" w:hAnsi="Times New Roman" w:cs="Times New Roman"/>
          <w:i/>
          <w:sz w:val="22"/>
          <w:szCs w:val="22"/>
          <w:lang w:val="en-US"/>
        </w:rPr>
        <w:t>F</w:t>
      </w:r>
      <w:r w:rsidRPr="00F66C37">
        <w:rPr>
          <w:rFonts w:ascii="Times New Roman" w:hAnsi="Times New Roman" w:cs="Times New Roman"/>
          <w:sz w:val="22"/>
          <w:szCs w:val="22"/>
          <w:vertAlign w:val="subscript"/>
          <w:lang w:val="en-US"/>
        </w:rPr>
        <w:t>0.1</w:t>
      </w:r>
      <w:r w:rsidRPr="00F66C37">
        <w:rPr>
          <w:rFonts w:ascii="Times New Roman" w:hAnsi="Times New Roman" w:cs="Times New Roman"/>
          <w:sz w:val="22"/>
          <w:szCs w:val="22"/>
          <w:lang w:val="en-US"/>
        </w:rPr>
        <w:t xml:space="preserve"> is implicitly a functi</w:t>
      </w:r>
      <w:r>
        <w:rPr>
          <w:rFonts w:ascii="Times New Roman" w:hAnsi="Times New Roman" w:cs="Times New Roman"/>
          <w:sz w:val="22"/>
          <w:szCs w:val="22"/>
          <w:lang w:val="en-US"/>
        </w:rPr>
        <w:t>on of age at first catch</w:t>
      </w:r>
      <w:del w:id="611" w:author="Fabian" w:date="2020-07-21T22:26:00Z">
        <w:r w:rsidDel="002A6E8F">
          <w:rPr>
            <w:rFonts w:ascii="Times New Roman" w:hAnsi="Times New Roman" w:cs="Times New Roman"/>
            <w:sz w:val="22"/>
            <w:szCs w:val="22"/>
            <w:lang w:val="en-US"/>
          </w:rPr>
          <w:delText>;</w:delText>
        </w:r>
      </w:del>
      <w:r>
        <w:rPr>
          <w:rFonts w:ascii="Times New Roman" w:hAnsi="Times New Roman" w:cs="Times New Roman"/>
          <w:sz w:val="22"/>
          <w:szCs w:val="22"/>
          <w:lang w:val="en-US"/>
        </w:rPr>
        <w:t xml:space="preserve"> and</w:t>
      </w:r>
      <w:ins w:id="612" w:author="Fabian" w:date="2020-07-21T22:26:00Z">
        <w:r w:rsidR="002A6E8F">
          <w:rPr>
            <w:rFonts w:ascii="Times New Roman" w:hAnsi="Times New Roman" w:cs="Times New Roman"/>
            <w:sz w:val="22"/>
            <w:szCs w:val="22"/>
            <w:lang w:val="en-US"/>
          </w:rPr>
          <w:t>,</w:t>
        </w:r>
      </w:ins>
      <w:r>
        <w:rPr>
          <w:rFonts w:ascii="Times New Roman" w:hAnsi="Times New Roman" w:cs="Times New Roman"/>
          <w:sz w:val="22"/>
          <w:szCs w:val="22"/>
          <w:lang w:val="en-US"/>
        </w:rPr>
        <w:t xml:space="preserve"> hence,</w:t>
      </w:r>
      <w:r w:rsidRPr="00F66C37">
        <w:rPr>
          <w:rFonts w:ascii="Times New Roman" w:hAnsi="Times New Roman" w:cs="Times New Roman"/>
          <w:sz w:val="22"/>
          <w:szCs w:val="22"/>
          <w:lang w:val="en-US"/>
        </w:rPr>
        <w:t xml:space="preserve"> knife-edge selectivity </w:t>
      </w:r>
      <w:r w:rsidR="00233168">
        <w:rPr>
          <w:rFonts w:ascii="Times New Roman" w:hAnsi="Times New Roman" w:cs="Times New Roman"/>
          <w:sz w:val="22"/>
          <w:szCs w:val="22"/>
          <w:lang w:val="en-US"/>
        </w:rPr>
        <w:fldChar w:fldCharType="begin" w:fldLock="1"/>
      </w:r>
      <w:r w:rsidR="00233168">
        <w:rPr>
          <w:rFonts w:ascii="Times New Roman" w:hAnsi="Times New Roman" w:cs="Times New Roman"/>
          <w:sz w:val="22"/>
          <w:szCs w:val="22"/>
          <w:lang w:val="en-US"/>
        </w:rPr>
        <w:instrText>ADDIN CSL_CITATION {"citationItems":[{"id":"ITEM-1","itemData":{"DOI":"10.1139/f87-335","abstract":"There is a unique size of entry into the fishable population that maximizes yield per recruit when an F0.1 fishing criterion is applied to the simple theory of fishing developed by Beverton &amp; Holt (1957). Such a pair of parameters (size of entry, F0.1 value) represents the optimal F0.1 criteria and are characterized by the single quantity M/K. A quantitative relationship is established between maximum sustainable yield and he optimal F0.1 criteria for a model population where recruitment is governed by a Ricker stock-recruitment function. This new theory is applied to Pacific halibut Hippoglossus stenolepis, western Lake Erie walleye Stizostedion vitreum vitreum, and Bering Sea Pacific cod Gadus macrocephalus. -Author","author":[{"dropping-particle":"","family":"Deriso","given":"R. B.","non-dropping-particle":"","parse-names":false,"suffix":""}],"container-title":"Canadian Journal of Fisheries and Aquatic Sciences","id":"ITEM-1","issue":"Suppl.2","issued":{"date-parts":[["1987"]]},"page":"339-348","title":"Optimal F0.1 criteria and their relationship to maximum sustainable yield","type":"article-journal","volume":"44"},"uris":["http://www.mendeley.com/documents/?uuid=3d8bcd4e-2d57-4d90-a6c9-3e71d16c91c3"]},{"id":"ITEM-2","itemData":{"ISBN":"0195076311","ISSN":"0162-1459","author":[{"dropping-particle":"","family":"Quinn","given":"Terrance J.","non-dropping-particle":"","parse-names":false,"suffix":""},{"dropping-particle":"","family":"Deriso","given":"R. B.","non-dropping-particle":"","parse-names":false,"suffix":""}],"container-title":"Journal of the American Statistical Association","edition":"1","id":"ITEM-2","issue":"454","issued":{"date-parts":[["1999"]]},"number-of-pages":"560","publisher":"Oxford University Press","title":"Quantitative Fish Dynamics","type":"book","volume":"96"},"uris":["http://www.mendeley.com/documents/?uuid=eacd1cca-b418-4b24-99b5-50002ff02b7c"]}],"mendeley":{"formattedCitation":"(Deriso, 1987; Quinn and Deriso, 1999)","plainTextFormattedCitation":"(Deriso, 1987; Quinn and Deriso, 1999)","previouslyFormattedCitation":"(Deriso, 1987; Quinn and Deriso, 1999)"},"properties":{"noteIndex":0},"schema":"https://github.com/citation-style-language/schema/raw/master/csl-citation.json"}</w:instrText>
      </w:r>
      <w:r w:rsidR="00233168">
        <w:rPr>
          <w:rFonts w:ascii="Times New Roman" w:hAnsi="Times New Roman" w:cs="Times New Roman"/>
          <w:sz w:val="22"/>
          <w:szCs w:val="22"/>
          <w:lang w:val="en-US"/>
        </w:rPr>
        <w:fldChar w:fldCharType="separate"/>
      </w:r>
      <w:r w:rsidR="00233168" w:rsidRPr="00233168">
        <w:rPr>
          <w:rFonts w:ascii="Times New Roman" w:hAnsi="Times New Roman" w:cs="Times New Roman"/>
          <w:noProof/>
          <w:sz w:val="22"/>
          <w:szCs w:val="22"/>
          <w:lang w:val="en-US"/>
        </w:rPr>
        <w:t>(Deriso, 1987; Quinn and Deriso, 1999)</w:t>
      </w:r>
      <w:r w:rsidR="00233168">
        <w:rPr>
          <w:rFonts w:ascii="Times New Roman" w:hAnsi="Times New Roman" w:cs="Times New Roman"/>
          <w:sz w:val="22"/>
          <w:szCs w:val="22"/>
          <w:lang w:val="en-US"/>
        </w:rPr>
        <w:fldChar w:fldCharType="end"/>
      </w:r>
      <w:r w:rsidRPr="00F66C37">
        <w:rPr>
          <w:rFonts w:ascii="Times New Roman" w:hAnsi="Times New Roman" w:cs="Times New Roman"/>
          <w:sz w:val="22"/>
          <w:szCs w:val="22"/>
          <w:lang w:val="en-US"/>
        </w:rPr>
        <w:t>, which is</w:t>
      </w:r>
      <w:r>
        <w:rPr>
          <w:rFonts w:ascii="Times New Roman" w:hAnsi="Times New Roman" w:cs="Times New Roman"/>
          <w:sz w:val="22"/>
          <w:szCs w:val="22"/>
          <w:lang w:val="en-US"/>
        </w:rPr>
        <w:t xml:space="preserve"> probably adequate for the </w:t>
      </w:r>
      <w:r w:rsidR="00BF4A34">
        <w:rPr>
          <w:rFonts w:ascii="Times New Roman" w:hAnsi="Times New Roman" w:cs="Times New Roman"/>
          <w:sz w:val="22"/>
          <w:szCs w:val="22"/>
          <w:lang w:val="en-US"/>
        </w:rPr>
        <w:t>surf clam</w:t>
      </w:r>
      <w:r>
        <w:rPr>
          <w:rFonts w:ascii="Times New Roman" w:hAnsi="Times New Roman" w:cs="Times New Roman"/>
          <w:sz w:val="22"/>
          <w:szCs w:val="22"/>
          <w:lang w:val="en-US"/>
        </w:rPr>
        <w:t xml:space="preserve"> population</w:t>
      </w:r>
      <w:r w:rsidRPr="00F66C37">
        <w:rPr>
          <w:rFonts w:ascii="Times New Roman" w:hAnsi="Times New Roman" w:cs="Times New Roman"/>
          <w:sz w:val="22"/>
          <w:szCs w:val="22"/>
          <w:lang w:val="en-US"/>
        </w:rPr>
        <w:t xml:space="preserve">. </w:t>
      </w:r>
    </w:p>
    <w:p w14:paraId="02BBDACC" w14:textId="77777777" w:rsidR="00913A9F" w:rsidRDefault="00913A9F" w:rsidP="00404E99">
      <w:pPr>
        <w:spacing w:line="360" w:lineRule="auto"/>
        <w:rPr>
          <w:ins w:id="613" w:author="Fabian" w:date="2020-07-21T23:22:00Z"/>
          <w:rFonts w:ascii="Times New Roman" w:hAnsi="Times New Roman" w:cs="Times New Roman"/>
          <w:sz w:val="22"/>
          <w:szCs w:val="22"/>
          <w:lang w:val="en-US"/>
        </w:rPr>
      </w:pPr>
    </w:p>
    <w:p w14:paraId="4645031A" w14:textId="6F394292" w:rsidR="005101B5" w:rsidRDefault="00F66C37" w:rsidP="00404E99">
      <w:pPr>
        <w:spacing w:line="360" w:lineRule="auto"/>
        <w:rPr>
          <w:rFonts w:ascii="Times New Roman" w:hAnsi="Times New Roman" w:cs="Times New Roman"/>
          <w:sz w:val="22"/>
          <w:szCs w:val="22"/>
          <w:lang w:val="en-US"/>
        </w:rPr>
      </w:pPr>
      <w:r w:rsidRPr="00F66C37">
        <w:rPr>
          <w:rFonts w:ascii="Times New Roman" w:hAnsi="Times New Roman" w:cs="Times New Roman"/>
          <w:sz w:val="22"/>
          <w:szCs w:val="22"/>
          <w:lang w:val="en-US"/>
        </w:rPr>
        <w:t xml:space="preserve">Nevertheless, although </w:t>
      </w:r>
      <w:r w:rsidRPr="00F66C37">
        <w:rPr>
          <w:rFonts w:ascii="Times New Roman" w:hAnsi="Times New Roman" w:cs="Times New Roman"/>
          <w:i/>
          <w:sz w:val="22"/>
          <w:szCs w:val="22"/>
          <w:lang w:val="en-US"/>
        </w:rPr>
        <w:t>F</w:t>
      </w:r>
      <w:r w:rsidRPr="00F66C37">
        <w:rPr>
          <w:rFonts w:ascii="Times New Roman" w:hAnsi="Times New Roman" w:cs="Times New Roman"/>
          <w:sz w:val="22"/>
          <w:szCs w:val="22"/>
          <w:vertAlign w:val="subscript"/>
          <w:lang w:val="en-US"/>
        </w:rPr>
        <w:t>0.1</w:t>
      </w:r>
      <w:r w:rsidRPr="00F66C37">
        <w:rPr>
          <w:rFonts w:ascii="Times New Roman" w:hAnsi="Times New Roman" w:cs="Times New Roman"/>
          <w:sz w:val="22"/>
          <w:szCs w:val="22"/>
          <w:lang w:val="en-US"/>
        </w:rPr>
        <w:t xml:space="preserve"> is more conservative than </w:t>
      </w:r>
      <w:proofErr w:type="spellStart"/>
      <w:r w:rsidRPr="00F66C37">
        <w:rPr>
          <w:rFonts w:ascii="Times New Roman" w:hAnsi="Times New Roman" w:cs="Times New Roman"/>
          <w:i/>
          <w:sz w:val="22"/>
          <w:szCs w:val="22"/>
          <w:lang w:val="en-US"/>
        </w:rPr>
        <w:t>F</w:t>
      </w:r>
      <w:r w:rsidRPr="00F66C37">
        <w:rPr>
          <w:rFonts w:ascii="Times New Roman" w:hAnsi="Times New Roman" w:cs="Times New Roman"/>
          <w:sz w:val="22"/>
          <w:szCs w:val="22"/>
          <w:vertAlign w:val="subscript"/>
          <w:lang w:val="en-US"/>
        </w:rPr>
        <w:t>max</w:t>
      </w:r>
      <w:proofErr w:type="spellEnd"/>
      <w:r w:rsidRPr="00F66C37">
        <w:rPr>
          <w:rFonts w:ascii="Times New Roman" w:hAnsi="Times New Roman" w:cs="Times New Roman"/>
          <w:sz w:val="22"/>
          <w:szCs w:val="22"/>
          <w:lang w:val="en-US"/>
        </w:rPr>
        <w:t xml:space="preserve">, it </w:t>
      </w:r>
      <w:r>
        <w:rPr>
          <w:rFonts w:ascii="Times New Roman" w:hAnsi="Times New Roman" w:cs="Times New Roman"/>
          <w:sz w:val="22"/>
          <w:szCs w:val="22"/>
          <w:lang w:val="en-US"/>
        </w:rPr>
        <w:t>is</w:t>
      </w:r>
      <w:r w:rsidRPr="00F66C37">
        <w:rPr>
          <w:rFonts w:ascii="Times New Roman" w:hAnsi="Times New Roman" w:cs="Times New Roman"/>
          <w:sz w:val="22"/>
          <w:szCs w:val="22"/>
          <w:lang w:val="en-US"/>
        </w:rPr>
        <w:t xml:space="preserve"> questionable considering the spawning potential ratio </w:t>
      </w:r>
      <w:r w:rsidR="00233168">
        <w:rPr>
          <w:rFonts w:ascii="Times New Roman" w:hAnsi="Times New Roman" w:cs="Times New Roman"/>
          <w:sz w:val="22"/>
          <w:szCs w:val="22"/>
          <w:lang w:val="en-US"/>
        </w:rPr>
        <w:fldChar w:fldCharType="begin" w:fldLock="1"/>
      </w:r>
      <w:r w:rsidR="00233168">
        <w:rPr>
          <w:rFonts w:ascii="Times New Roman" w:hAnsi="Times New Roman" w:cs="Times New Roman"/>
          <w:sz w:val="22"/>
          <w:szCs w:val="22"/>
          <w:lang w:val="en-US"/>
        </w:rPr>
        <w:instrText>ADDIN CSL_CITATION {"citationItems":[{"id":"ITEM-1","itemData":{"DOI":"10.1093/icesjms/40.1.67","ISSN":"10959289","abstract":"A versatile functional form relating recruitment to spawning stock biomass for fisheries is proposed. The non-negative, three-parameter form distinguishes resilience and degree of compensation as two aspects of the density dependence of recruitment, and permits the representation of non-asymptotic, asymptotic, and domed stock-recruitment relationships by parameter variation within the same functional form. Simple methods for parameter estimation are discussed. © 1982 Conseil International pour l’Exploration de la Mer.","author":[{"dropping-particle":"","family":"Shepherd","given":"J G","non-dropping-particle":"","parse-names":false,"suffix":""}],"container-title":"ICES Journal of Marine Science","id":"ITEM-1","issue":"1","issued":{"date-parts":[["1982"]]},"page":"67-75","title":"A Versatile New Stock-Recruitment Relationship for Fisheries, and the Construction of Sustainable Yield Curves","type":"article-journal","volume":"40"},"uris":["http://www.mendeley.com/documents/?uuid=862428e9-61e1-41b3-a05e-32c237602de2"]},{"id":"ITEM-2","itemData":{"DOI":"10.1139/f87-110","ISSN":"0706-652X","abstract":"Biological reference points are used to guide fisheries management decisions. The reference points most often used are expressed in terms of fishing mortality rate (F). F msy relates to the maximization of sustainable yield. In principle, it is a most useful reference point, but in practice it is difficult to estimate. F max and F 0.1 relate to certain levels of yield per recruit and are easily estimated, but they ignore conservation of the resource. Recruitment overfishing has usually been understood to occur when a population has been fished down to a point where recruitment is substantially reduced or fails. It has not been used as a basis for a biological reference point because the definition is vague and cannot be readily related to fishing mortality. Levels of spawning biomass below which recruitment seems to be reduced have been used, but their determination from available data is usually difficult and controversial. We propose an alternative definition of recruitment overfishing in terms of the level of fishing pressure that reduces the spawning biomass of a year class over its lifetime below the spawning biomass of its parents on average. Conventional models and types of data can be used to determine this level of F, denoted as F rep , which clearly relates to the replacement of spawning biomass and thus to sustainability of a population and yield in the long term.","author":[{"dropping-particle":"","family":"Sissenwine","given":"M P","non-dropping-particle":"","parse-names":false,"suffix":""},{"dropping-particle":"","family":"Shepherd","given":"J. G.","non-dropping-particle":"","parse-names":false,"suffix":""}],"container-title":"Canadian Journal of Fisheries and Aquatic Sciences","id":"ITEM-2","issue":"4","issued":{"date-parts":[["1987"]]},"page":"913-918","title":"An Alternative Perspective on Recruitment Overfishing and Biological Reference Points","type":"article-journal","volume":"44"},"uris":["http://www.mendeley.com/documents/?uuid=e3339e7f-4158-4aa4-8a4c-31cba5396dea"]}],"mendeley":{"formattedCitation":"(Shepherd, 1982; Sissenwine and Shepherd, 1987)","plainTextFormattedCitation":"(Shepherd, 1982; Sissenwine and Shepherd, 1987)","previouslyFormattedCitation":"(Shepherd, 1982; Sissenwine and Shepherd, 1987)"},"properties":{"noteIndex":0},"schema":"https://github.com/citation-style-language/schema/raw/master/csl-citation.json"}</w:instrText>
      </w:r>
      <w:r w:rsidR="00233168">
        <w:rPr>
          <w:rFonts w:ascii="Times New Roman" w:hAnsi="Times New Roman" w:cs="Times New Roman"/>
          <w:sz w:val="22"/>
          <w:szCs w:val="22"/>
          <w:lang w:val="en-US"/>
        </w:rPr>
        <w:fldChar w:fldCharType="separate"/>
      </w:r>
      <w:r w:rsidR="00233168" w:rsidRPr="00233168">
        <w:rPr>
          <w:rFonts w:ascii="Times New Roman" w:hAnsi="Times New Roman" w:cs="Times New Roman"/>
          <w:noProof/>
          <w:sz w:val="22"/>
          <w:szCs w:val="22"/>
          <w:lang w:val="en-US"/>
        </w:rPr>
        <w:t>(Shepherd, 1982; Sissenwine and Shepherd, 1987)</w:t>
      </w:r>
      <w:r w:rsidR="00233168">
        <w:rPr>
          <w:rFonts w:ascii="Times New Roman" w:hAnsi="Times New Roman" w:cs="Times New Roman"/>
          <w:sz w:val="22"/>
          <w:szCs w:val="22"/>
          <w:lang w:val="en-US"/>
        </w:rPr>
        <w:fldChar w:fldCharType="end"/>
      </w:r>
      <w:r w:rsidRPr="00F66C37">
        <w:rPr>
          <w:rFonts w:ascii="Times New Roman" w:hAnsi="Times New Roman" w:cs="Times New Roman"/>
          <w:sz w:val="22"/>
          <w:szCs w:val="22"/>
          <w:lang w:val="en-US"/>
        </w:rPr>
        <w:t xml:space="preserve">. Indeed, the realized harvest rate associated to </w:t>
      </w:r>
      <w:r w:rsidRPr="00F66C37">
        <w:rPr>
          <w:rFonts w:ascii="Times New Roman" w:hAnsi="Times New Roman" w:cs="Times New Roman"/>
          <w:i/>
          <w:sz w:val="22"/>
          <w:szCs w:val="22"/>
          <w:lang w:val="en-US"/>
        </w:rPr>
        <w:t>F</w:t>
      </w:r>
      <w:r w:rsidRPr="00F66C37">
        <w:rPr>
          <w:rFonts w:ascii="Times New Roman" w:hAnsi="Times New Roman" w:cs="Times New Roman"/>
          <w:sz w:val="22"/>
          <w:szCs w:val="22"/>
          <w:vertAlign w:val="subscript"/>
          <w:lang w:val="en-US"/>
        </w:rPr>
        <w:t>0.1</w:t>
      </w:r>
      <w:r w:rsidRPr="00F66C37">
        <w:rPr>
          <w:rFonts w:ascii="Times New Roman" w:hAnsi="Times New Roman" w:cs="Times New Roman"/>
          <w:sz w:val="22"/>
          <w:szCs w:val="22"/>
          <w:lang w:val="en-US"/>
        </w:rPr>
        <w:t xml:space="preserve"> was close to 25% in the management procedure and resulted </w:t>
      </w:r>
      <w:ins w:id="614" w:author="Fabian" w:date="2020-07-21T23:01:00Z">
        <w:r w:rsidR="00075640">
          <w:rPr>
            <w:rFonts w:ascii="Times New Roman" w:hAnsi="Times New Roman" w:cs="Times New Roman"/>
            <w:sz w:val="22"/>
            <w:szCs w:val="22"/>
            <w:lang w:val="en-US"/>
          </w:rPr>
          <w:t>in</w:t>
        </w:r>
      </w:ins>
      <w:del w:id="615" w:author="Fabian" w:date="2020-07-21T23:01:00Z">
        <w:r w:rsidRPr="00F66C37" w:rsidDel="00075640">
          <w:rPr>
            <w:rFonts w:ascii="Times New Roman" w:hAnsi="Times New Roman" w:cs="Times New Roman"/>
            <w:sz w:val="22"/>
            <w:szCs w:val="22"/>
            <w:lang w:val="en-US"/>
          </w:rPr>
          <w:delText>to</w:delText>
        </w:r>
      </w:del>
      <w:r w:rsidRPr="00F66C37">
        <w:rPr>
          <w:rFonts w:ascii="Times New Roman" w:hAnsi="Times New Roman" w:cs="Times New Roman"/>
          <w:sz w:val="22"/>
          <w:szCs w:val="22"/>
          <w:lang w:val="en-US"/>
        </w:rPr>
        <w:t xml:space="preserve"> </w:t>
      </w:r>
      <w:ins w:id="616" w:author="Fabian" w:date="2020-07-21T23:01:00Z">
        <w:r w:rsidR="00075640">
          <w:rPr>
            <w:rFonts w:ascii="Times New Roman" w:hAnsi="Times New Roman" w:cs="Times New Roman"/>
            <w:sz w:val="22"/>
            <w:szCs w:val="22"/>
            <w:lang w:val="en-US"/>
          </w:rPr>
          <w:t>being</w:t>
        </w:r>
      </w:ins>
      <w:del w:id="617" w:author="Fabian" w:date="2020-07-21T23:01:00Z">
        <w:r w:rsidRPr="00F66C37" w:rsidDel="00075640">
          <w:rPr>
            <w:rFonts w:ascii="Times New Roman" w:hAnsi="Times New Roman" w:cs="Times New Roman"/>
            <w:sz w:val="22"/>
            <w:szCs w:val="22"/>
            <w:lang w:val="en-US"/>
          </w:rPr>
          <w:delText>be</w:delText>
        </w:r>
      </w:del>
      <w:r w:rsidRPr="00F66C37">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excessive according to the </w:t>
      </w:r>
      <w:r w:rsidR="00BF4A34">
        <w:rPr>
          <w:rFonts w:ascii="Times New Roman" w:hAnsi="Times New Roman" w:cs="Times New Roman"/>
          <w:sz w:val="22"/>
          <w:szCs w:val="22"/>
          <w:lang w:val="en-US"/>
        </w:rPr>
        <w:t>surf clam</w:t>
      </w:r>
      <w:r w:rsidRPr="00F66C37">
        <w:rPr>
          <w:rFonts w:ascii="Times New Roman" w:hAnsi="Times New Roman" w:cs="Times New Roman"/>
          <w:sz w:val="22"/>
          <w:szCs w:val="22"/>
          <w:lang w:val="en-US"/>
        </w:rPr>
        <w:t xml:space="preserve"> population dynamics here used as an operating model.</w:t>
      </w:r>
      <w:r w:rsidR="004A3EE0">
        <w:rPr>
          <w:rFonts w:ascii="Times New Roman" w:hAnsi="Times New Roman" w:cs="Times New Roman"/>
          <w:sz w:val="22"/>
          <w:szCs w:val="22"/>
          <w:lang w:val="en-US"/>
        </w:rPr>
        <w:t xml:space="preserve"> It is </w:t>
      </w:r>
      <w:del w:id="618" w:author="Fabian" w:date="2020-07-21T22:28:00Z">
        <w:r w:rsidR="004A3EE0" w:rsidDel="002A6E8F">
          <w:rPr>
            <w:rFonts w:ascii="Times New Roman" w:hAnsi="Times New Roman" w:cs="Times New Roman"/>
            <w:sz w:val="22"/>
            <w:szCs w:val="22"/>
            <w:lang w:val="en-US"/>
          </w:rPr>
          <w:delText xml:space="preserve">recommendable </w:delText>
        </w:r>
      </w:del>
      <w:ins w:id="619" w:author="Fabian" w:date="2020-07-21T22:28:00Z">
        <w:r w:rsidR="002A6E8F">
          <w:rPr>
            <w:rFonts w:ascii="Times New Roman" w:hAnsi="Times New Roman" w:cs="Times New Roman"/>
            <w:sz w:val="22"/>
            <w:szCs w:val="22"/>
            <w:lang w:val="en-US"/>
          </w:rPr>
          <w:t xml:space="preserve">advisable </w:t>
        </w:r>
      </w:ins>
      <w:r w:rsidR="004A3EE0">
        <w:rPr>
          <w:rFonts w:ascii="Times New Roman" w:hAnsi="Times New Roman" w:cs="Times New Roman"/>
          <w:sz w:val="22"/>
          <w:szCs w:val="22"/>
          <w:lang w:val="en-US"/>
        </w:rPr>
        <w:t xml:space="preserve">to apply a harvest rate of 15%, which </w:t>
      </w:r>
      <w:del w:id="620" w:author="Fabian" w:date="2020-07-21T22:29:00Z">
        <w:r w:rsidR="004A3EE0" w:rsidDel="002A6E8F">
          <w:rPr>
            <w:rFonts w:ascii="Times New Roman" w:hAnsi="Times New Roman" w:cs="Times New Roman"/>
            <w:sz w:val="22"/>
            <w:szCs w:val="22"/>
            <w:lang w:val="en-US"/>
          </w:rPr>
          <w:delText xml:space="preserve">could </w:delText>
        </w:r>
      </w:del>
      <w:ins w:id="621" w:author="Fabian" w:date="2020-07-21T22:29:00Z">
        <w:r w:rsidR="002A6E8F">
          <w:rPr>
            <w:rFonts w:ascii="Times New Roman" w:hAnsi="Times New Roman" w:cs="Times New Roman"/>
            <w:sz w:val="22"/>
            <w:szCs w:val="22"/>
            <w:lang w:val="en-US"/>
          </w:rPr>
          <w:t xml:space="preserve">may </w:t>
        </w:r>
      </w:ins>
      <w:r w:rsidR="004A3EE0">
        <w:rPr>
          <w:rFonts w:ascii="Times New Roman" w:hAnsi="Times New Roman" w:cs="Times New Roman"/>
          <w:sz w:val="22"/>
          <w:szCs w:val="22"/>
          <w:lang w:val="en-US"/>
        </w:rPr>
        <w:t xml:space="preserve">be enough to </w:t>
      </w:r>
      <w:del w:id="622" w:author="Fabian" w:date="2020-07-21T22:28:00Z">
        <w:r w:rsidR="004A3EE0" w:rsidDel="002A6E8F">
          <w:rPr>
            <w:rFonts w:ascii="Times New Roman" w:hAnsi="Times New Roman" w:cs="Times New Roman"/>
            <w:sz w:val="22"/>
            <w:szCs w:val="22"/>
            <w:lang w:val="en-US"/>
          </w:rPr>
          <w:delText xml:space="preserve">kept </w:delText>
        </w:r>
      </w:del>
      <w:ins w:id="623" w:author="Fabian" w:date="2020-07-21T22:28:00Z">
        <w:r w:rsidR="002A6E8F">
          <w:rPr>
            <w:rFonts w:ascii="Times New Roman" w:hAnsi="Times New Roman" w:cs="Times New Roman"/>
            <w:sz w:val="22"/>
            <w:szCs w:val="22"/>
            <w:lang w:val="en-US"/>
          </w:rPr>
          <w:t xml:space="preserve">keep </w:t>
        </w:r>
      </w:ins>
      <w:r w:rsidR="004A3EE0">
        <w:rPr>
          <w:rFonts w:ascii="Times New Roman" w:hAnsi="Times New Roman" w:cs="Times New Roman"/>
          <w:sz w:val="22"/>
          <w:szCs w:val="22"/>
          <w:lang w:val="en-US"/>
        </w:rPr>
        <w:t xml:space="preserve">the reproductive potential of </w:t>
      </w:r>
      <w:ins w:id="624" w:author="Fabian" w:date="2020-07-21T22:29:00Z">
        <w:r w:rsidR="002A6E8F">
          <w:rPr>
            <w:rFonts w:ascii="Times New Roman" w:hAnsi="Times New Roman" w:cs="Times New Roman"/>
            <w:sz w:val="22"/>
            <w:szCs w:val="22"/>
            <w:lang w:val="en-US"/>
          </w:rPr>
          <w:t xml:space="preserve">the </w:t>
        </w:r>
      </w:ins>
      <w:r w:rsidR="00BF4A34">
        <w:rPr>
          <w:rFonts w:ascii="Times New Roman" w:hAnsi="Times New Roman" w:cs="Times New Roman"/>
          <w:sz w:val="22"/>
          <w:szCs w:val="22"/>
          <w:lang w:val="en-US"/>
        </w:rPr>
        <w:t>surf clam</w:t>
      </w:r>
      <w:ins w:id="625" w:author="Fabian" w:date="2020-07-21T22:29:00Z">
        <w:r w:rsidR="002A6E8F">
          <w:rPr>
            <w:rFonts w:ascii="Times New Roman" w:hAnsi="Times New Roman" w:cs="Times New Roman"/>
            <w:sz w:val="22"/>
            <w:szCs w:val="22"/>
            <w:lang w:val="en-US"/>
          </w:rPr>
          <w:t xml:space="preserve"> population</w:t>
        </w:r>
      </w:ins>
      <w:r w:rsidR="004A3EE0">
        <w:rPr>
          <w:rFonts w:ascii="Times New Roman" w:hAnsi="Times New Roman" w:cs="Times New Roman"/>
          <w:sz w:val="22"/>
          <w:szCs w:val="22"/>
          <w:lang w:val="en-US"/>
        </w:rPr>
        <w:t xml:space="preserve">. </w:t>
      </w:r>
      <w:ins w:id="626" w:author="Fabian" w:date="2020-07-21T22:29:00Z">
        <w:r w:rsidR="002A6E8F">
          <w:rPr>
            <w:rFonts w:ascii="Times New Roman" w:hAnsi="Times New Roman" w:cs="Times New Roman"/>
            <w:sz w:val="22"/>
            <w:szCs w:val="22"/>
            <w:lang w:val="en-US"/>
          </w:rPr>
          <w:t xml:space="preserve">Furthermore, </w:t>
        </w:r>
      </w:ins>
      <w:del w:id="627" w:author="Fabian" w:date="2020-07-21T22:29:00Z">
        <w:r w:rsidR="004A3EE0" w:rsidDel="002A6E8F">
          <w:rPr>
            <w:rFonts w:ascii="Times New Roman" w:hAnsi="Times New Roman" w:cs="Times New Roman"/>
            <w:sz w:val="22"/>
            <w:szCs w:val="22"/>
            <w:lang w:val="en-US"/>
          </w:rPr>
          <w:delText xml:space="preserve">Moreover, </w:delText>
        </w:r>
      </w:del>
      <w:r w:rsidR="004A3EE0">
        <w:rPr>
          <w:rFonts w:ascii="Times New Roman" w:hAnsi="Times New Roman" w:cs="Times New Roman"/>
          <w:sz w:val="22"/>
          <w:szCs w:val="22"/>
          <w:lang w:val="en-US"/>
        </w:rPr>
        <w:t>it is advisable to implement a harvest control rule in which the harvest rate decline</w:t>
      </w:r>
      <w:ins w:id="628" w:author="Fabian" w:date="2020-07-21T22:29:00Z">
        <w:r w:rsidR="002A6E8F">
          <w:rPr>
            <w:rFonts w:ascii="Times New Roman" w:hAnsi="Times New Roman" w:cs="Times New Roman"/>
            <w:sz w:val="22"/>
            <w:szCs w:val="22"/>
            <w:lang w:val="en-US"/>
          </w:rPr>
          <w:t>s</w:t>
        </w:r>
      </w:ins>
      <w:r w:rsidR="004A3EE0">
        <w:rPr>
          <w:rFonts w:ascii="Times New Roman" w:hAnsi="Times New Roman" w:cs="Times New Roman"/>
          <w:sz w:val="22"/>
          <w:szCs w:val="22"/>
          <w:lang w:val="en-US"/>
        </w:rPr>
        <w:t xml:space="preserve"> when the spawning stock decline</w:t>
      </w:r>
      <w:ins w:id="629" w:author="Fabian" w:date="2020-07-21T22:29:00Z">
        <w:r w:rsidR="002A6E8F">
          <w:rPr>
            <w:rFonts w:ascii="Times New Roman" w:hAnsi="Times New Roman" w:cs="Times New Roman"/>
            <w:sz w:val="22"/>
            <w:szCs w:val="22"/>
            <w:lang w:val="en-US"/>
          </w:rPr>
          <w:t>s</w:t>
        </w:r>
      </w:ins>
      <w:r w:rsidR="004A3EE0">
        <w:rPr>
          <w:rFonts w:ascii="Times New Roman" w:hAnsi="Times New Roman" w:cs="Times New Roman"/>
          <w:sz w:val="22"/>
          <w:szCs w:val="22"/>
          <w:lang w:val="en-US"/>
        </w:rPr>
        <w:t xml:space="preserve"> due to lower recruitment. The ramp-like harvest control rule could be more effective for a rapid recovery of the spawning biomass, dampening the probability of unobserved or lower recruitments in the future. </w:t>
      </w:r>
      <w:del w:id="630" w:author="Fabian" w:date="2020-07-21T22:30:00Z">
        <w:r w:rsidR="004A3EE0" w:rsidDel="002A6E8F">
          <w:rPr>
            <w:rFonts w:ascii="Times New Roman" w:hAnsi="Times New Roman" w:cs="Times New Roman"/>
            <w:sz w:val="22"/>
            <w:szCs w:val="22"/>
            <w:lang w:val="en-US"/>
          </w:rPr>
          <w:delText>The harvest control rule that r</w:delText>
        </w:r>
      </w:del>
      <w:ins w:id="631" w:author="Fabian" w:date="2020-07-21T22:30:00Z">
        <w:r w:rsidR="002A6E8F">
          <w:rPr>
            <w:rFonts w:ascii="Times New Roman" w:hAnsi="Times New Roman" w:cs="Times New Roman"/>
            <w:sz w:val="22"/>
            <w:szCs w:val="22"/>
            <w:lang w:val="en-US"/>
          </w:rPr>
          <w:t>R</w:t>
        </w:r>
      </w:ins>
      <w:r w:rsidR="004A3EE0">
        <w:rPr>
          <w:rFonts w:ascii="Times New Roman" w:hAnsi="Times New Roman" w:cs="Times New Roman"/>
          <w:sz w:val="22"/>
          <w:szCs w:val="22"/>
          <w:lang w:val="en-US"/>
        </w:rPr>
        <w:t>educ</w:t>
      </w:r>
      <w:ins w:id="632" w:author="Fabian" w:date="2020-07-21T22:30:00Z">
        <w:r w:rsidR="002A6E8F">
          <w:rPr>
            <w:rFonts w:ascii="Times New Roman" w:hAnsi="Times New Roman" w:cs="Times New Roman"/>
            <w:sz w:val="22"/>
            <w:szCs w:val="22"/>
            <w:lang w:val="en-US"/>
          </w:rPr>
          <w:t xml:space="preserve">ing </w:t>
        </w:r>
      </w:ins>
      <w:del w:id="633" w:author="Fabian" w:date="2020-07-21T22:30:00Z">
        <w:r w:rsidR="004A3EE0" w:rsidDel="002A6E8F">
          <w:rPr>
            <w:rFonts w:ascii="Times New Roman" w:hAnsi="Times New Roman" w:cs="Times New Roman"/>
            <w:sz w:val="22"/>
            <w:szCs w:val="22"/>
            <w:lang w:val="en-US"/>
          </w:rPr>
          <w:delText xml:space="preserve">e the </w:delText>
        </w:r>
      </w:del>
      <w:r w:rsidR="004A3EE0">
        <w:rPr>
          <w:rFonts w:ascii="Times New Roman" w:hAnsi="Times New Roman" w:cs="Times New Roman"/>
          <w:sz w:val="22"/>
          <w:szCs w:val="22"/>
          <w:lang w:val="en-US"/>
        </w:rPr>
        <w:t xml:space="preserve">exploitation </w:t>
      </w:r>
      <w:r w:rsidR="004A3EE0" w:rsidRPr="00434130">
        <w:rPr>
          <w:rFonts w:ascii="Times New Roman" w:hAnsi="Times New Roman" w:cs="Times New Roman"/>
          <w:sz w:val="22"/>
          <w:szCs w:val="22"/>
          <w:lang w:val="en-US"/>
        </w:rPr>
        <w:t>as the stock decline</w:t>
      </w:r>
      <w:ins w:id="634" w:author="Fabian" w:date="2020-07-21T22:30:00Z">
        <w:r w:rsidR="002A6E8F">
          <w:rPr>
            <w:rFonts w:ascii="Times New Roman" w:hAnsi="Times New Roman" w:cs="Times New Roman"/>
            <w:sz w:val="22"/>
            <w:szCs w:val="22"/>
            <w:lang w:val="en-US"/>
          </w:rPr>
          <w:t>s</w:t>
        </w:r>
      </w:ins>
      <w:r w:rsidR="004A3EE0" w:rsidRPr="00434130">
        <w:rPr>
          <w:rFonts w:ascii="Times New Roman" w:hAnsi="Times New Roman" w:cs="Times New Roman"/>
          <w:sz w:val="22"/>
          <w:szCs w:val="22"/>
          <w:lang w:val="en-US"/>
        </w:rPr>
        <w:t xml:space="preserve"> </w:t>
      </w:r>
      <w:ins w:id="635" w:author="Fabian" w:date="2020-07-21T22:30:00Z">
        <w:r w:rsidR="002A6E8F">
          <w:rPr>
            <w:rFonts w:ascii="Times New Roman" w:hAnsi="Times New Roman" w:cs="Times New Roman"/>
            <w:sz w:val="22"/>
            <w:szCs w:val="22"/>
            <w:lang w:val="en-US"/>
          </w:rPr>
          <w:t>results in added</w:t>
        </w:r>
      </w:ins>
      <w:del w:id="636" w:author="Fabian" w:date="2020-07-21T22:30:00Z">
        <w:r w:rsidR="004A3EE0" w:rsidRPr="00434130" w:rsidDel="002A6E8F">
          <w:rPr>
            <w:rFonts w:ascii="Times New Roman" w:hAnsi="Times New Roman" w:cs="Times New Roman"/>
            <w:sz w:val="22"/>
            <w:szCs w:val="22"/>
            <w:lang w:val="en-US"/>
          </w:rPr>
          <w:delText>add</w:delText>
        </w:r>
      </w:del>
      <w:r w:rsidR="004A3EE0" w:rsidRPr="00434130">
        <w:rPr>
          <w:rFonts w:ascii="Times New Roman" w:hAnsi="Times New Roman" w:cs="Times New Roman"/>
          <w:sz w:val="22"/>
          <w:szCs w:val="22"/>
          <w:lang w:val="en-US"/>
        </w:rPr>
        <w:t xml:space="preserve"> resilience against environmental variability and</w:t>
      </w:r>
      <w:ins w:id="637" w:author="Fabian" w:date="2020-07-21T22:31:00Z">
        <w:r w:rsidR="002A6E8F">
          <w:rPr>
            <w:rFonts w:ascii="Times New Roman" w:hAnsi="Times New Roman" w:cs="Times New Roman"/>
            <w:sz w:val="22"/>
            <w:szCs w:val="22"/>
            <w:lang w:val="en-US"/>
          </w:rPr>
          <w:t>,</w:t>
        </w:r>
      </w:ins>
      <w:r w:rsidR="004A3EE0" w:rsidRPr="00434130">
        <w:rPr>
          <w:rFonts w:ascii="Times New Roman" w:hAnsi="Times New Roman" w:cs="Times New Roman"/>
          <w:sz w:val="22"/>
          <w:szCs w:val="22"/>
          <w:lang w:val="en-US"/>
        </w:rPr>
        <w:t xml:space="preserve"> eventually</w:t>
      </w:r>
      <w:ins w:id="638" w:author="Fabian" w:date="2020-07-21T22:31:00Z">
        <w:r w:rsidR="002A6E8F">
          <w:rPr>
            <w:rFonts w:ascii="Times New Roman" w:hAnsi="Times New Roman" w:cs="Times New Roman"/>
            <w:sz w:val="22"/>
            <w:szCs w:val="22"/>
            <w:lang w:val="en-US"/>
          </w:rPr>
          <w:t>,</w:t>
        </w:r>
      </w:ins>
      <w:r w:rsidR="004A3EE0" w:rsidRPr="00434130">
        <w:rPr>
          <w:rFonts w:ascii="Times New Roman" w:hAnsi="Times New Roman" w:cs="Times New Roman"/>
          <w:sz w:val="22"/>
          <w:szCs w:val="22"/>
          <w:lang w:val="en-US"/>
        </w:rPr>
        <w:t xml:space="preserve"> </w:t>
      </w:r>
      <w:ins w:id="639" w:author="Fabian" w:date="2020-07-21T23:03:00Z">
        <w:r w:rsidR="00075640">
          <w:rPr>
            <w:rFonts w:ascii="Times New Roman" w:hAnsi="Times New Roman" w:cs="Times New Roman"/>
            <w:sz w:val="22"/>
            <w:szCs w:val="22"/>
            <w:lang w:val="en-US"/>
          </w:rPr>
          <w:t>climate change</w:t>
        </w:r>
      </w:ins>
      <w:del w:id="640" w:author="Fabian" w:date="2020-07-21T23:03:00Z">
        <w:r w:rsidR="004A3EE0" w:rsidRPr="00434130" w:rsidDel="00075640">
          <w:rPr>
            <w:rFonts w:ascii="Times New Roman" w:hAnsi="Times New Roman" w:cs="Times New Roman"/>
            <w:sz w:val="22"/>
            <w:szCs w:val="22"/>
            <w:lang w:val="en-US"/>
          </w:rPr>
          <w:delText>climate-change</w:delText>
        </w:r>
      </w:del>
      <w:r w:rsidR="004A3EE0" w:rsidRPr="00434130">
        <w:rPr>
          <w:rFonts w:ascii="Times New Roman" w:hAnsi="Times New Roman" w:cs="Times New Roman"/>
          <w:sz w:val="22"/>
          <w:szCs w:val="22"/>
          <w:lang w:val="en-US"/>
        </w:rPr>
        <w:t xml:space="preserve"> </w:t>
      </w:r>
      <w:r w:rsidR="00434130" w:rsidRPr="00434130">
        <w:rPr>
          <w:rFonts w:ascii="Times New Roman" w:hAnsi="Times New Roman" w:cs="Times New Roman"/>
          <w:sz w:val="22"/>
          <w:szCs w:val="22"/>
          <w:lang w:val="en-US"/>
        </w:rPr>
        <w:fldChar w:fldCharType="begin" w:fldLock="1"/>
      </w:r>
      <w:r w:rsidR="00434130" w:rsidRPr="00434130">
        <w:rPr>
          <w:rFonts w:ascii="Times New Roman" w:hAnsi="Times New Roman" w:cs="Times New Roman"/>
          <w:sz w:val="22"/>
          <w:szCs w:val="22"/>
          <w:lang w:val="en-US"/>
        </w:rPr>
        <w:instrText>ADDIN CSL_CITATION {"citationItems":[{"id":"ITEM-1","itemData":{"author":[{"dropping-particle":"","family":"Merino","given":"Gorka","non-dropping-particle":"","parse-names":false,"suffix":""},{"dropping-particle":"","family":"Arrizabalaga","given":"Haritz","non-dropping-particle":"","parse-names":false,"suffix":""},{"dropping-particle":"","family":"Santiago","given":"Josu","non-dropping-particle":"","parse-names":false,"suffix":""},{"dropping-particle":"","family":"Sharma","given":"Rishi","non-dropping-particle":"","parse-names":false,"suffix":""}],"container-title":"Col. Vol. Sci. Pap. ICCAT","id":"ITEM-1","issue":"2","issued":{"date-parts":[["2017"]]},"page":"457-478","title":"Updated evaluation of harvest control rules for North Atlantic albacore through management strategy evaluation","type":"article-journal","volume":"74"},"uris":["http://www.mendeley.com/documents/?uuid=24b58e55-e49c-431e-9e4b-2d1ab40c8c10"]}],"mendeley":{"formattedCitation":"(Merino &lt;i&gt;et al.&lt;/i&gt;, 2017)","manualFormatting":"(e.g. Merino et al., 2017)","plainTextFormattedCitation":"(Merino et al., 2017)"},"properties":{"noteIndex":0},"schema":"https://github.com/citation-style-language/schema/raw/master/csl-citation.json"}</w:instrText>
      </w:r>
      <w:r w:rsidR="00434130" w:rsidRPr="00434130">
        <w:rPr>
          <w:rFonts w:ascii="Times New Roman" w:hAnsi="Times New Roman" w:cs="Times New Roman"/>
          <w:sz w:val="22"/>
          <w:szCs w:val="22"/>
          <w:lang w:val="en-US"/>
        </w:rPr>
        <w:fldChar w:fldCharType="separate"/>
      </w:r>
      <w:r w:rsidR="00434130" w:rsidRPr="00434130">
        <w:rPr>
          <w:rFonts w:ascii="Times New Roman" w:hAnsi="Times New Roman" w:cs="Times New Roman"/>
          <w:noProof/>
          <w:sz w:val="22"/>
          <w:szCs w:val="22"/>
          <w:lang w:val="en-US"/>
        </w:rPr>
        <w:t>(</w:t>
      </w:r>
      <w:r w:rsidR="00434130" w:rsidRPr="00434130">
        <w:rPr>
          <w:rFonts w:ascii="Times New Roman" w:hAnsi="Times New Roman" w:cs="Times New Roman"/>
          <w:i/>
          <w:iCs/>
          <w:noProof/>
          <w:sz w:val="22"/>
          <w:szCs w:val="22"/>
          <w:lang w:val="en-US"/>
        </w:rPr>
        <w:t>e.g.</w:t>
      </w:r>
      <w:ins w:id="641" w:author="Fabian" w:date="2020-07-21T23:03:00Z">
        <w:r w:rsidR="00075640">
          <w:rPr>
            <w:rFonts w:ascii="Times New Roman" w:hAnsi="Times New Roman" w:cs="Times New Roman"/>
            <w:i/>
            <w:iCs/>
            <w:noProof/>
            <w:sz w:val="22"/>
            <w:szCs w:val="22"/>
            <w:lang w:val="en-US"/>
          </w:rPr>
          <w:t>,</w:t>
        </w:r>
      </w:ins>
      <w:r w:rsidR="00434130" w:rsidRPr="00434130">
        <w:rPr>
          <w:rFonts w:ascii="Times New Roman" w:hAnsi="Times New Roman" w:cs="Times New Roman"/>
          <w:noProof/>
          <w:sz w:val="22"/>
          <w:szCs w:val="22"/>
          <w:lang w:val="en-US"/>
        </w:rPr>
        <w:t xml:space="preserve"> Merino </w:t>
      </w:r>
      <w:r w:rsidR="00434130" w:rsidRPr="00434130">
        <w:rPr>
          <w:rFonts w:ascii="Times New Roman" w:hAnsi="Times New Roman" w:cs="Times New Roman"/>
          <w:i/>
          <w:noProof/>
          <w:sz w:val="22"/>
          <w:szCs w:val="22"/>
          <w:lang w:val="en-US"/>
        </w:rPr>
        <w:t>et al.</w:t>
      </w:r>
      <w:r w:rsidR="00434130" w:rsidRPr="00434130">
        <w:rPr>
          <w:rFonts w:ascii="Times New Roman" w:hAnsi="Times New Roman" w:cs="Times New Roman"/>
          <w:noProof/>
          <w:sz w:val="22"/>
          <w:szCs w:val="22"/>
          <w:lang w:val="en-US"/>
        </w:rPr>
        <w:t>, 2017)</w:t>
      </w:r>
      <w:r w:rsidR="00434130" w:rsidRPr="00434130">
        <w:rPr>
          <w:rFonts w:ascii="Times New Roman" w:hAnsi="Times New Roman" w:cs="Times New Roman"/>
          <w:sz w:val="22"/>
          <w:szCs w:val="22"/>
          <w:lang w:val="en-US"/>
        </w:rPr>
        <w:fldChar w:fldCharType="end"/>
      </w:r>
      <w:r w:rsidR="00233168" w:rsidRPr="00434130">
        <w:rPr>
          <w:rFonts w:ascii="Times New Roman" w:hAnsi="Times New Roman" w:cs="Times New Roman"/>
          <w:sz w:val="22"/>
          <w:szCs w:val="22"/>
          <w:lang w:val="en-US"/>
        </w:rPr>
        <w:t>.</w:t>
      </w:r>
    </w:p>
    <w:p w14:paraId="072639F3" w14:textId="77777777" w:rsidR="001C2720" w:rsidRDefault="001C2720" w:rsidP="00404E99">
      <w:pPr>
        <w:spacing w:line="360" w:lineRule="auto"/>
        <w:rPr>
          <w:rFonts w:ascii="Times New Roman" w:hAnsi="Times New Roman" w:cs="Times New Roman"/>
          <w:sz w:val="22"/>
          <w:szCs w:val="22"/>
          <w:lang w:val="en-US"/>
        </w:rPr>
      </w:pPr>
    </w:p>
    <w:p w14:paraId="386C8702" w14:textId="5135EF50" w:rsidR="005101B5" w:rsidRDefault="0099741E" w:rsidP="00404E99">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 general, the </w:t>
      </w:r>
      <w:del w:id="642" w:author="Fabian" w:date="2020-07-21T22:32:00Z">
        <w:r w:rsidDel="002A6E8F">
          <w:rPr>
            <w:rFonts w:ascii="Times New Roman" w:hAnsi="Times New Roman" w:cs="Times New Roman"/>
            <w:sz w:val="22"/>
            <w:szCs w:val="22"/>
            <w:lang w:val="en-US"/>
          </w:rPr>
          <w:delText xml:space="preserve">previously </w:delText>
        </w:r>
      </w:del>
      <w:ins w:id="643" w:author="Fabian" w:date="2020-07-21T22:32:00Z">
        <w:r w:rsidR="002A6E8F">
          <w:rPr>
            <w:rFonts w:ascii="Times New Roman" w:hAnsi="Times New Roman" w:cs="Times New Roman"/>
            <w:sz w:val="22"/>
            <w:szCs w:val="22"/>
            <w:lang w:val="en-US"/>
          </w:rPr>
          <w:t xml:space="preserve">above </w:t>
        </w:r>
      </w:ins>
      <w:r>
        <w:rPr>
          <w:rFonts w:ascii="Times New Roman" w:hAnsi="Times New Roman" w:cs="Times New Roman"/>
          <w:sz w:val="22"/>
          <w:szCs w:val="22"/>
          <w:lang w:val="en-US"/>
        </w:rPr>
        <w:t xml:space="preserve">described “static” or “memory-lacking” procedure management is applied </w:t>
      </w:r>
      <w:del w:id="644" w:author="Fabian" w:date="2020-07-21T22:32:00Z">
        <w:r w:rsidDel="002A6E8F">
          <w:rPr>
            <w:rFonts w:ascii="Times New Roman" w:hAnsi="Times New Roman" w:cs="Times New Roman"/>
            <w:sz w:val="22"/>
            <w:szCs w:val="22"/>
            <w:lang w:val="en-US"/>
          </w:rPr>
          <w:delText xml:space="preserve">in </w:delText>
        </w:r>
      </w:del>
      <w:ins w:id="645" w:author="Fabian" w:date="2020-07-21T22:32:00Z">
        <w:r w:rsidR="002A6E8F">
          <w:rPr>
            <w:rFonts w:ascii="Times New Roman" w:hAnsi="Times New Roman" w:cs="Times New Roman"/>
            <w:sz w:val="22"/>
            <w:szCs w:val="22"/>
            <w:lang w:val="en-US"/>
          </w:rPr>
          <w:t xml:space="preserve">to </w:t>
        </w:r>
      </w:ins>
      <w:r>
        <w:rPr>
          <w:rFonts w:ascii="Times New Roman" w:hAnsi="Times New Roman" w:cs="Times New Roman"/>
          <w:sz w:val="22"/>
          <w:szCs w:val="22"/>
          <w:lang w:val="en-US"/>
        </w:rPr>
        <w:t>almost all of the management areas (AME</w:t>
      </w:r>
      <w:r w:rsidR="00F8194D">
        <w:rPr>
          <w:rFonts w:ascii="Times New Roman" w:hAnsi="Times New Roman" w:cs="Times New Roman"/>
          <w:sz w:val="22"/>
          <w:szCs w:val="22"/>
          <w:lang w:val="en-US"/>
        </w:rPr>
        <w:t>B</w:t>
      </w:r>
      <w:r w:rsidR="004B1E6E">
        <w:rPr>
          <w:rFonts w:ascii="Times New Roman" w:hAnsi="Times New Roman" w:cs="Times New Roman"/>
          <w:sz w:val="22"/>
          <w:szCs w:val="22"/>
          <w:lang w:val="en-US"/>
        </w:rPr>
        <w:t>R</w:t>
      </w:r>
      <w:r>
        <w:rPr>
          <w:rFonts w:ascii="Times New Roman" w:hAnsi="Times New Roman" w:cs="Times New Roman"/>
          <w:sz w:val="22"/>
          <w:szCs w:val="22"/>
          <w:lang w:val="en-US"/>
        </w:rPr>
        <w:t>)</w:t>
      </w:r>
      <w:r w:rsidR="003039ED">
        <w:rPr>
          <w:rFonts w:ascii="Times New Roman" w:hAnsi="Times New Roman" w:cs="Times New Roman"/>
          <w:sz w:val="22"/>
          <w:szCs w:val="22"/>
          <w:lang w:val="en-US"/>
        </w:rPr>
        <w:t xml:space="preserve"> in Chile</w:t>
      </w:r>
      <w:r>
        <w:rPr>
          <w:rFonts w:ascii="Times New Roman" w:hAnsi="Times New Roman" w:cs="Times New Roman"/>
          <w:sz w:val="22"/>
          <w:szCs w:val="22"/>
          <w:lang w:val="en-US"/>
        </w:rPr>
        <w:t xml:space="preserve">, as documented in the management and exploitation plan </w:t>
      </w:r>
      <w:del w:id="646" w:author="Fabian" w:date="2020-07-21T22:32:00Z">
        <w:r w:rsidDel="002A6E8F">
          <w:rPr>
            <w:rFonts w:ascii="Times New Roman" w:hAnsi="Times New Roman" w:cs="Times New Roman"/>
            <w:sz w:val="22"/>
            <w:szCs w:val="22"/>
            <w:lang w:val="en-US"/>
          </w:rPr>
          <w:delText xml:space="preserve">of </w:delText>
        </w:r>
      </w:del>
      <w:ins w:id="647" w:author="Fabian" w:date="2020-07-21T22:32:00Z">
        <w:r w:rsidR="002A6E8F">
          <w:rPr>
            <w:rFonts w:ascii="Times New Roman" w:hAnsi="Times New Roman" w:cs="Times New Roman"/>
            <w:sz w:val="22"/>
            <w:szCs w:val="22"/>
            <w:lang w:val="en-US"/>
          </w:rPr>
          <w:t xml:space="preserve">for </w:t>
        </w:r>
      </w:ins>
      <w:r>
        <w:rPr>
          <w:rFonts w:ascii="Times New Roman" w:hAnsi="Times New Roman" w:cs="Times New Roman"/>
          <w:sz w:val="22"/>
          <w:szCs w:val="22"/>
          <w:lang w:val="en-US"/>
        </w:rPr>
        <w:t xml:space="preserve">each target </w:t>
      </w:r>
      <w:r w:rsidRPr="00312499">
        <w:rPr>
          <w:rFonts w:ascii="Times New Roman" w:hAnsi="Times New Roman" w:cs="Times New Roman"/>
          <w:sz w:val="22"/>
          <w:szCs w:val="22"/>
          <w:lang w:val="en-US"/>
        </w:rPr>
        <w:t>species</w:t>
      </w:r>
      <w:r w:rsidR="003039ED" w:rsidRPr="00312499">
        <w:rPr>
          <w:rFonts w:ascii="Times New Roman" w:hAnsi="Times New Roman" w:cs="Times New Roman"/>
          <w:sz w:val="22"/>
          <w:szCs w:val="22"/>
          <w:lang w:val="en-US"/>
        </w:rPr>
        <w:t xml:space="preserve"> </w:t>
      </w:r>
      <w:r w:rsidR="00233168">
        <w:rPr>
          <w:rFonts w:ascii="Times New Roman" w:hAnsi="Times New Roman" w:cs="Times New Roman"/>
          <w:sz w:val="22"/>
          <w:szCs w:val="22"/>
          <w:lang w:val="en-US"/>
        </w:rPr>
        <w:fldChar w:fldCharType="begin" w:fldLock="1"/>
      </w:r>
      <w:r w:rsidR="00233168">
        <w:rPr>
          <w:rFonts w:ascii="Times New Roman" w:hAnsi="Times New Roman" w:cs="Times New Roman"/>
          <w:sz w:val="22"/>
          <w:szCs w:val="22"/>
          <w:lang w:val="en-US"/>
        </w:rPr>
        <w:instrText>ADDIN CSL_CITATION {"citationItems":[{"id":"ITEM-1","itemData":{"DOI":"10.18352/ijc.281","ISSN":"18750281","abstract":"Territorial User Rights in Fisheries (TURFs) have spread in Chile, since the late 1990s, in the form of commons institutions. TURFs are presented by some scholars as a social-ecological success; by others as showing economic and compliance problems. Studies looking at the material conditions in which fishers produce and reproduce their livelihoods, and in which TURFs emerge, are scarcer. Ostrom's theory on the commons claims that certain collective action conditions have to be met to become thriving commons institutions. Our hypothesis is that while institutions are moulded by local material conditions, such as geographical location and social embeddedness, these impose challenges and constraints upon fishers influencing TURFs' long-term viability. How are collective action conditions influenced when the new TURFs commons do not emerge in tabula rasa contexts but in occupied spaces? Do material conditions influence TURFs' sustainability? This paper set out to explore these conditions. Huentelauquén's and Guayacán's TURFs (central-northern Chile) were chosen, as they represent two extremes (rural-urban; on private property-on State/municipal property; mainly diver-mainly fisher) contexts in which TURFs have emerged. We mainly used Participatory Rural Approach (PRA) tools triangulated with other qualitative methods. This study shows that both social embeddedness (private/State lands), and geographical location (rural/urban) matter, resulting in different access to the coast for different TURFs, thus determining some important differences between our cases in at least three relevant areas: entrance, social relations between the fishers' organization (entitled the TURFs) and the landowner (private or municipal/State) and the existence or absence of fishing and general infrastructure. Competition for space among key actors seems to affect the process of acquiring a TURF as well as the conditions conductive to collective action. TURFs' assessments should therefore consider both, the local particularities of specific fishing communities and the larger structural context in which they emerge, that if not paid attention to, can weakens TURFs' viability for sustainable fisheries. Copyright: content is licensed under a Creative Commons Attribution 3.0 License.","author":[{"dropping-particle":"","family":"Gallardo","given":"Gloria L.","non-dropping-particle":"","parse-names":false,"suffix":""},{"dropping-particle":"","family":"Stotz","given":"Wolfgang","non-dropping-particle":"","parse-names":false,"suffix":""},{"dropping-particle":"","family":"Aburto","given":"Jaime","non-dropping-particle":"","parse-names":false,"suffix":""},{"dropping-particle":"","family":"Mondaca","given":"Carolin","non-dropping-particle":"","parse-names":false,"suffix":""},{"dropping-particle":"","family":"Vera","given":"Karoll","non-dropping-particle":"","parse-names":false,"suffix":""}],"container-title":"International Journal of the Commons","id":"ITEM-1","issue":"2","issued":{"date-parts":[["2011"]]},"page":"459-484","title":"Emerging commons within artisanal fisheries. The Chilean territorial use rights in fisheries (TURFs) within a broader coastal landscape","type":"article-journal","volume":"5"},"uris":["http://www.mendeley.com/documents/?uuid=1a5f9caa-ece9-4d04-a921-2a4ab6c6f88e"]}],"mendeley":{"formattedCitation":"(Gallardo &lt;i&gt;et al.&lt;/i&gt;, 2011)","plainTextFormattedCitation":"(Gallardo et al., 2011)","previouslyFormattedCitation":"(Gallardo &lt;i&gt;et al.&lt;/i&gt;, 2011)"},"properties":{"noteIndex":0},"schema":"https://github.com/citation-style-language/schema/raw/master/csl-citation.json"}</w:instrText>
      </w:r>
      <w:r w:rsidR="00233168">
        <w:rPr>
          <w:rFonts w:ascii="Times New Roman" w:hAnsi="Times New Roman" w:cs="Times New Roman"/>
          <w:sz w:val="22"/>
          <w:szCs w:val="22"/>
          <w:lang w:val="en-US"/>
        </w:rPr>
        <w:fldChar w:fldCharType="separate"/>
      </w:r>
      <w:r w:rsidR="00233168" w:rsidRPr="00233168">
        <w:rPr>
          <w:rFonts w:ascii="Times New Roman" w:hAnsi="Times New Roman" w:cs="Times New Roman"/>
          <w:noProof/>
          <w:sz w:val="22"/>
          <w:szCs w:val="22"/>
          <w:lang w:val="en-US"/>
        </w:rPr>
        <w:t xml:space="preserve">(Gallardo </w:t>
      </w:r>
      <w:r w:rsidR="00233168" w:rsidRPr="00233168">
        <w:rPr>
          <w:rFonts w:ascii="Times New Roman" w:hAnsi="Times New Roman" w:cs="Times New Roman"/>
          <w:i/>
          <w:noProof/>
          <w:sz w:val="22"/>
          <w:szCs w:val="22"/>
          <w:lang w:val="en-US"/>
        </w:rPr>
        <w:t>et al.</w:t>
      </w:r>
      <w:r w:rsidR="00233168" w:rsidRPr="00233168">
        <w:rPr>
          <w:rFonts w:ascii="Times New Roman" w:hAnsi="Times New Roman" w:cs="Times New Roman"/>
          <w:noProof/>
          <w:sz w:val="22"/>
          <w:szCs w:val="22"/>
          <w:lang w:val="en-US"/>
        </w:rPr>
        <w:t>, 2011)</w:t>
      </w:r>
      <w:r w:rsidR="00233168">
        <w:rPr>
          <w:rFonts w:ascii="Times New Roman" w:hAnsi="Times New Roman" w:cs="Times New Roman"/>
          <w:sz w:val="22"/>
          <w:szCs w:val="22"/>
          <w:lang w:val="en-US"/>
        </w:rPr>
        <w:fldChar w:fldCharType="end"/>
      </w:r>
      <w:r w:rsidRPr="00312499">
        <w:rPr>
          <w:rFonts w:ascii="Times New Roman" w:hAnsi="Times New Roman" w:cs="Times New Roman"/>
          <w:sz w:val="22"/>
          <w:szCs w:val="22"/>
          <w:lang w:val="en-US"/>
        </w:rPr>
        <w:t>.</w:t>
      </w:r>
      <w:r>
        <w:rPr>
          <w:rFonts w:ascii="Times New Roman" w:hAnsi="Times New Roman" w:cs="Times New Roman"/>
          <w:sz w:val="22"/>
          <w:szCs w:val="22"/>
          <w:lang w:val="en-US"/>
        </w:rPr>
        <w:t xml:space="preserve"> Our </w:t>
      </w:r>
      <w:del w:id="648" w:author="Fabian" w:date="2020-07-21T22:33:00Z">
        <w:r w:rsidDel="002A6E8F">
          <w:rPr>
            <w:rFonts w:ascii="Times New Roman" w:hAnsi="Times New Roman" w:cs="Times New Roman"/>
            <w:sz w:val="22"/>
            <w:szCs w:val="22"/>
            <w:lang w:val="en-US"/>
          </w:rPr>
          <w:delText xml:space="preserve">results </w:delText>
        </w:r>
      </w:del>
      <w:ins w:id="649" w:author="Fabian" w:date="2020-07-21T22:33:00Z">
        <w:r w:rsidR="002A6E8F">
          <w:rPr>
            <w:rFonts w:ascii="Times New Roman" w:hAnsi="Times New Roman" w:cs="Times New Roman"/>
            <w:sz w:val="22"/>
            <w:szCs w:val="22"/>
            <w:lang w:val="en-US"/>
          </w:rPr>
          <w:t xml:space="preserve">analyses </w:t>
        </w:r>
      </w:ins>
      <w:r w:rsidRPr="0099741E">
        <w:rPr>
          <w:rFonts w:ascii="Times New Roman" w:hAnsi="Times New Roman" w:cs="Times New Roman"/>
          <w:sz w:val="22"/>
          <w:szCs w:val="22"/>
          <w:lang w:val="en-US"/>
        </w:rPr>
        <w:t>reveal</w:t>
      </w:r>
      <w:ins w:id="650" w:author="Fabian" w:date="2020-07-21T22:32:00Z">
        <w:r w:rsidR="002A6E8F">
          <w:rPr>
            <w:rFonts w:ascii="Times New Roman" w:hAnsi="Times New Roman" w:cs="Times New Roman"/>
            <w:sz w:val="22"/>
            <w:szCs w:val="22"/>
            <w:lang w:val="en-US"/>
          </w:rPr>
          <w:t>ed</w:t>
        </w:r>
      </w:ins>
      <w:del w:id="651" w:author="Fabian" w:date="2020-07-21T22:31:00Z">
        <w:r w:rsidRPr="0099741E" w:rsidDel="002A6E8F">
          <w:rPr>
            <w:rFonts w:ascii="Times New Roman" w:hAnsi="Times New Roman" w:cs="Times New Roman"/>
            <w:sz w:val="22"/>
            <w:szCs w:val="22"/>
            <w:lang w:val="en-US"/>
          </w:rPr>
          <w:delText>ed</w:delText>
        </w:r>
      </w:del>
      <w:r w:rsidRPr="0099741E">
        <w:rPr>
          <w:rFonts w:ascii="Times New Roman" w:hAnsi="Times New Roman" w:cs="Times New Roman"/>
          <w:sz w:val="22"/>
          <w:szCs w:val="22"/>
          <w:lang w:val="en-US"/>
        </w:rPr>
        <w:t xml:space="preserve"> that </w:t>
      </w:r>
      <w:ins w:id="652" w:author="Fabian" w:date="2020-07-21T22:32:00Z">
        <w:r w:rsidR="002A6E8F">
          <w:rPr>
            <w:rFonts w:ascii="Times New Roman" w:hAnsi="Times New Roman" w:cs="Times New Roman"/>
            <w:sz w:val="22"/>
            <w:szCs w:val="22"/>
            <w:lang w:val="en-US"/>
          </w:rPr>
          <w:t xml:space="preserve">surf clam </w:t>
        </w:r>
      </w:ins>
      <w:r w:rsidRPr="0099741E">
        <w:rPr>
          <w:rFonts w:ascii="Times New Roman" w:hAnsi="Times New Roman" w:cs="Times New Roman"/>
          <w:sz w:val="22"/>
          <w:szCs w:val="22"/>
          <w:lang w:val="en-US"/>
        </w:rPr>
        <w:t xml:space="preserve">recruitment </w:t>
      </w:r>
      <w:ins w:id="653" w:author="Fabian" w:date="2020-07-21T22:32:00Z">
        <w:r w:rsidR="002A6E8F">
          <w:rPr>
            <w:rFonts w:ascii="Times New Roman" w:hAnsi="Times New Roman" w:cs="Times New Roman"/>
            <w:sz w:val="22"/>
            <w:szCs w:val="22"/>
            <w:lang w:val="en-US"/>
          </w:rPr>
          <w:t xml:space="preserve">does not </w:t>
        </w:r>
      </w:ins>
      <w:del w:id="654" w:author="Fabian" w:date="2020-07-21T22:32:00Z">
        <w:r w:rsidRPr="0099741E" w:rsidDel="002A6E8F">
          <w:rPr>
            <w:rFonts w:ascii="Times New Roman" w:hAnsi="Times New Roman" w:cs="Times New Roman"/>
            <w:sz w:val="22"/>
            <w:szCs w:val="22"/>
            <w:lang w:val="en-US"/>
          </w:rPr>
          <w:delText xml:space="preserve">did not </w:delText>
        </w:r>
      </w:del>
      <w:r w:rsidRPr="0099741E">
        <w:rPr>
          <w:rFonts w:ascii="Times New Roman" w:hAnsi="Times New Roman" w:cs="Times New Roman"/>
          <w:sz w:val="22"/>
          <w:szCs w:val="22"/>
          <w:lang w:val="en-US"/>
        </w:rPr>
        <w:t>occur annually</w:t>
      </w:r>
      <w:ins w:id="655" w:author="Fabian" w:date="2020-07-21T22:32:00Z">
        <w:r w:rsidR="002A6E8F">
          <w:rPr>
            <w:rFonts w:ascii="Times New Roman" w:hAnsi="Times New Roman" w:cs="Times New Roman"/>
            <w:sz w:val="22"/>
            <w:szCs w:val="22"/>
            <w:lang w:val="en-US"/>
          </w:rPr>
          <w:t>,</w:t>
        </w:r>
      </w:ins>
      <w:r w:rsidRPr="0099741E">
        <w:rPr>
          <w:rFonts w:ascii="Times New Roman" w:hAnsi="Times New Roman" w:cs="Times New Roman"/>
          <w:sz w:val="22"/>
          <w:szCs w:val="22"/>
          <w:lang w:val="en-US"/>
        </w:rPr>
        <w:t xml:space="preserve"> or even periodically</w:t>
      </w:r>
      <w:ins w:id="656" w:author="Fabian" w:date="2020-07-21T22:32:00Z">
        <w:r w:rsidR="002A6E8F">
          <w:rPr>
            <w:rFonts w:ascii="Times New Roman" w:hAnsi="Times New Roman" w:cs="Times New Roman"/>
            <w:sz w:val="22"/>
            <w:szCs w:val="22"/>
            <w:lang w:val="en-US"/>
          </w:rPr>
          <w:t>,</w:t>
        </w:r>
      </w:ins>
      <w:r>
        <w:rPr>
          <w:rFonts w:ascii="Times New Roman" w:hAnsi="Times New Roman" w:cs="Times New Roman"/>
          <w:sz w:val="22"/>
          <w:szCs w:val="22"/>
          <w:lang w:val="en-US"/>
        </w:rPr>
        <w:t xml:space="preserve"> </w:t>
      </w:r>
      <w:ins w:id="657" w:author="Fabian" w:date="2020-07-21T22:33:00Z">
        <w:r w:rsidR="002A6E8F">
          <w:rPr>
            <w:rFonts w:ascii="Times New Roman" w:hAnsi="Times New Roman" w:cs="Times New Roman"/>
            <w:sz w:val="22"/>
            <w:szCs w:val="22"/>
            <w:lang w:val="en-US"/>
          </w:rPr>
          <w:t xml:space="preserve">with </w:t>
        </w:r>
      </w:ins>
      <w:del w:id="658" w:author="Fabian" w:date="2020-07-21T22:33:00Z">
        <w:r w:rsidDel="002A6E8F">
          <w:rPr>
            <w:rFonts w:ascii="Times New Roman" w:hAnsi="Times New Roman" w:cs="Times New Roman"/>
            <w:sz w:val="22"/>
            <w:szCs w:val="22"/>
            <w:lang w:val="en-US"/>
          </w:rPr>
          <w:delText>in the analysis of the observed length-frequency data, evidencing that recruitment is varying</w:delText>
        </w:r>
        <w:r w:rsidRPr="0099741E" w:rsidDel="002A6E8F">
          <w:rPr>
            <w:rFonts w:ascii="Times New Roman" w:hAnsi="Times New Roman" w:cs="Times New Roman"/>
            <w:sz w:val="22"/>
            <w:szCs w:val="22"/>
            <w:lang w:val="en-US"/>
          </w:rPr>
          <w:delText xml:space="preserve">. </w:delText>
        </w:r>
        <w:r w:rsidDel="002A6E8F">
          <w:rPr>
            <w:rFonts w:ascii="Times New Roman" w:hAnsi="Times New Roman" w:cs="Times New Roman"/>
            <w:sz w:val="22"/>
            <w:szCs w:val="22"/>
            <w:lang w:val="en-US"/>
          </w:rPr>
          <w:delText>T</w:delText>
        </w:r>
        <w:r w:rsidRPr="0099741E" w:rsidDel="002A6E8F">
          <w:rPr>
            <w:rFonts w:ascii="Times New Roman" w:hAnsi="Times New Roman" w:cs="Times New Roman"/>
            <w:sz w:val="22"/>
            <w:szCs w:val="22"/>
            <w:lang w:val="en-US"/>
          </w:rPr>
          <w:delText xml:space="preserve">here was </w:delText>
        </w:r>
      </w:del>
      <w:r w:rsidRPr="0099741E">
        <w:rPr>
          <w:rFonts w:ascii="Times New Roman" w:hAnsi="Times New Roman" w:cs="Times New Roman"/>
          <w:sz w:val="22"/>
          <w:szCs w:val="22"/>
          <w:lang w:val="en-US"/>
        </w:rPr>
        <w:t xml:space="preserve">a separation of 3 or more years between </w:t>
      </w:r>
      <w:del w:id="659" w:author="Fabian" w:date="2020-07-21T22:33:00Z">
        <w:r w:rsidRPr="0099741E" w:rsidDel="002A6E8F">
          <w:rPr>
            <w:rFonts w:ascii="Times New Roman" w:hAnsi="Times New Roman" w:cs="Times New Roman"/>
            <w:sz w:val="22"/>
            <w:szCs w:val="22"/>
            <w:lang w:val="en-US"/>
          </w:rPr>
          <w:delText xml:space="preserve">years with </w:delText>
        </w:r>
      </w:del>
      <w:r w:rsidRPr="0099741E">
        <w:rPr>
          <w:rFonts w:ascii="Times New Roman" w:hAnsi="Times New Roman" w:cs="Times New Roman"/>
          <w:sz w:val="22"/>
          <w:szCs w:val="22"/>
          <w:lang w:val="en-US"/>
        </w:rPr>
        <w:t xml:space="preserve">high recruitment </w:t>
      </w:r>
      <w:ins w:id="660" w:author="Fabian" w:date="2020-07-21T22:33:00Z">
        <w:r w:rsidR="002A6E8F">
          <w:rPr>
            <w:rFonts w:ascii="Times New Roman" w:hAnsi="Times New Roman" w:cs="Times New Roman"/>
            <w:sz w:val="22"/>
            <w:szCs w:val="22"/>
            <w:lang w:val="en-US"/>
          </w:rPr>
          <w:t>episodes</w:t>
        </w:r>
      </w:ins>
      <w:del w:id="661" w:author="Fabian" w:date="2020-07-21T22:33:00Z">
        <w:r w:rsidRPr="0099741E" w:rsidDel="002A6E8F">
          <w:rPr>
            <w:rFonts w:ascii="Times New Roman" w:hAnsi="Times New Roman" w:cs="Times New Roman"/>
            <w:sz w:val="22"/>
            <w:szCs w:val="22"/>
            <w:lang w:val="en-US"/>
          </w:rPr>
          <w:delText>that could be considered successful or partially incorporated to the stock</w:delText>
        </w:r>
      </w:del>
      <w:r w:rsidRPr="0099741E">
        <w:rPr>
          <w:rFonts w:ascii="Times New Roman" w:hAnsi="Times New Roman" w:cs="Times New Roman"/>
          <w:sz w:val="22"/>
          <w:szCs w:val="22"/>
          <w:lang w:val="en-US"/>
        </w:rPr>
        <w:t>.</w:t>
      </w:r>
      <w:r>
        <w:rPr>
          <w:rFonts w:ascii="Times New Roman" w:hAnsi="Times New Roman" w:cs="Times New Roman"/>
          <w:sz w:val="22"/>
          <w:szCs w:val="22"/>
          <w:lang w:val="en-US"/>
        </w:rPr>
        <w:t xml:space="preserve"> The landing records </w:t>
      </w:r>
      <w:ins w:id="662" w:author="Fabian" w:date="2020-07-21T22:34:00Z">
        <w:r w:rsidR="002A6E8F">
          <w:rPr>
            <w:rFonts w:ascii="Times New Roman" w:hAnsi="Times New Roman" w:cs="Times New Roman"/>
            <w:sz w:val="22"/>
            <w:szCs w:val="22"/>
            <w:lang w:val="en-US"/>
          </w:rPr>
          <w:t xml:space="preserve">from other </w:t>
        </w:r>
      </w:ins>
      <w:del w:id="663" w:author="Fabian" w:date="2020-07-21T22:34:00Z">
        <w:r w:rsidDel="002A6E8F">
          <w:rPr>
            <w:rFonts w:ascii="Times New Roman" w:hAnsi="Times New Roman" w:cs="Times New Roman"/>
            <w:sz w:val="22"/>
            <w:szCs w:val="22"/>
            <w:lang w:val="en-US"/>
          </w:rPr>
          <w:delText xml:space="preserve">in another </w:delText>
        </w:r>
      </w:del>
      <w:r>
        <w:rPr>
          <w:rFonts w:ascii="Times New Roman" w:hAnsi="Times New Roman" w:cs="Times New Roman"/>
          <w:sz w:val="22"/>
          <w:szCs w:val="22"/>
          <w:lang w:val="en-US"/>
        </w:rPr>
        <w:t xml:space="preserve">areas </w:t>
      </w:r>
      <w:ins w:id="664" w:author="Fabian" w:date="2020-07-21T22:34:00Z">
        <w:r w:rsidR="002A6E8F">
          <w:rPr>
            <w:rFonts w:ascii="Times New Roman" w:hAnsi="Times New Roman" w:cs="Times New Roman"/>
            <w:sz w:val="22"/>
            <w:szCs w:val="22"/>
            <w:lang w:val="en-US"/>
          </w:rPr>
          <w:t xml:space="preserve">where surf clam populations were depleted in previous decades </w:t>
        </w:r>
      </w:ins>
      <w:r>
        <w:rPr>
          <w:rFonts w:ascii="Times New Roman" w:hAnsi="Times New Roman" w:cs="Times New Roman"/>
          <w:sz w:val="22"/>
          <w:szCs w:val="22"/>
          <w:lang w:val="en-US"/>
        </w:rPr>
        <w:t>show</w:t>
      </w:r>
      <w:del w:id="665" w:author="Fabian" w:date="2020-07-21T22:34:00Z">
        <w:r w:rsidDel="002A6E8F">
          <w:rPr>
            <w:rFonts w:ascii="Times New Roman" w:hAnsi="Times New Roman" w:cs="Times New Roman"/>
            <w:sz w:val="22"/>
            <w:szCs w:val="22"/>
            <w:lang w:val="en-US"/>
          </w:rPr>
          <w:delText>ed</w:delText>
        </w:r>
      </w:del>
      <w:r>
        <w:rPr>
          <w:rFonts w:ascii="Times New Roman" w:hAnsi="Times New Roman" w:cs="Times New Roman"/>
          <w:sz w:val="22"/>
          <w:szCs w:val="22"/>
          <w:lang w:val="en-US"/>
        </w:rPr>
        <w:t xml:space="preserve"> that exploitation could be unsustainable when the harvest rate intensity is not controlled. </w:t>
      </w:r>
      <w:r w:rsidRPr="0099741E">
        <w:rPr>
          <w:rFonts w:ascii="Times New Roman" w:hAnsi="Times New Roman" w:cs="Times New Roman"/>
          <w:sz w:val="22"/>
          <w:szCs w:val="22"/>
          <w:lang w:val="en-US"/>
        </w:rPr>
        <w:t xml:space="preserve">This behavior </w:t>
      </w:r>
      <w:r>
        <w:rPr>
          <w:rFonts w:ascii="Times New Roman" w:hAnsi="Times New Roman" w:cs="Times New Roman"/>
          <w:sz w:val="22"/>
          <w:szCs w:val="22"/>
          <w:lang w:val="en-US"/>
        </w:rPr>
        <w:t>is</w:t>
      </w:r>
      <w:r w:rsidRPr="0099741E">
        <w:rPr>
          <w:rFonts w:ascii="Times New Roman" w:hAnsi="Times New Roman" w:cs="Times New Roman"/>
          <w:sz w:val="22"/>
          <w:szCs w:val="22"/>
          <w:lang w:val="en-US"/>
        </w:rPr>
        <w:t xml:space="preserve"> </w:t>
      </w:r>
      <w:ins w:id="666" w:author="Fabian" w:date="2020-07-21T23:26:00Z">
        <w:r w:rsidR="00913A9F">
          <w:rPr>
            <w:rFonts w:ascii="Times New Roman" w:hAnsi="Times New Roman" w:cs="Times New Roman"/>
            <w:sz w:val="22"/>
            <w:szCs w:val="22"/>
            <w:lang w:val="en-US"/>
          </w:rPr>
          <w:t>typical</w:t>
        </w:r>
      </w:ins>
      <w:del w:id="667" w:author="Fabian" w:date="2020-07-21T23:26:00Z">
        <w:r w:rsidRPr="0099741E" w:rsidDel="00913A9F">
          <w:rPr>
            <w:rFonts w:ascii="Times New Roman" w:hAnsi="Times New Roman" w:cs="Times New Roman"/>
            <w:sz w:val="22"/>
            <w:szCs w:val="22"/>
            <w:lang w:val="en-US"/>
          </w:rPr>
          <w:delText>common</w:delText>
        </w:r>
      </w:del>
      <w:r w:rsidRPr="0099741E">
        <w:rPr>
          <w:rFonts w:ascii="Times New Roman" w:hAnsi="Times New Roman" w:cs="Times New Roman"/>
          <w:sz w:val="22"/>
          <w:szCs w:val="22"/>
          <w:lang w:val="en-US"/>
        </w:rPr>
        <w:t xml:space="preserve"> in </w:t>
      </w:r>
      <w:ins w:id="668" w:author="Fabian" w:date="2020-07-21T22:35:00Z">
        <w:r w:rsidR="006C6FEC">
          <w:rPr>
            <w:rFonts w:ascii="Times New Roman" w:hAnsi="Times New Roman" w:cs="Times New Roman"/>
            <w:sz w:val="22"/>
            <w:szCs w:val="22"/>
            <w:lang w:val="en-US"/>
          </w:rPr>
          <w:t xml:space="preserve">the exploitation of </w:t>
        </w:r>
      </w:ins>
      <w:r w:rsidR="00BF4A34">
        <w:rPr>
          <w:rFonts w:ascii="Times New Roman" w:hAnsi="Times New Roman" w:cs="Times New Roman"/>
          <w:sz w:val="22"/>
          <w:szCs w:val="22"/>
          <w:lang w:val="en-US"/>
        </w:rPr>
        <w:t>surf clam</w:t>
      </w:r>
      <w:r>
        <w:rPr>
          <w:rFonts w:ascii="Times New Roman" w:hAnsi="Times New Roman" w:cs="Times New Roman"/>
          <w:sz w:val="22"/>
          <w:szCs w:val="22"/>
          <w:lang w:val="en-US"/>
        </w:rPr>
        <w:t xml:space="preserve"> </w:t>
      </w:r>
      <w:r w:rsidRPr="00F8194D">
        <w:rPr>
          <w:rFonts w:ascii="Times New Roman" w:hAnsi="Times New Roman" w:cs="Times New Roman"/>
          <w:i/>
          <w:sz w:val="22"/>
          <w:szCs w:val="22"/>
          <w:lang w:val="en-US"/>
        </w:rPr>
        <w:t xml:space="preserve">M. </w:t>
      </w:r>
      <w:proofErr w:type="spellStart"/>
      <w:r w:rsidRPr="00F8194D">
        <w:rPr>
          <w:rFonts w:ascii="Times New Roman" w:hAnsi="Times New Roman" w:cs="Times New Roman"/>
          <w:i/>
          <w:sz w:val="22"/>
          <w:szCs w:val="22"/>
          <w:lang w:val="en-US"/>
        </w:rPr>
        <w:t>donacium</w:t>
      </w:r>
      <w:proofErr w:type="spellEnd"/>
      <w:r>
        <w:rPr>
          <w:rFonts w:ascii="Times New Roman" w:hAnsi="Times New Roman" w:cs="Times New Roman"/>
          <w:sz w:val="22"/>
          <w:szCs w:val="22"/>
          <w:lang w:val="en-US"/>
        </w:rPr>
        <w:t xml:space="preserve"> </w:t>
      </w:r>
      <w:del w:id="669" w:author="Fabian" w:date="2020-07-21T22:35:00Z">
        <w:r w:rsidDel="006C6FEC">
          <w:rPr>
            <w:rFonts w:ascii="Times New Roman" w:hAnsi="Times New Roman" w:cs="Times New Roman"/>
            <w:sz w:val="22"/>
            <w:szCs w:val="22"/>
            <w:lang w:val="en-US"/>
          </w:rPr>
          <w:delText>populations located</w:delText>
        </w:r>
        <w:r w:rsidRPr="0099741E" w:rsidDel="006C6FEC">
          <w:rPr>
            <w:rFonts w:ascii="Times New Roman" w:hAnsi="Times New Roman" w:cs="Times New Roman"/>
            <w:sz w:val="22"/>
            <w:szCs w:val="22"/>
            <w:lang w:val="en-US"/>
          </w:rPr>
          <w:delText xml:space="preserve"> </w:delText>
        </w:r>
        <w:r w:rsidDel="006C6FEC">
          <w:rPr>
            <w:rFonts w:ascii="Times New Roman" w:hAnsi="Times New Roman" w:cs="Times New Roman"/>
            <w:sz w:val="22"/>
            <w:szCs w:val="22"/>
            <w:lang w:val="en-US"/>
          </w:rPr>
          <w:delText xml:space="preserve">in </w:delText>
        </w:r>
        <w:r w:rsidRPr="0099741E" w:rsidDel="006C6FEC">
          <w:rPr>
            <w:rFonts w:ascii="Times New Roman" w:hAnsi="Times New Roman" w:cs="Times New Roman"/>
            <w:sz w:val="22"/>
            <w:szCs w:val="22"/>
            <w:lang w:val="en-US"/>
          </w:rPr>
          <w:delText>other latitudes of</w:delText>
        </w:r>
        <w:r w:rsidDel="006C6FEC">
          <w:rPr>
            <w:rFonts w:ascii="Times New Roman" w:hAnsi="Times New Roman" w:cs="Times New Roman"/>
            <w:sz w:val="22"/>
            <w:szCs w:val="22"/>
            <w:lang w:val="en-US"/>
          </w:rPr>
          <w:delText>f</w:delText>
        </w:r>
      </w:del>
      <w:ins w:id="670" w:author="Fabian" w:date="2020-07-21T22:35:00Z">
        <w:r w:rsidR="006C6FEC">
          <w:rPr>
            <w:rFonts w:ascii="Times New Roman" w:hAnsi="Times New Roman" w:cs="Times New Roman"/>
            <w:sz w:val="22"/>
            <w:szCs w:val="22"/>
            <w:lang w:val="en-US"/>
          </w:rPr>
          <w:t>along</w:t>
        </w:r>
      </w:ins>
      <w:r w:rsidRPr="0099741E">
        <w:rPr>
          <w:rFonts w:ascii="Times New Roman" w:hAnsi="Times New Roman" w:cs="Times New Roman"/>
          <w:sz w:val="22"/>
          <w:szCs w:val="22"/>
          <w:lang w:val="en-US"/>
        </w:rPr>
        <w:t xml:space="preserve"> </w:t>
      </w:r>
      <w:ins w:id="671" w:author="Fabian" w:date="2020-07-21T23:03:00Z">
        <w:r w:rsidR="00075640">
          <w:rPr>
            <w:rFonts w:ascii="Times New Roman" w:hAnsi="Times New Roman" w:cs="Times New Roman"/>
            <w:sz w:val="22"/>
            <w:szCs w:val="22"/>
            <w:lang w:val="en-US"/>
          </w:rPr>
          <w:t xml:space="preserve">the </w:t>
        </w:r>
      </w:ins>
      <w:r w:rsidRPr="0099741E">
        <w:rPr>
          <w:rFonts w:ascii="Times New Roman" w:hAnsi="Times New Roman" w:cs="Times New Roman"/>
          <w:sz w:val="22"/>
          <w:szCs w:val="22"/>
          <w:lang w:val="en-US"/>
        </w:rPr>
        <w:t>Chile</w:t>
      </w:r>
      <w:ins w:id="672" w:author="Fabian" w:date="2020-07-21T23:03:00Z">
        <w:r w:rsidR="00075640">
          <w:rPr>
            <w:rFonts w:ascii="Times New Roman" w:hAnsi="Times New Roman" w:cs="Times New Roman"/>
            <w:sz w:val="22"/>
            <w:szCs w:val="22"/>
            <w:lang w:val="en-US"/>
          </w:rPr>
          <w:t>an coast</w:t>
        </w:r>
      </w:ins>
      <w:r w:rsidRPr="0099741E">
        <w:rPr>
          <w:rFonts w:ascii="Times New Roman" w:hAnsi="Times New Roman" w:cs="Times New Roman"/>
          <w:sz w:val="22"/>
          <w:szCs w:val="22"/>
          <w:lang w:val="en-US"/>
        </w:rPr>
        <w:t xml:space="preserve"> </w:t>
      </w:r>
      <w:r w:rsidR="00233168">
        <w:rPr>
          <w:rFonts w:ascii="Times New Roman" w:hAnsi="Times New Roman" w:cs="Times New Roman"/>
          <w:sz w:val="22"/>
          <w:szCs w:val="22"/>
          <w:lang w:val="en-US"/>
        </w:rPr>
        <w:fldChar w:fldCharType="begin" w:fldLock="1"/>
      </w:r>
      <w:r w:rsidR="00D13E31">
        <w:rPr>
          <w:rFonts w:ascii="Times New Roman" w:hAnsi="Times New Roman" w:cs="Times New Roman"/>
          <w:sz w:val="22"/>
          <w:szCs w:val="22"/>
          <w:lang w:val="en-US"/>
        </w:rPr>
        <w:instrText>ADDIN CSL_CITATION {"citationItems":[{"id":"ITEM-1","itemData":{"DOI":"10.1016/j.ocecoaman.2012.10.013","ISBN":"09645691","ISSN":"09645691","abstract":"Territorial User Rights for Fisheries (TURF) is considered an appropriate tool for small-scale fishery management. In Chile a TURFs system called Management Exploitation Areas for Benthic Resources (??reas de Manejo y Explotaci??n de Recursos Bent??nicos-AMERB) were developed as a solution for the fishery crisis of Concholepas concholepas, a hard bottom snail. The success of these AMERBs led to its widespread application across different fisheries resources and social-ecological contexts, among them the surf clam Mesodesma donacium which has a highly variable population. Traditionally, fishermen followed the sporadically appearing M. donacium beds, migrating along the coast, a behavior now suppressed under the AMERB regime. We examined the dynamics of the M. donacium fishery, evaluating the performance of the AMERB system for its sustainable exploitation. Fishermen extracted surf clams based on monthly quotas, which were conservative. Despite this, after three years the fishery of M. donacium within the AMERB collapsed because of lack of recruitment and high natural mortality. The resulting low abundances made the fishery unattractive, causing the abandonment of the AMERB. This suggests that implementation of an AMERB system must integrate knowledge of the spatial scales over which different clam beds (subpopulations) are connected. While still ignoring the structure of the metapopulation, as occurs at present for M. donacium stocks in Chile, it could be evaluated to increase capture during the periods of boom, taking advantage of surf clams that will disappear in any case due to natural mortality. A spatial reserve within each clam bed could also be established in order to conserve the unknown but potentially important role of the subpopulation for the metapopulation. ?? 2012 Elsevier Ltd.","author":[{"dropping-particle":"","family":"Aburto","given":"J.","non-dropping-particle":"","parse-names":false,"suffix":""},{"dropping-particle":"","family":"Stotz","given":"W.","non-dropping-particle":"","parse-names":false,"suffix":""}],"container-title":"Ocean and Coastal Management","id":"ITEM-1","issued":{"date-parts":[["2013"]]},"title":"Learning about TURFs and natural variability: Failure of surf clam management in Chile","type":"article-journal","volume":"71"},"uris":["http://www.mendeley.com/documents/?uuid=b2ac5761-cf6e-35a1-84ad-63bdf0e5a189"]}],"mendeley":{"formattedCitation":"(Aburto and Stotz, 2013)","manualFormatting":"(e.g. Aburto and Stotz, 2013)","plainTextFormattedCitation":"(Aburto and Stotz, 2013)","previouslyFormattedCitation":"(Aburto and Stotz, 2013)"},"properties":{"noteIndex":0},"schema":"https://github.com/citation-style-language/schema/raw/master/csl-citation.json"}</w:instrText>
      </w:r>
      <w:r w:rsidR="00233168">
        <w:rPr>
          <w:rFonts w:ascii="Times New Roman" w:hAnsi="Times New Roman" w:cs="Times New Roman"/>
          <w:sz w:val="22"/>
          <w:szCs w:val="22"/>
          <w:lang w:val="en-US"/>
        </w:rPr>
        <w:fldChar w:fldCharType="separate"/>
      </w:r>
      <w:r w:rsidR="00233168" w:rsidRPr="00233168">
        <w:rPr>
          <w:rFonts w:ascii="Times New Roman" w:hAnsi="Times New Roman" w:cs="Times New Roman"/>
          <w:noProof/>
          <w:sz w:val="22"/>
          <w:szCs w:val="22"/>
          <w:lang w:val="en-US"/>
        </w:rPr>
        <w:t>(</w:t>
      </w:r>
      <w:r w:rsidR="00233168" w:rsidRPr="00233168">
        <w:rPr>
          <w:rFonts w:ascii="Times New Roman" w:hAnsi="Times New Roman" w:cs="Times New Roman"/>
          <w:i/>
          <w:iCs/>
          <w:noProof/>
          <w:sz w:val="22"/>
          <w:szCs w:val="22"/>
          <w:lang w:val="en-US"/>
        </w:rPr>
        <w:t>e.g.</w:t>
      </w:r>
      <w:ins w:id="673" w:author="Fabian" w:date="2020-07-21T23:03:00Z">
        <w:r w:rsidR="00075640">
          <w:rPr>
            <w:rFonts w:ascii="Times New Roman" w:hAnsi="Times New Roman" w:cs="Times New Roman"/>
            <w:i/>
            <w:iCs/>
            <w:noProof/>
            <w:sz w:val="22"/>
            <w:szCs w:val="22"/>
            <w:lang w:val="en-US"/>
          </w:rPr>
          <w:t>,</w:t>
        </w:r>
      </w:ins>
      <w:r w:rsidR="00233168">
        <w:rPr>
          <w:rFonts w:ascii="Times New Roman" w:hAnsi="Times New Roman" w:cs="Times New Roman"/>
          <w:noProof/>
          <w:sz w:val="22"/>
          <w:szCs w:val="22"/>
          <w:lang w:val="en-US"/>
        </w:rPr>
        <w:t xml:space="preserve"> </w:t>
      </w:r>
      <w:r w:rsidR="00233168" w:rsidRPr="00233168">
        <w:rPr>
          <w:rFonts w:ascii="Times New Roman" w:hAnsi="Times New Roman" w:cs="Times New Roman"/>
          <w:noProof/>
          <w:sz w:val="22"/>
          <w:szCs w:val="22"/>
          <w:lang w:val="en-US"/>
        </w:rPr>
        <w:t>Aburto and Stotz, 2013)</w:t>
      </w:r>
      <w:r w:rsidR="00233168">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as well as for other </w:t>
      </w:r>
      <w:r w:rsidR="00BF4A34">
        <w:rPr>
          <w:rFonts w:ascii="Times New Roman" w:hAnsi="Times New Roman" w:cs="Times New Roman"/>
          <w:sz w:val="22"/>
          <w:szCs w:val="22"/>
          <w:lang w:val="en-US"/>
        </w:rPr>
        <w:t>surf clam</w:t>
      </w:r>
      <w:r w:rsidRPr="0099741E">
        <w:rPr>
          <w:rFonts w:ascii="Times New Roman" w:hAnsi="Times New Roman" w:cs="Times New Roman"/>
          <w:sz w:val="22"/>
          <w:szCs w:val="22"/>
          <w:lang w:val="en-US"/>
        </w:rPr>
        <w:t xml:space="preserve"> species </w:t>
      </w:r>
      <w:r w:rsidR="00D13E31">
        <w:rPr>
          <w:rFonts w:ascii="Times New Roman" w:hAnsi="Times New Roman" w:cs="Times New Roman"/>
          <w:sz w:val="22"/>
          <w:szCs w:val="22"/>
          <w:lang w:val="en-US"/>
        </w:rPr>
        <w:fldChar w:fldCharType="begin" w:fldLock="1"/>
      </w:r>
      <w:r w:rsidR="004D764A">
        <w:rPr>
          <w:rFonts w:ascii="Times New Roman" w:hAnsi="Times New Roman" w:cs="Times New Roman"/>
          <w:sz w:val="22"/>
          <w:szCs w:val="22"/>
          <w:lang w:val="en-US"/>
        </w:rPr>
        <w:instrText>ADDIN CSL_CITATION {"citationItems":[{"id":"ITEM-1","itemData":{"DOI":"10.1007/s002270050530","ISSN":"00253162","abstract":"The Atlantic surfclam, Spisula solidissima (Dillwyn, 1817), is a dominant member of the benthic community on the continental shelf from Georges Bank to North Carolina, USA. This bivalve has supported a major fishery, primarily off New Jersey and the Delmarva Peninsula, since the 1960s. Early papers documented that these populations were at historical lows in the mid-1970s owing to commercial harvesting and a hypoxic event off New Jersey. It was also shown that major recruitment took place off New Jersey in 1976 and off the Delmarva Peninsula in 1977. Because the size frequencies of surfclams from federal surveys do not show distinct year classes, there has been uncertainty about the number of year classes in these populations throughout the 1980s and 1990s. The present study describes changes in population age- and size-structure from 1978 to 1997 in federal waters (≥5.5 km from short) of the USA. Given the 30 to 35 year life span of S. solidissima, these populations could be composed of many year classes. Yet, these populations were composed of only two to three year classes in 1978. Through annual recruitment, the number of year classes increased over time, and populations off New Jersey and the Delmarva Peninsula contained at least 19 year classes in 1997. This major change in population structure over time was not evident from examination of available size-frequency data, and could only be inferred from data on age-composition. Throughout the 1980s and 1990s, the surfclam fishery was supported by multiple year classes. The mean and variance of recruitment to the New Jersey region, as indicated by the abundance of 4-year-olds over time, was greater than that off Delmarva, particularly between 1980 and 1986. The instantaneous rate of adult mortality, which includes the effect of harvesting, was approximately 0.26 yr-1 in each region.","author":[{"dropping-particle":"","family":"Weinberg","given":"J. R.","non-dropping-particle":"","parse-names":false,"suffix":""}],"container-title":"Marine Biology","id":"ITEM-1","issue":"1","issued":{"date-parts":[["1999"]]},"page":"113-125","title":"Age-structure, recruitment, and adult mortality in populations of the Atlantic surfclam, Spisula solidissima, from 1978 to 1997","type":"article-journal","volume":"134"},"uris":["http://www.mendeley.com/documents/?uuid=4d2a6360-4874-43cb-b769-d136b3d18cdd"]},{"id":"ITEM-2","itemData":{"DOI":"10.1016/S0272-7714(03)00044-1","ISBN":"0272-7714","ISSN":"02727714","PMID":"731","abstract":"Population structure, growth and production of the surf clam Donax serra (Bivalvia, Donacidae), inhabiting highly exposed sandy beaches of Namibia, were investigated between November 1997 and December 1999. From length-frequency distribution and tagging-recapture data, a von Bertalanffy growth function with an asymptotic length (L???) of 82 mm and a growth constant (K) of 0.274 yr -1 was established. Regarding growth performance of Donacidae, D. serra fits in a group of species inhabiting cold temperate and upwelling regions. The intertidal biomass of the studied population ranged between 141 and 546 g ash-free dry mass (AFDM) m-2 yr-1. Individual production was maximal at 56.5 mm shell length (0.83 g AFDM ind. -1 yr-1), and annual production ranged between 167 and 637 g AFDM m-2 yr-1, resulting in productivity values (P/B) between 1.167 and 1,589 yr-1. These data underline the importance of D. serra for the beach/surf ecosystem. Further, the findings of this study are crucial to support future aquaculture or exploitation activities and management. ?? 2003 Elsevier Ltd. All rights reserved.","author":[{"dropping-particle":"","family":"Laudien","given":"J.","non-dropping-particle":"","parse-names":false,"suffix":""},{"dropping-particle":"","family":"Brey","given":"T.","non-dropping-particle":"","parse-names":false,"suffix":""},{"dropping-particle":"","family":"Arntz","given":"Wolf E.","non-dropping-particle":"","parse-names":false,"suffix":""}],"container-title":"Estuarine, Coastal and Shelf Science","id":"ITEM-2","issue":"SUPPL.","issued":{"date-parts":[["2003"]]},"page":"105-115","title":"Population structure, growth and production of the surf clam Donax serra (Bivalvia, Donacidae) on two Namibian sandy beaches","type":"article-journal","volume":"58"},"uris":["http://www.mendeley.com/documents/?uuid=d49cebc4-91c7-4cd5-b6df-45ebac50343e"]},{"id":"ITEM-3","itemData":{"DOI":"10.1016/j.icesjms.2004.07.025","ISSN":"10543139","abstract":"The yellow clam, Mesodesma mactroides, is an intertidal bivalve typical from sandy beaches of the South American Atlantic coast. Growth parameters of southernmost populations of M. mactroides were studied and compared with other populations. Thin shell sections were examined to describe internal shell layers and to contrast with external shell transparency. Periodicity of deposition of external growth increments was studied recording the degree of transparency of the shell border. Growth patterns were determined using modal progression analysis from size frequency distributions, analysis of external shell increments, and size-at-age data derived from inner shell layers. Growth parameters were described using the von Bertalanffy growth model. Both internal and external patterns were coincident and exhibited a succession of one translucent and one opaque region. The transparent region was deposited during summer. Growth differences found between populations may be related to unequal size of first ring in both beaches. This feature may originate from asynchrony in spawning and recruitment. The monthly analysis of shell length size frequency distribution shows that growth of M. mactroides is seasonal. Estimations of asymptotic size of studied populations and others located at the southern (coldest) half of the geographical range of distribution suggest a negative relation with latitude. © 2004 Published by Elsevier Ltd on behalf of International Council for the Exploration of the Sea.","author":[{"dropping-particle":"","family":"Fiori","given":"Sandra M.","non-dropping-particle":"","parse-names":false,"suffix":""},{"dropping-particle":"","family":"Morsán","given":"Enrique M.","non-dropping-particle":"","parse-names":false,"suffix":""}],"container-title":"ICES Journal of Marine Science","id":"ITEM-3","issue":"8","issued":{"date-parts":[["2004"]]},"page":"1253-1259","title":"Age and individual growth of Mesodesma mactroides (Bivalvia) in the southernmost range of its distribution","type":"article-journal","volume":"61"},"uris":["http://www.mendeley.com/documents/?uuid=e0caa84f-5377-44e1-abf3-49fd949fec7d"]},{"id":"ITEM-4","itemData":{"DOI":"10.1007/s10152-010-0222-3","ISSN":"14383888","abstract":"The yellow clam Mesodesma mactroides (Bivalvia: Mesodesmatidae) was once the most abundant intertidal species on the Atlantic coast of northern Argentina and an important commercial resource in South America. This study of a population inhabiting the intertidal zone of the sheltered-dissipative sandy beach Santa Teresita documents the species' population biology, including demographic structure, growth and production during December 2004 and December 2006, and adumbrates the critical state of M. mactroides at present. A total of 3,015 M. mactroides were collec</w:instrText>
      </w:r>
      <w:r w:rsidR="004D764A">
        <w:rPr>
          <w:rFonts w:ascii="Times New Roman" w:hAnsi="Times New Roman" w:cs="Times New Roman" w:hint="eastAsia"/>
          <w:sz w:val="22"/>
          <w:szCs w:val="22"/>
          <w:lang w:val="en-US"/>
        </w:rPr>
        <w:instrText>ted and measured, whereas individuals were found with an anterior-posterior shell length between 2 and 64 mm. A von Bertalanffy growth function with an asymptotic length (L</w:instrText>
      </w:r>
      <w:r w:rsidR="004D764A">
        <w:rPr>
          <w:rFonts w:ascii="Times New Roman" w:hAnsi="Times New Roman" w:cs="Times New Roman" w:hint="eastAsia"/>
          <w:sz w:val="22"/>
          <w:szCs w:val="22"/>
          <w:lang w:val="en-US"/>
        </w:rPr>
        <w:instrText>∞</w:instrText>
      </w:r>
      <w:r w:rsidR="004D764A">
        <w:rPr>
          <w:rFonts w:ascii="Times New Roman" w:hAnsi="Times New Roman" w:cs="Times New Roman" w:hint="eastAsia"/>
          <w:sz w:val="22"/>
          <w:szCs w:val="22"/>
          <w:lang w:val="en-US"/>
        </w:rPr>
        <w:instrText>) of 85 mm and a growth constant (K) of 0.47 year-1 was established from length-fr</w:instrText>
      </w:r>
      <w:r w:rsidR="004D764A">
        <w:rPr>
          <w:rFonts w:ascii="Times New Roman" w:hAnsi="Times New Roman" w:cs="Times New Roman"/>
          <w:sz w:val="22"/>
          <w:szCs w:val="22"/>
          <w:lang w:val="en-US"/>
        </w:rPr>
        <w:instrText>equency distributions. The longevity of the species is estimated at approximately 6 years, and instantaneous mortality rate was about three times higher than 40 years ago. Besides, this study confirmed that the overall growth performance index (OGP) is habitat-specific and can be used to group M. mactroides and M. donacium from different areas into temperate and upwelling species. Furthermore, OGP is inversely correlated with the latitudinal distribution of Mesodesma populations. The intertidal biomass ranged between 0.06 and 0.07 g AFDM m-2 year-1. Individual production was observed to be highest at 47 mm length (0.35 g AFDM m-2 year-1), and annual production ranged between 0.12 and 0.19 g AFDM m-2 year-1, resulting in productivity values (P/B) between 1.84 and 2.93. The comparison of the results of the present study with those of growth studies conducted on M. mactroides 40 years ago revealed the following considerable differences in the population structure of M. mactroides, indicating the conservation status of this intertidal bivalve as endangered: (1) present growth rates are faster, but that the maximum length attained has decreased, (2) the numbers of individuals per square metre were many times higher in the past than in the present, (3) bivalves from the present work never reached the 'commercial size' of 60 mm and (4) 40 years ago, the population of M. mactroides was composed of up to three cohorts, whereas in this study, there was only one single cohort visible. © 2010 Springer-Verlag and AWI.","author":[{"dropping-particle":"","family":"Herrmann","given":"Marko","non-dropping-particle":"","parse-names":false,"suffix":""},{"dropping-particle":"","family":"Alfaya","given":"José E.F.","non-dropping-particle":"","parse-names":false,"suffix":""},{"dropping-particle":"","family":"Lepore","given":"Mauro L.","non-dropping-particle":"","parse-names":false,"suffix":""},{"dropping-particle":"","family":"Penchaszadeh","given":"Pablo E.","non-dropping-particle":"","parse-names":false,"suffix":""},{"dropping-particle":"","family":"Arntz","given":"Wolf E.","non-dropping-particle":"","parse-names":false,"suffix":""}],"container-title":"Helgoland Marine Research","id":"ITEM-4","issue":"3","issued":{"date-parts":[["2011"]]},"page":"285-297","title":"Population structure, growth and production of the yellow clam Mesodesma mactroides (Bivalvia: Mesodesmatidae) from a high-energy, temperate beach in northern Argentina","type":"article-journal","volume":"65"},"uris":["http://www.mendeley.com/documents/?uuid=c6714b78-e430-4140-9399-1b004aa8da71"]},{"id":"ITEM-5","itemData":{"DOI":"10.1016/j.ecolmodel.2005.07.033","author":[{"dropping-particle":"","family":"Ripley","given":"Bonnie J","non-dropping-particle":"","parse-names":false,"suffix":""},{"dropping-particle":"","family":"Caswell","given":"Hal","non-dropping-particle":"","parse-names":false,"suffix":""}],"id":"ITEM-5","issued":{"date-parts":[["2006"]]},"page":"517-530","title":"Recruitment variability and stochastic population growth of the soft-shell clam , Mya arenaria","type":"article-journal","volume":"193"},"uris":["http://www.mendeley.com/documents/?uuid=6f853ae0-48ef-4b57-bd2d-9719d3dcf611"]}],"mendeley":{"formattedCitation":"(Weinberg, 1999; Laudien &lt;i&gt;et al.&lt;/i&gt;, 2003; Fiori and Morsán, 2004; Ripley and Caswell, 2006; Herrmann &lt;i&gt;et al.&lt;/i&gt;, 2011)","plainTextFormattedCitation":"(Weinberg, 1999; Laudien et al., 2003; Fiori and Morsán, 2004; Ripley and Caswell, 2006; Herrmann et al., 2011)","previouslyFormattedCitation":"(Weinberg, 1999; Laudien &lt;i&gt;et al.&lt;/i&gt;, 2003; Fiori and Morsán, 2004; Ripley and Caswell, 2006; Herrmann &lt;i&gt;et al.&lt;/i&gt;, 2011)"},"properties":{"noteIndex":0},"schema":"https://github.com/citation-style-language/schema/raw/master/csl-citation.json"}</w:instrText>
      </w:r>
      <w:r w:rsidR="00D13E31">
        <w:rPr>
          <w:rFonts w:ascii="Times New Roman" w:hAnsi="Times New Roman" w:cs="Times New Roman"/>
          <w:sz w:val="22"/>
          <w:szCs w:val="22"/>
          <w:lang w:val="en-US"/>
        </w:rPr>
        <w:fldChar w:fldCharType="separate"/>
      </w:r>
      <w:r w:rsidR="00D13E31" w:rsidRPr="00D13E31">
        <w:rPr>
          <w:rFonts w:ascii="Times New Roman" w:hAnsi="Times New Roman" w:cs="Times New Roman"/>
          <w:noProof/>
          <w:sz w:val="22"/>
          <w:szCs w:val="22"/>
          <w:lang w:val="en-US"/>
        </w:rPr>
        <w:t xml:space="preserve">(Weinberg, 1999; Laudien </w:t>
      </w:r>
      <w:r w:rsidR="00D13E31" w:rsidRPr="00D13E31">
        <w:rPr>
          <w:rFonts w:ascii="Times New Roman" w:hAnsi="Times New Roman" w:cs="Times New Roman"/>
          <w:i/>
          <w:noProof/>
          <w:sz w:val="22"/>
          <w:szCs w:val="22"/>
          <w:lang w:val="en-US"/>
        </w:rPr>
        <w:t>et al.</w:t>
      </w:r>
      <w:r w:rsidR="00D13E31" w:rsidRPr="00D13E31">
        <w:rPr>
          <w:rFonts w:ascii="Times New Roman" w:hAnsi="Times New Roman" w:cs="Times New Roman"/>
          <w:noProof/>
          <w:sz w:val="22"/>
          <w:szCs w:val="22"/>
          <w:lang w:val="en-US"/>
        </w:rPr>
        <w:t xml:space="preserve">, 2003; Fiori and Morsán, 2004; Ripley and Caswell, 2006; Herrmann </w:t>
      </w:r>
      <w:r w:rsidR="00D13E31" w:rsidRPr="00D13E31">
        <w:rPr>
          <w:rFonts w:ascii="Times New Roman" w:hAnsi="Times New Roman" w:cs="Times New Roman"/>
          <w:i/>
          <w:noProof/>
          <w:sz w:val="22"/>
          <w:szCs w:val="22"/>
          <w:lang w:val="en-US"/>
        </w:rPr>
        <w:t>et al.</w:t>
      </w:r>
      <w:r w:rsidR="00D13E31" w:rsidRPr="00D13E31">
        <w:rPr>
          <w:rFonts w:ascii="Times New Roman" w:hAnsi="Times New Roman" w:cs="Times New Roman"/>
          <w:noProof/>
          <w:sz w:val="22"/>
          <w:szCs w:val="22"/>
          <w:lang w:val="en-US"/>
        </w:rPr>
        <w:t>, 2011)</w:t>
      </w:r>
      <w:r w:rsidR="00D13E31">
        <w:rPr>
          <w:rFonts w:ascii="Times New Roman" w:hAnsi="Times New Roman" w:cs="Times New Roman"/>
          <w:sz w:val="22"/>
          <w:szCs w:val="22"/>
          <w:lang w:val="en-US"/>
        </w:rPr>
        <w:fldChar w:fldCharType="end"/>
      </w:r>
      <w:r w:rsidRPr="0099741E">
        <w:rPr>
          <w:rFonts w:ascii="Times New Roman" w:hAnsi="Times New Roman" w:cs="Times New Roman"/>
          <w:sz w:val="22"/>
          <w:szCs w:val="22"/>
          <w:lang w:val="en-US"/>
        </w:rPr>
        <w:t>.</w:t>
      </w:r>
    </w:p>
    <w:p w14:paraId="24B72D25" w14:textId="77777777" w:rsidR="001C2720" w:rsidRDefault="001C2720" w:rsidP="00404E99">
      <w:pPr>
        <w:spacing w:line="360" w:lineRule="auto"/>
        <w:rPr>
          <w:rFonts w:ascii="Times New Roman" w:hAnsi="Times New Roman" w:cs="Times New Roman"/>
          <w:sz w:val="22"/>
          <w:szCs w:val="22"/>
          <w:lang w:val="en-US"/>
        </w:rPr>
      </w:pPr>
    </w:p>
    <w:p w14:paraId="676E402B" w14:textId="5C8D95F1" w:rsidR="004A3EE0" w:rsidRDefault="004A3EE0" w:rsidP="00404E99">
      <w:pPr>
        <w:spacing w:line="360" w:lineRule="auto"/>
        <w:rPr>
          <w:rFonts w:ascii="Times New Roman" w:hAnsi="Times New Roman" w:cs="Times New Roman"/>
          <w:sz w:val="22"/>
          <w:szCs w:val="22"/>
          <w:lang w:val="en-US"/>
        </w:rPr>
      </w:pPr>
      <w:r w:rsidRPr="004A3EE0">
        <w:rPr>
          <w:rFonts w:ascii="Times New Roman" w:hAnsi="Times New Roman" w:cs="Times New Roman"/>
          <w:sz w:val="22"/>
          <w:szCs w:val="22"/>
          <w:lang w:val="en-US"/>
        </w:rPr>
        <w:lastRenderedPageBreak/>
        <w:t xml:space="preserve">The underlying problem is that, in practice, little is known about the intensity and success of recruitment in harvested </w:t>
      </w:r>
      <w:r w:rsidR="003039ED">
        <w:rPr>
          <w:rFonts w:ascii="Times New Roman" w:hAnsi="Times New Roman" w:cs="Times New Roman"/>
          <w:sz w:val="22"/>
          <w:szCs w:val="22"/>
          <w:lang w:val="en-US"/>
        </w:rPr>
        <w:t>marine populations</w:t>
      </w:r>
      <w:r w:rsidRPr="004A3EE0">
        <w:rPr>
          <w:rFonts w:ascii="Times New Roman" w:hAnsi="Times New Roman" w:cs="Times New Roman"/>
          <w:sz w:val="22"/>
          <w:szCs w:val="22"/>
          <w:lang w:val="en-US"/>
        </w:rPr>
        <w:t xml:space="preserve">, which can be attributed to biases introduced by the extractive activity </w:t>
      </w:r>
      <w:r w:rsidRPr="008B581C">
        <w:rPr>
          <w:rFonts w:ascii="Times New Roman" w:hAnsi="Times New Roman" w:cs="Times New Roman"/>
          <w:sz w:val="22"/>
          <w:szCs w:val="22"/>
          <w:lang w:val="en-US"/>
        </w:rPr>
        <w:t xml:space="preserve">itself </w:t>
      </w:r>
      <w:r w:rsidR="008B581C" w:rsidRPr="008B581C">
        <w:rPr>
          <w:rFonts w:ascii="Times New Roman" w:hAnsi="Times New Roman" w:cs="Times New Roman"/>
          <w:sz w:val="22"/>
          <w:szCs w:val="22"/>
          <w:lang w:val="en-US"/>
        </w:rPr>
        <w:fldChar w:fldCharType="begin" w:fldLock="1"/>
      </w:r>
      <w:r w:rsidR="00CC4C11">
        <w:rPr>
          <w:rFonts w:ascii="Times New Roman" w:hAnsi="Times New Roman" w:cs="Times New Roman"/>
          <w:sz w:val="22"/>
          <w:szCs w:val="22"/>
          <w:lang w:val="en-US"/>
        </w:rPr>
        <w:instrText>ADDIN CSL_CITATION {"citationItems":[{"id":"ITEM-1","itemData":{"DOI":"10.1016/j.fishres.2017.07.007","ISSN":"01657836","abstract":"Stock assessments based on the integrated paradigm often include an underlying stock-recruitment relationship. This, along with estimates of fishery selectivity and biological parameters, allows the biomass and fishing mortality associated with Maximum Sustainable Yield (BMSY and FMSY respectively) to be calculated. However, the estimates of these quantities may differ from the proxies assumed in the harvest control rules that are used to provide management advice. Moreover, the estimated values for BMSY and FMSY are related functionally in population dynamics models based on 2-parameter stock-recruitment relationships such as the commonly used Beverton-Holt or Ricker relationships. Use of 2-parameter stock-recruitment relationships (SRRs) consequently restricts the ability to fully quantify the uncertainty associated with estimating BMSY and FMSY because 2-parameter SRRs restrict the potential range of values for BMSY/B0. In principle, BMSY/B0 and FMSY can be more independent if the stock-recruitment relationship is more general than these 2-parameter SRRs. This paper outlines eleven potential 3-parameter stock-recruitment relationships and evaluates them in terms of whether they are able to match a wide range of specifications for BMSY (expressed relative to unfished spawning stock biomass, B0) and FMSY (expressed relative to natural mortality, M). Of the eleven 3-parameter stock-recruitment relationships considered, the Ricker-Power stock-recruitment relationship is found to best satisfy the characteristics of (a) being able to mimic a wide range of BMSY/B0 and FMSY/M values, (b) not to lead to negative recruitment for biomasses between 0 and B0, and (c) not to lead to increasing recruitment while approaching the limit of zero population size. Bayesian assessments of three example groundfish species off the US west coast (aurora rockfish, petrale sole, and cabezon) are conducted using Simple Stock Synthesis based on the Beverton-Holt and Ricker-Power stock-recruitment relationships to illustrate some of the impacts of allowing for a 3-parameter stock-recruitment relationship.","author":[{"dropping-particle":"","family":"Punt","given":"André E","non-dropping-particle":"","parse-names":false,"suffix":""},{"dropping-particle":"","family":"Cope","given":"Jason M","non-dropping-particle":"","parse-names":false,"suffix":""}],"container-title":"Fisheries Research","id":"ITEM-1","issue":"April","issued":{"date-parts":[["2019"]]},"page":"46-57","publisher":"Elsevier","title":"Extending integrated stock assessment models to use non-depensatory three-parameter stock-recruitment relationships","type":"article-journal","volume":"217"},"uris":["http://www.mendeley.com/documents/?uuid=2fb68d50-5866-4ddc-b381-6937c3ea2e26"]}],"mendeley":{"formattedCitation":"(Punt and Cope, 2019)","plainTextFormattedCitation":"(Punt and Cope, 2019)","previouslyFormattedCitation":"(Punt and Cope, 2019)"},"properties":{"noteIndex":0},"schema":"https://github.com/citation-style-language/schema/raw/master/csl-citation.json"}</w:instrText>
      </w:r>
      <w:r w:rsidR="008B581C" w:rsidRPr="008B581C">
        <w:rPr>
          <w:rFonts w:ascii="Times New Roman" w:hAnsi="Times New Roman" w:cs="Times New Roman"/>
          <w:sz w:val="22"/>
          <w:szCs w:val="22"/>
          <w:lang w:val="en-US"/>
        </w:rPr>
        <w:fldChar w:fldCharType="separate"/>
      </w:r>
      <w:r w:rsidR="008B581C" w:rsidRPr="008B581C">
        <w:rPr>
          <w:rFonts w:ascii="Times New Roman" w:hAnsi="Times New Roman" w:cs="Times New Roman"/>
          <w:noProof/>
          <w:sz w:val="22"/>
          <w:szCs w:val="22"/>
          <w:lang w:val="en-US"/>
        </w:rPr>
        <w:t>(Punt and Cope, 2019)</w:t>
      </w:r>
      <w:r w:rsidR="008B581C" w:rsidRPr="008B581C">
        <w:rPr>
          <w:rFonts w:ascii="Times New Roman" w:hAnsi="Times New Roman" w:cs="Times New Roman"/>
          <w:sz w:val="22"/>
          <w:szCs w:val="22"/>
          <w:lang w:val="en-US"/>
        </w:rPr>
        <w:fldChar w:fldCharType="end"/>
      </w:r>
      <w:r w:rsidRPr="008B581C">
        <w:rPr>
          <w:rFonts w:ascii="Times New Roman" w:hAnsi="Times New Roman" w:cs="Times New Roman"/>
          <w:sz w:val="22"/>
          <w:szCs w:val="22"/>
          <w:lang w:val="en-US"/>
        </w:rPr>
        <w:t>.</w:t>
      </w:r>
      <w:r w:rsidRPr="004A3EE0">
        <w:rPr>
          <w:rFonts w:ascii="Times New Roman" w:hAnsi="Times New Roman" w:cs="Times New Roman"/>
          <w:sz w:val="22"/>
          <w:szCs w:val="22"/>
          <w:lang w:val="en-US"/>
        </w:rPr>
        <w:t xml:space="preserve"> Sampling from the commercial catch is usually carried out on landings, which leaves out juvenile fractions. In the case of benthic species </w:t>
      </w:r>
      <w:ins w:id="674" w:author="Fabian" w:date="2020-07-21T22:36:00Z">
        <w:r w:rsidR="006C6FEC">
          <w:rPr>
            <w:rFonts w:ascii="Times New Roman" w:hAnsi="Times New Roman" w:cs="Times New Roman"/>
            <w:sz w:val="22"/>
            <w:szCs w:val="22"/>
            <w:lang w:val="en-US"/>
          </w:rPr>
          <w:t xml:space="preserve">harvested from </w:t>
        </w:r>
      </w:ins>
      <w:del w:id="675" w:author="Fabian" w:date="2020-07-21T22:36:00Z">
        <w:r w:rsidRPr="004A3EE0" w:rsidDel="006C6FEC">
          <w:rPr>
            <w:rFonts w:ascii="Times New Roman" w:hAnsi="Times New Roman" w:cs="Times New Roman"/>
            <w:sz w:val="22"/>
            <w:szCs w:val="22"/>
            <w:lang w:val="en-US"/>
          </w:rPr>
          <w:delText xml:space="preserve">exploited in </w:delText>
        </w:r>
      </w:del>
      <w:r w:rsidRPr="004A3EE0">
        <w:rPr>
          <w:rFonts w:ascii="Times New Roman" w:hAnsi="Times New Roman" w:cs="Times New Roman"/>
          <w:sz w:val="22"/>
          <w:szCs w:val="22"/>
          <w:lang w:val="en-US"/>
        </w:rPr>
        <w:t>AME</w:t>
      </w:r>
      <w:r w:rsidR="00F8194D">
        <w:rPr>
          <w:rFonts w:ascii="Times New Roman" w:hAnsi="Times New Roman" w:cs="Times New Roman"/>
          <w:sz w:val="22"/>
          <w:szCs w:val="22"/>
          <w:lang w:val="en-US"/>
        </w:rPr>
        <w:t>B</w:t>
      </w:r>
      <w:r w:rsidR="004B1E6E">
        <w:rPr>
          <w:rFonts w:ascii="Times New Roman" w:hAnsi="Times New Roman" w:cs="Times New Roman"/>
          <w:sz w:val="22"/>
          <w:szCs w:val="22"/>
          <w:lang w:val="en-US"/>
        </w:rPr>
        <w:t>R</w:t>
      </w:r>
      <w:ins w:id="676" w:author="Fabian" w:date="2020-07-21T22:36:00Z">
        <w:r w:rsidR="006C6FEC">
          <w:rPr>
            <w:rFonts w:ascii="Times New Roman" w:hAnsi="Times New Roman" w:cs="Times New Roman"/>
            <w:sz w:val="22"/>
            <w:szCs w:val="22"/>
            <w:lang w:val="en-US"/>
          </w:rPr>
          <w:t>s</w:t>
        </w:r>
      </w:ins>
      <w:r w:rsidRPr="004A3EE0">
        <w:rPr>
          <w:rFonts w:ascii="Times New Roman" w:hAnsi="Times New Roman" w:cs="Times New Roman"/>
          <w:sz w:val="22"/>
          <w:szCs w:val="22"/>
          <w:lang w:val="en-US"/>
        </w:rPr>
        <w:t xml:space="preserve"> (Chile), population surveys usually consider the fraction that </w:t>
      </w:r>
      <w:ins w:id="677" w:author="Fabian" w:date="2020-07-21T22:36:00Z">
        <w:r w:rsidR="006C6FEC">
          <w:rPr>
            <w:rFonts w:ascii="Times New Roman" w:hAnsi="Times New Roman" w:cs="Times New Roman"/>
            <w:sz w:val="22"/>
            <w:szCs w:val="22"/>
            <w:lang w:val="en-US"/>
          </w:rPr>
          <w:t xml:space="preserve">can be detected visually </w:t>
        </w:r>
      </w:ins>
      <w:del w:id="678" w:author="Fabian" w:date="2020-07-21T22:37:00Z">
        <w:r w:rsidRPr="004A3EE0" w:rsidDel="006C6FEC">
          <w:rPr>
            <w:rFonts w:ascii="Times New Roman" w:hAnsi="Times New Roman" w:cs="Times New Roman"/>
            <w:sz w:val="22"/>
            <w:szCs w:val="22"/>
            <w:lang w:val="en-US"/>
          </w:rPr>
          <w:delText xml:space="preserve">is visible to the naked eye </w:delText>
        </w:r>
      </w:del>
      <w:r w:rsidRPr="004A3EE0">
        <w:rPr>
          <w:rFonts w:ascii="Times New Roman" w:hAnsi="Times New Roman" w:cs="Times New Roman"/>
          <w:sz w:val="22"/>
          <w:szCs w:val="22"/>
          <w:lang w:val="en-US"/>
        </w:rPr>
        <w:t xml:space="preserve">by scientific divers. Although this procedure includes individuals under commercial size, it is likely to leave out newly settled individuals, which are not always visible due to small size, pigmentation, or behavior. Thus, the quantification of newly established fractions in populations of commercial species </w:t>
      </w:r>
      <w:ins w:id="679" w:author="Fabian" w:date="2020-07-21T23:26:00Z">
        <w:r w:rsidR="00AB1F89">
          <w:rPr>
            <w:rFonts w:ascii="Times New Roman" w:hAnsi="Times New Roman" w:cs="Times New Roman"/>
            <w:sz w:val="22"/>
            <w:szCs w:val="22"/>
            <w:lang w:val="en-US"/>
          </w:rPr>
          <w:t>usually is</w:t>
        </w:r>
      </w:ins>
      <w:del w:id="680" w:author="Fabian" w:date="2020-07-21T23:26:00Z">
        <w:r w:rsidRPr="004A3EE0" w:rsidDel="00AB1F89">
          <w:rPr>
            <w:rFonts w:ascii="Times New Roman" w:hAnsi="Times New Roman" w:cs="Times New Roman"/>
            <w:sz w:val="22"/>
            <w:szCs w:val="22"/>
            <w:lang w:val="en-US"/>
          </w:rPr>
          <w:delText>is normally</w:delText>
        </w:r>
      </w:del>
      <w:r w:rsidRPr="004A3EE0">
        <w:rPr>
          <w:rFonts w:ascii="Times New Roman" w:hAnsi="Times New Roman" w:cs="Times New Roman"/>
          <w:sz w:val="22"/>
          <w:szCs w:val="22"/>
          <w:lang w:val="en-US"/>
        </w:rPr>
        <w:t xml:space="preserve"> fraught with uncertainty</w:t>
      </w:r>
      <w:del w:id="681" w:author="Fabian" w:date="2020-07-21T23:03:00Z">
        <w:r w:rsidRPr="004A3EE0" w:rsidDel="00075640">
          <w:rPr>
            <w:rFonts w:ascii="Times New Roman" w:hAnsi="Times New Roman" w:cs="Times New Roman"/>
            <w:sz w:val="22"/>
            <w:szCs w:val="22"/>
            <w:lang w:val="en-US"/>
          </w:rPr>
          <w:delText>,</w:delText>
        </w:r>
      </w:del>
      <w:r w:rsidRPr="004A3EE0">
        <w:rPr>
          <w:rFonts w:ascii="Times New Roman" w:hAnsi="Times New Roman" w:cs="Times New Roman"/>
          <w:sz w:val="22"/>
          <w:szCs w:val="22"/>
          <w:lang w:val="en-US"/>
        </w:rPr>
        <w:t xml:space="preserve"> and should be approached through </w:t>
      </w:r>
      <w:del w:id="682" w:author="Fabian" w:date="2020-07-21T22:37:00Z">
        <w:r w:rsidRPr="004A3EE0" w:rsidDel="006C6FEC">
          <w:rPr>
            <w:rFonts w:ascii="Times New Roman" w:hAnsi="Times New Roman" w:cs="Times New Roman"/>
            <w:sz w:val="22"/>
            <w:szCs w:val="22"/>
            <w:lang w:val="en-US"/>
          </w:rPr>
          <w:delText xml:space="preserve">by </w:delText>
        </w:r>
      </w:del>
      <w:r w:rsidRPr="004A3EE0">
        <w:rPr>
          <w:rFonts w:ascii="Times New Roman" w:hAnsi="Times New Roman" w:cs="Times New Roman"/>
          <w:sz w:val="22"/>
          <w:szCs w:val="22"/>
          <w:lang w:val="en-US"/>
        </w:rPr>
        <w:t>indirect methods.</w:t>
      </w:r>
      <w:r w:rsidR="003039ED">
        <w:rPr>
          <w:rFonts w:ascii="Times New Roman" w:hAnsi="Times New Roman" w:cs="Times New Roman"/>
          <w:sz w:val="22"/>
          <w:szCs w:val="22"/>
          <w:lang w:val="en-US"/>
        </w:rPr>
        <w:t xml:space="preserve"> </w:t>
      </w:r>
      <w:del w:id="683" w:author="Fabian" w:date="2020-07-21T22:38:00Z">
        <w:r w:rsidR="003039ED" w:rsidDel="006C6FEC">
          <w:rPr>
            <w:rFonts w:ascii="Times New Roman" w:hAnsi="Times New Roman" w:cs="Times New Roman"/>
            <w:sz w:val="22"/>
            <w:szCs w:val="22"/>
            <w:lang w:val="en-US"/>
          </w:rPr>
          <w:delText>In this way, f</w:delText>
        </w:r>
      </w:del>
      <w:ins w:id="684" w:author="Fabian" w:date="2020-07-21T22:38:00Z">
        <w:r w:rsidR="006C6FEC">
          <w:rPr>
            <w:rFonts w:ascii="Times New Roman" w:hAnsi="Times New Roman" w:cs="Times New Roman"/>
            <w:sz w:val="22"/>
            <w:szCs w:val="22"/>
            <w:lang w:val="en-US"/>
          </w:rPr>
          <w:t>F</w:t>
        </w:r>
      </w:ins>
      <w:r w:rsidR="003039ED">
        <w:rPr>
          <w:rFonts w:ascii="Times New Roman" w:hAnsi="Times New Roman" w:cs="Times New Roman"/>
          <w:sz w:val="22"/>
          <w:szCs w:val="22"/>
          <w:lang w:val="en-US"/>
        </w:rPr>
        <w:t xml:space="preserve">or </w:t>
      </w:r>
      <w:del w:id="685" w:author="Fabian" w:date="2020-07-21T22:38:00Z">
        <w:r w:rsidR="003039ED" w:rsidDel="006C6FEC">
          <w:rPr>
            <w:rFonts w:ascii="Times New Roman" w:hAnsi="Times New Roman" w:cs="Times New Roman"/>
            <w:sz w:val="22"/>
            <w:szCs w:val="22"/>
            <w:lang w:val="en-US"/>
          </w:rPr>
          <w:delText xml:space="preserve">those </w:delText>
        </w:r>
      </w:del>
      <w:r w:rsidR="003039ED">
        <w:rPr>
          <w:rFonts w:ascii="Times New Roman" w:hAnsi="Times New Roman" w:cs="Times New Roman"/>
          <w:sz w:val="22"/>
          <w:szCs w:val="22"/>
          <w:lang w:val="en-US"/>
        </w:rPr>
        <w:t xml:space="preserve">management areas </w:t>
      </w:r>
      <w:ins w:id="686" w:author="Fabian" w:date="2020-07-21T22:38:00Z">
        <w:r w:rsidR="006C6FEC">
          <w:rPr>
            <w:rFonts w:ascii="Times New Roman" w:hAnsi="Times New Roman" w:cs="Times New Roman"/>
            <w:sz w:val="22"/>
            <w:szCs w:val="22"/>
            <w:lang w:val="en-US"/>
          </w:rPr>
          <w:t xml:space="preserve">where </w:t>
        </w:r>
      </w:ins>
      <w:del w:id="687" w:author="Fabian" w:date="2020-07-21T22:38:00Z">
        <w:r w:rsidR="003039ED" w:rsidDel="006C6FEC">
          <w:rPr>
            <w:rFonts w:ascii="Times New Roman" w:hAnsi="Times New Roman" w:cs="Times New Roman"/>
            <w:sz w:val="22"/>
            <w:szCs w:val="22"/>
            <w:lang w:val="en-US"/>
          </w:rPr>
          <w:delText xml:space="preserve">in which </w:delText>
        </w:r>
      </w:del>
      <w:r w:rsidR="003039ED">
        <w:rPr>
          <w:rFonts w:ascii="Times New Roman" w:hAnsi="Times New Roman" w:cs="Times New Roman"/>
          <w:sz w:val="22"/>
          <w:szCs w:val="22"/>
          <w:lang w:val="en-US"/>
        </w:rPr>
        <w:t>biomass and length-composition have been recorded annually</w:t>
      </w:r>
      <w:r w:rsidR="005101B5">
        <w:rPr>
          <w:rFonts w:ascii="Times New Roman" w:hAnsi="Times New Roman" w:cs="Times New Roman"/>
          <w:sz w:val="22"/>
          <w:szCs w:val="22"/>
          <w:lang w:val="en-US"/>
        </w:rPr>
        <w:t xml:space="preserve"> </w:t>
      </w:r>
      <w:ins w:id="688" w:author="Fabian" w:date="2020-07-21T22:38:00Z">
        <w:r w:rsidR="006C6FEC">
          <w:rPr>
            <w:rFonts w:ascii="Times New Roman" w:hAnsi="Times New Roman" w:cs="Times New Roman"/>
            <w:sz w:val="22"/>
            <w:szCs w:val="22"/>
            <w:lang w:val="en-US"/>
          </w:rPr>
          <w:t xml:space="preserve">over a long-enough period, </w:t>
        </w:r>
      </w:ins>
      <w:del w:id="689" w:author="Fabian" w:date="2020-07-21T22:38:00Z">
        <w:r w:rsidR="005101B5" w:rsidDel="006C6FEC">
          <w:rPr>
            <w:rFonts w:ascii="Times New Roman" w:hAnsi="Times New Roman" w:cs="Times New Roman"/>
            <w:sz w:val="22"/>
            <w:szCs w:val="22"/>
            <w:lang w:val="en-US"/>
          </w:rPr>
          <w:delText>during enough time</w:delText>
        </w:r>
        <w:r w:rsidR="003039ED" w:rsidDel="006C6FEC">
          <w:rPr>
            <w:rFonts w:ascii="Times New Roman" w:hAnsi="Times New Roman" w:cs="Times New Roman"/>
            <w:sz w:val="22"/>
            <w:szCs w:val="22"/>
            <w:lang w:val="en-US"/>
          </w:rPr>
          <w:delText xml:space="preserve"> </w:delText>
        </w:r>
      </w:del>
      <w:r w:rsidR="003039ED">
        <w:rPr>
          <w:rFonts w:ascii="Times New Roman" w:hAnsi="Times New Roman" w:cs="Times New Roman"/>
          <w:sz w:val="22"/>
          <w:szCs w:val="22"/>
          <w:lang w:val="en-US"/>
        </w:rPr>
        <w:t xml:space="preserve">it is advisable to implement an integrated stock-assessment model </w:t>
      </w:r>
      <w:r w:rsidR="004D764A">
        <w:rPr>
          <w:rFonts w:ascii="Times New Roman" w:hAnsi="Times New Roman" w:cs="Times New Roman"/>
          <w:sz w:val="22"/>
          <w:szCs w:val="22"/>
          <w:lang w:val="en-US"/>
        </w:rPr>
        <w:fldChar w:fldCharType="begin" w:fldLock="1"/>
      </w:r>
      <w:r w:rsidR="008B581C">
        <w:rPr>
          <w:rFonts w:ascii="Times New Roman" w:hAnsi="Times New Roman" w:cs="Times New Roman"/>
          <w:sz w:val="22"/>
          <w:szCs w:val="22"/>
          <w:lang w:val="en-US"/>
        </w:rPr>
        <w:instrText>ADDIN CSL_CITATION {"citationItems":[{"id":"ITEM-1","itemData":{"DOI":"10.1577/c08-041.1","ISSN":"1942-5120","abstract":"There is an increasing expectation for decision makers to use robust scientific advice on the status of exploited fish stocks. For example, Australia has recently implemented a harvest strategy policy for federally managed fisheries based on limit and target biomass reference points. In common with most fisheries jurisdictions, however, Australia has many data-poor species and fisheries for which biomass estimates are unavailable. Consequently, the challenge for those tasked with providing management advice for Australian fisheries has been reconciling the need to achieve specific risk-related sustainability objectives with the reality of the available data and assessments for data-poor species and fisheries. Some general recommendations regarding how to achieve this balance are drawn using case studies from two multispecies trawl fisheries. The lack of data on which to base quantitative stock assessments using population dynamics models does not preclude the development of objective harvest control rules. Evaluation of harvest control rules using technical procedures (e.g., the management strategy evaluation approach) is ideal, but implementation before rigorous testing is sometimes a necessary reality. Information from data-rich species and fisheries can be used to inform \"assessments\" for data-poor species and thereby develop appropriate control rules. This can be done through formal methods, such as the \"Robin Hood\" approach (in which assessments from data-rich species are used to inform assessments of data-poor species), or less formally by grouping species into \"baskets\" and basing management decisions on one appropriate member of the group. Stakeholder knowledge and buy-in to the process of developing appropriate harvest strategies are essential when species or fisheries are data poor. Use of this information, however, needs to be constrained by policy decisions, such as prespecified performance standards. There will always be a trade-off between the cost of data collection and the value of a fishery; in this article, we highlight that this trade-off does not have to be a major impediment to the development of realistic and sufficiently precautiona ry control rules for the management of data-poor species and fisheries. © Copyright by the American Fisheries Society 2009.","author":[{"dropping-particle":"","family":"Smith","given":"David","non-dropping-particle":"","parse-names":false,"suffix":""},{"dropping-particle":"","family":"Punt","given":"Andre","non-dropping-particle":"","parse-names":false,"suffix":""},{"dropping-particle":"","family":"Dowling","given":"Natalie","non-dropping-particle":"","parse-names":false,"suffix":""},{"dropping-particle":"","family":"Smith","given":"Anthony","non-dropping-particle":"","parse-names":false,"suffix":""},{"dropping-particle":"","family":"Tuck","given":"Geoff","non-dropping-particle":"","parse-names":false,"suffix":""},{"dropping-particle":"","family":"Knuckey","given":"Ian","non-dropping-particle":"","parse-names":false,"suffix":""}],"container-title":"Marine and Coastal Fisheries","id":"ITEM-1","issue":"1","issued":{"date-parts":[["2009"]]},"page":"244-254","title":"Reconciling Approaches to the Assessment and Management of Data-Poor Species and Fisheries with Australia's Harvest Strategy Policy","type":"article-journal","volume":"1"},"uris":["http://www.mendeley.com/documents/?uuid=23026a0c-9fcf-43c8-bb1a-46de0c1158a1"]},{"id":"ITEM-2","itemData":{"DOI":"10.1093/icesjms/fsr039","ISSN":"10543139","abstract":"An approach is outlined for conducting stock assessments in which parameters are estimated for multiple stocks at the same time. Information from data-rich stock assessments, e.g. trends in fishing mortality, and values for parameters of selectivity functions are provided to data-poor assessments in the form of penalties on the estimated parameters, which leads to stock assessments for the most data-poor stocks being informed by those for the most data-rich stocks. The method is applied for example purposes to data for nine stocks in Australias southern and eastern scalefish and shark fishery. The results of the application confirm that results for data-rich stocks are little impacted by being assessed in conjunction with data-poor stocks and that the results for data-poor stocks can be qualitatively different when information for data-rich stocks is taken into account. © 2011 International Council for the Exploration of the Sea. Published by Oxford Journals. All rights reserved.","author":[{"dropping-particle":"","family":"Punt","given":"André E.","non-dropping-particle":"","parse-names":false,"suffix":""},{"dropping-particle":"","family":"Smith","given":"David C.","non-dropping-particle":"","parse-names":false,"suffix":""},{"dropping-particle":"","family":"Smith","given":"Anthony D.M.","non-dropping-particle":"","parse-names":false,"suffix":""}],"container-title":"ICES Journal of Marine Science","id":"ITEM-2","issue":"5","issued":{"date-parts":[["2011"]]},"page":"972-981","title":"Among-stock comparisons for improving stock assessments of data-poor stocks: The \"robin Hood\" approach","type":"article-journal","volume":"68"},"uris":["http://www.mendeley.com/documents/?uuid=79889273-5f04-48ca-a785-c349d240d8a9"]}],"mendeley":{"formattedCitation":"(Smith &lt;i&gt;et al.&lt;/i&gt;, 2009; Punt &lt;i&gt;et al.&lt;/i&gt;, 2011)","plainTextFormattedCitation":"(Smith et al., 2009; Punt et al., 2011)","previouslyFormattedCitation":"(Smith &lt;i&gt;et al.&lt;/i&gt;, 2009; Punt &lt;i&gt;et al.&lt;/i&gt;, 2011)"},"properties":{"noteIndex":0},"schema":"https://github.com/citation-style-language/schema/raw/master/csl-citation.json"}</w:instrText>
      </w:r>
      <w:r w:rsidR="004D764A">
        <w:rPr>
          <w:rFonts w:ascii="Times New Roman" w:hAnsi="Times New Roman" w:cs="Times New Roman"/>
          <w:sz w:val="22"/>
          <w:szCs w:val="22"/>
          <w:lang w:val="en-US"/>
        </w:rPr>
        <w:fldChar w:fldCharType="separate"/>
      </w:r>
      <w:r w:rsidR="004D764A" w:rsidRPr="004D764A">
        <w:rPr>
          <w:rFonts w:ascii="Times New Roman" w:hAnsi="Times New Roman" w:cs="Times New Roman"/>
          <w:noProof/>
          <w:sz w:val="22"/>
          <w:szCs w:val="22"/>
          <w:lang w:val="en-US"/>
        </w:rPr>
        <w:t xml:space="preserve">(Smith </w:t>
      </w:r>
      <w:r w:rsidR="004D764A" w:rsidRPr="004D764A">
        <w:rPr>
          <w:rFonts w:ascii="Times New Roman" w:hAnsi="Times New Roman" w:cs="Times New Roman"/>
          <w:i/>
          <w:noProof/>
          <w:sz w:val="22"/>
          <w:szCs w:val="22"/>
          <w:lang w:val="en-US"/>
        </w:rPr>
        <w:t>et al.</w:t>
      </w:r>
      <w:r w:rsidR="004D764A" w:rsidRPr="004D764A">
        <w:rPr>
          <w:rFonts w:ascii="Times New Roman" w:hAnsi="Times New Roman" w:cs="Times New Roman"/>
          <w:noProof/>
          <w:sz w:val="22"/>
          <w:szCs w:val="22"/>
          <w:lang w:val="en-US"/>
        </w:rPr>
        <w:t xml:space="preserve">, 2009; Punt </w:t>
      </w:r>
      <w:r w:rsidR="004D764A" w:rsidRPr="004D764A">
        <w:rPr>
          <w:rFonts w:ascii="Times New Roman" w:hAnsi="Times New Roman" w:cs="Times New Roman"/>
          <w:i/>
          <w:noProof/>
          <w:sz w:val="22"/>
          <w:szCs w:val="22"/>
          <w:lang w:val="en-US"/>
        </w:rPr>
        <w:t>et al.</w:t>
      </w:r>
      <w:r w:rsidR="004D764A" w:rsidRPr="004D764A">
        <w:rPr>
          <w:rFonts w:ascii="Times New Roman" w:hAnsi="Times New Roman" w:cs="Times New Roman"/>
          <w:noProof/>
          <w:sz w:val="22"/>
          <w:szCs w:val="22"/>
          <w:lang w:val="en-US"/>
        </w:rPr>
        <w:t>, 2011)</w:t>
      </w:r>
      <w:r w:rsidR="004D764A">
        <w:rPr>
          <w:rFonts w:ascii="Times New Roman" w:hAnsi="Times New Roman" w:cs="Times New Roman"/>
          <w:sz w:val="22"/>
          <w:szCs w:val="22"/>
          <w:lang w:val="en-US"/>
        </w:rPr>
        <w:fldChar w:fldCharType="end"/>
      </w:r>
      <w:r w:rsidR="00F8194D">
        <w:rPr>
          <w:rFonts w:ascii="Times New Roman" w:hAnsi="Times New Roman" w:cs="Times New Roman"/>
          <w:sz w:val="22"/>
          <w:szCs w:val="22"/>
          <w:lang w:val="en-US"/>
        </w:rPr>
        <w:t>. Subsequently</w:t>
      </w:r>
      <w:r w:rsidR="003039ED">
        <w:rPr>
          <w:rFonts w:ascii="Times New Roman" w:hAnsi="Times New Roman" w:cs="Times New Roman"/>
          <w:sz w:val="22"/>
          <w:szCs w:val="22"/>
          <w:lang w:val="en-US"/>
        </w:rPr>
        <w:t xml:space="preserve">, </w:t>
      </w:r>
      <w:del w:id="690" w:author="Fabian" w:date="2020-07-21T22:39:00Z">
        <w:r w:rsidR="003039ED" w:rsidDel="006C6FEC">
          <w:rPr>
            <w:rFonts w:ascii="Times New Roman" w:hAnsi="Times New Roman" w:cs="Times New Roman"/>
            <w:sz w:val="22"/>
            <w:szCs w:val="22"/>
            <w:lang w:val="en-US"/>
          </w:rPr>
          <w:delText xml:space="preserve">set a biological framework based on </w:delText>
        </w:r>
      </w:del>
      <w:r w:rsidR="003039ED">
        <w:rPr>
          <w:rFonts w:ascii="Times New Roman" w:hAnsi="Times New Roman" w:cs="Times New Roman"/>
          <w:sz w:val="22"/>
          <w:szCs w:val="22"/>
          <w:lang w:val="en-US"/>
        </w:rPr>
        <w:t xml:space="preserve">biological reference points </w:t>
      </w:r>
      <w:ins w:id="691" w:author="Fabian" w:date="2020-07-21T22:39:00Z">
        <w:r w:rsidR="006C6FEC">
          <w:rPr>
            <w:rFonts w:ascii="Times New Roman" w:hAnsi="Times New Roman" w:cs="Times New Roman"/>
            <w:sz w:val="22"/>
            <w:szCs w:val="22"/>
            <w:lang w:val="en-US"/>
          </w:rPr>
          <w:t xml:space="preserve">should be established as a means to assess </w:t>
        </w:r>
      </w:ins>
      <w:del w:id="692" w:author="Fabian" w:date="2020-07-21T22:39:00Z">
        <w:r w:rsidR="003039ED" w:rsidDel="006C6FEC">
          <w:rPr>
            <w:rFonts w:ascii="Times New Roman" w:hAnsi="Times New Roman" w:cs="Times New Roman"/>
            <w:sz w:val="22"/>
            <w:szCs w:val="22"/>
            <w:lang w:val="en-US"/>
          </w:rPr>
          <w:delText xml:space="preserve">for evaluating </w:delText>
        </w:r>
      </w:del>
      <w:r w:rsidR="003039ED">
        <w:rPr>
          <w:rFonts w:ascii="Times New Roman" w:hAnsi="Times New Roman" w:cs="Times New Roman"/>
          <w:sz w:val="22"/>
          <w:szCs w:val="22"/>
          <w:lang w:val="en-US"/>
        </w:rPr>
        <w:t xml:space="preserve">the </w:t>
      </w:r>
      <w:ins w:id="693" w:author="Fabian" w:date="2020-07-21T22:39:00Z">
        <w:r w:rsidR="006C6FEC">
          <w:rPr>
            <w:rFonts w:ascii="Times New Roman" w:hAnsi="Times New Roman" w:cs="Times New Roman"/>
            <w:sz w:val="22"/>
            <w:szCs w:val="22"/>
            <w:lang w:val="en-US"/>
          </w:rPr>
          <w:t xml:space="preserve">population’s </w:t>
        </w:r>
      </w:ins>
      <w:r w:rsidR="003039ED">
        <w:rPr>
          <w:rFonts w:ascii="Times New Roman" w:hAnsi="Times New Roman" w:cs="Times New Roman"/>
          <w:sz w:val="22"/>
          <w:szCs w:val="22"/>
          <w:lang w:val="en-US"/>
        </w:rPr>
        <w:t>status</w:t>
      </w:r>
      <w:ins w:id="694" w:author="Fabian" w:date="2020-07-21T22:39:00Z">
        <w:r w:rsidR="006C6FEC">
          <w:rPr>
            <w:rFonts w:ascii="Times New Roman" w:hAnsi="Times New Roman" w:cs="Times New Roman"/>
            <w:sz w:val="22"/>
            <w:szCs w:val="22"/>
            <w:lang w:val="en-US"/>
          </w:rPr>
          <w:t xml:space="preserve">, and </w:t>
        </w:r>
      </w:ins>
      <w:del w:id="695" w:author="Fabian" w:date="2020-07-21T22:41:00Z">
        <w:r w:rsidR="003039ED" w:rsidDel="006C6FEC">
          <w:rPr>
            <w:rFonts w:ascii="Times New Roman" w:hAnsi="Times New Roman" w:cs="Times New Roman"/>
            <w:sz w:val="22"/>
            <w:szCs w:val="22"/>
            <w:lang w:val="en-US"/>
          </w:rPr>
          <w:delText xml:space="preserve">; and hence, a projected population </w:delText>
        </w:r>
      </w:del>
      <w:r w:rsidR="003039ED">
        <w:rPr>
          <w:rFonts w:ascii="Times New Roman" w:hAnsi="Times New Roman" w:cs="Times New Roman"/>
          <w:sz w:val="22"/>
          <w:szCs w:val="22"/>
          <w:lang w:val="en-US"/>
        </w:rPr>
        <w:t>to set a TAC</w:t>
      </w:r>
      <w:ins w:id="696" w:author="Fabian" w:date="2020-07-21T22:41:00Z">
        <w:r w:rsidR="006C6FEC">
          <w:rPr>
            <w:rFonts w:ascii="Times New Roman" w:hAnsi="Times New Roman" w:cs="Times New Roman"/>
            <w:sz w:val="22"/>
            <w:szCs w:val="22"/>
            <w:lang w:val="en-US"/>
          </w:rPr>
          <w:t xml:space="preserve"> based on population projections</w:t>
        </w:r>
      </w:ins>
      <w:r w:rsidR="003039ED">
        <w:rPr>
          <w:rFonts w:ascii="Times New Roman" w:hAnsi="Times New Roman" w:cs="Times New Roman"/>
          <w:sz w:val="22"/>
          <w:szCs w:val="22"/>
          <w:lang w:val="en-US"/>
        </w:rPr>
        <w:t xml:space="preserve">. Thereafter, the </w:t>
      </w:r>
      <w:ins w:id="697" w:author="Fabian" w:date="2020-07-21T22:42:00Z">
        <w:r w:rsidR="006C6FEC">
          <w:rPr>
            <w:rFonts w:ascii="Times New Roman" w:hAnsi="Times New Roman" w:cs="Times New Roman"/>
            <w:sz w:val="22"/>
            <w:szCs w:val="22"/>
            <w:lang w:val="en-US"/>
          </w:rPr>
          <w:t xml:space="preserve">AMEBR’s </w:t>
        </w:r>
      </w:ins>
      <w:del w:id="698" w:author="Fabian" w:date="2020-07-21T22:41:00Z">
        <w:r w:rsidR="003039ED" w:rsidDel="006C6FEC">
          <w:rPr>
            <w:rFonts w:ascii="Times New Roman" w:hAnsi="Times New Roman" w:cs="Times New Roman"/>
            <w:sz w:val="22"/>
            <w:szCs w:val="22"/>
            <w:lang w:val="en-US"/>
          </w:rPr>
          <w:delText xml:space="preserve">current </w:delText>
        </w:r>
      </w:del>
      <w:r w:rsidR="003039ED">
        <w:rPr>
          <w:rFonts w:ascii="Times New Roman" w:hAnsi="Times New Roman" w:cs="Times New Roman"/>
          <w:sz w:val="22"/>
          <w:szCs w:val="22"/>
          <w:lang w:val="en-US"/>
        </w:rPr>
        <w:t xml:space="preserve">management procedure must be changed to keep </w:t>
      </w:r>
      <w:ins w:id="699" w:author="Fabian" w:date="2020-07-21T22:42:00Z">
        <w:r w:rsidR="006C6FEC">
          <w:rPr>
            <w:rFonts w:ascii="Times New Roman" w:hAnsi="Times New Roman" w:cs="Times New Roman"/>
            <w:sz w:val="22"/>
            <w:szCs w:val="22"/>
            <w:lang w:val="en-US"/>
          </w:rPr>
          <w:t xml:space="preserve">the exploitation of benthic species within </w:t>
        </w:r>
      </w:ins>
      <w:r w:rsidR="00F8194D">
        <w:rPr>
          <w:rFonts w:ascii="Times New Roman" w:hAnsi="Times New Roman" w:cs="Times New Roman"/>
          <w:sz w:val="22"/>
          <w:szCs w:val="22"/>
          <w:lang w:val="en-US"/>
        </w:rPr>
        <w:t xml:space="preserve">biologically </w:t>
      </w:r>
      <w:r w:rsidR="003039ED">
        <w:rPr>
          <w:rFonts w:ascii="Times New Roman" w:hAnsi="Times New Roman" w:cs="Times New Roman"/>
          <w:sz w:val="22"/>
          <w:szCs w:val="22"/>
          <w:lang w:val="en-US"/>
        </w:rPr>
        <w:t xml:space="preserve">safe </w:t>
      </w:r>
      <w:del w:id="700" w:author="Fabian" w:date="2020-07-21T22:42:00Z">
        <w:r w:rsidR="003039ED" w:rsidDel="006C6FEC">
          <w:rPr>
            <w:rFonts w:ascii="Times New Roman" w:hAnsi="Times New Roman" w:cs="Times New Roman"/>
            <w:sz w:val="22"/>
            <w:szCs w:val="22"/>
            <w:lang w:val="en-US"/>
          </w:rPr>
          <w:delText>the benthic species exploited in AMEB</w:delText>
        </w:r>
        <w:r w:rsidR="004B1E6E" w:rsidDel="006C6FEC">
          <w:rPr>
            <w:rFonts w:ascii="Times New Roman" w:hAnsi="Times New Roman" w:cs="Times New Roman"/>
            <w:sz w:val="22"/>
            <w:szCs w:val="22"/>
            <w:lang w:val="en-US"/>
          </w:rPr>
          <w:delText>R</w:delText>
        </w:r>
      </w:del>
      <w:ins w:id="701" w:author="Fabian" w:date="2020-07-21T22:42:00Z">
        <w:r w:rsidR="006C6FEC">
          <w:rPr>
            <w:rFonts w:ascii="Times New Roman" w:hAnsi="Times New Roman" w:cs="Times New Roman"/>
            <w:sz w:val="22"/>
            <w:szCs w:val="22"/>
            <w:lang w:val="en-US"/>
          </w:rPr>
          <w:t>margins</w:t>
        </w:r>
      </w:ins>
      <w:r w:rsidR="003039ED">
        <w:rPr>
          <w:rFonts w:ascii="Times New Roman" w:hAnsi="Times New Roman" w:cs="Times New Roman"/>
          <w:sz w:val="22"/>
          <w:szCs w:val="22"/>
          <w:lang w:val="en-US"/>
        </w:rPr>
        <w:t>.</w:t>
      </w:r>
    </w:p>
    <w:p w14:paraId="15283DD8" w14:textId="77777777" w:rsidR="003039ED" w:rsidRDefault="003039ED" w:rsidP="00404E99">
      <w:pPr>
        <w:spacing w:line="360" w:lineRule="auto"/>
        <w:rPr>
          <w:rFonts w:ascii="Times New Roman" w:hAnsi="Times New Roman" w:cs="Times New Roman"/>
          <w:sz w:val="22"/>
          <w:szCs w:val="22"/>
          <w:lang w:val="en-US"/>
        </w:rPr>
      </w:pPr>
    </w:p>
    <w:p w14:paraId="4E00AB24" w14:textId="77777777" w:rsidR="001C2720" w:rsidRDefault="001C2720">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1DB930C4" w14:textId="340EC31E" w:rsidR="008A3E05" w:rsidRPr="008A3E05" w:rsidRDefault="00075640" w:rsidP="00404E99">
      <w:pPr>
        <w:spacing w:line="360" w:lineRule="auto"/>
        <w:rPr>
          <w:rFonts w:ascii="Times New Roman" w:hAnsi="Times New Roman" w:cs="Times New Roman"/>
          <w:b/>
          <w:sz w:val="22"/>
          <w:szCs w:val="22"/>
          <w:lang w:val="en-US"/>
        </w:rPr>
      </w:pPr>
      <w:ins w:id="702" w:author="Fabian" w:date="2020-07-21T23:03:00Z">
        <w:r>
          <w:rPr>
            <w:rFonts w:ascii="Times New Roman" w:hAnsi="Times New Roman" w:cs="Times New Roman"/>
            <w:b/>
            <w:sz w:val="22"/>
            <w:szCs w:val="22"/>
            <w:lang w:val="en-US"/>
          </w:rPr>
          <w:lastRenderedPageBreak/>
          <w:t>Acknowledgments</w:t>
        </w:r>
      </w:ins>
      <w:del w:id="703" w:author="Fabian" w:date="2020-07-21T23:03:00Z">
        <w:r w:rsidR="008A3E05" w:rsidRPr="008A3E05" w:rsidDel="00075640">
          <w:rPr>
            <w:rFonts w:ascii="Times New Roman" w:hAnsi="Times New Roman" w:cs="Times New Roman"/>
            <w:b/>
            <w:sz w:val="22"/>
            <w:szCs w:val="22"/>
            <w:lang w:val="en-US"/>
          </w:rPr>
          <w:delText>Acknowledgements</w:delText>
        </w:r>
      </w:del>
    </w:p>
    <w:p w14:paraId="0E6FC216" w14:textId="2B9841CB" w:rsidR="008A3E05" w:rsidRDefault="008A3E05" w:rsidP="00404E99">
      <w:pPr>
        <w:spacing w:line="360" w:lineRule="auto"/>
        <w:rPr>
          <w:ins w:id="704" w:author="Fabian" w:date="2020-07-21T22:43:00Z"/>
          <w:rFonts w:ascii="Times New Roman" w:hAnsi="Times New Roman" w:cs="Times New Roman"/>
          <w:b/>
          <w:sz w:val="22"/>
          <w:szCs w:val="22"/>
          <w:lang w:val="en-US"/>
        </w:rPr>
      </w:pPr>
    </w:p>
    <w:p w14:paraId="0B20DD32" w14:textId="233D23CD" w:rsidR="006C6FEC" w:rsidRPr="006C6FEC" w:rsidRDefault="006C6FEC" w:rsidP="006C6FEC">
      <w:pPr>
        <w:spacing w:line="360" w:lineRule="auto"/>
        <w:rPr>
          <w:rFonts w:ascii="Times New Roman" w:hAnsi="Times New Roman" w:cs="Times New Roman"/>
          <w:sz w:val="22"/>
          <w:szCs w:val="22"/>
          <w:lang w:val="en-US"/>
          <w:rPrChange w:id="705" w:author="Fabian" w:date="2020-07-21T22:45:00Z">
            <w:rPr>
              <w:rFonts w:ascii="Times New Roman" w:hAnsi="Times New Roman" w:cs="Times New Roman"/>
              <w:b/>
              <w:sz w:val="22"/>
              <w:szCs w:val="22"/>
              <w:lang w:val="en-US"/>
            </w:rPr>
          </w:rPrChange>
        </w:rPr>
      </w:pPr>
      <w:ins w:id="706" w:author="Fabian" w:date="2020-07-21T22:44:00Z">
        <w:r w:rsidRPr="006C6FEC">
          <w:rPr>
            <w:rFonts w:ascii="Times New Roman" w:hAnsi="Times New Roman" w:cs="Times New Roman"/>
            <w:sz w:val="22"/>
            <w:szCs w:val="22"/>
            <w:lang w:val="en-US"/>
            <w:rPrChange w:id="707" w:author="Fabian" w:date="2020-07-21T22:45:00Z">
              <w:rPr>
                <w:rFonts w:ascii="Times New Roman" w:hAnsi="Times New Roman" w:cs="Times New Roman"/>
                <w:b/>
                <w:sz w:val="22"/>
                <w:szCs w:val="22"/>
                <w:lang w:val="en-US"/>
              </w:rPr>
            </w:rPrChange>
          </w:rPr>
          <w:t xml:space="preserve">Partial support for LC and FJT was provided by COPAS Sur-Austral (CONICYT PIA APOYO CCTE AFB170006). FJT also </w:t>
        </w:r>
      </w:ins>
      <w:ins w:id="708" w:author="Fabian" w:date="2020-07-21T22:43:00Z">
        <w:r w:rsidRPr="006C6FEC">
          <w:rPr>
            <w:rFonts w:ascii="Times New Roman" w:hAnsi="Times New Roman" w:cs="Times New Roman"/>
            <w:sz w:val="22"/>
            <w:szCs w:val="22"/>
            <w:lang w:val="en-US"/>
            <w:rPrChange w:id="709" w:author="Fabian" w:date="2020-07-21T22:45:00Z">
              <w:rPr>
                <w:rFonts w:ascii="Times New Roman" w:hAnsi="Times New Roman" w:cs="Times New Roman"/>
                <w:b/>
                <w:sz w:val="22"/>
                <w:szCs w:val="22"/>
                <w:lang w:val="en-US"/>
              </w:rPr>
            </w:rPrChange>
          </w:rPr>
          <w:t xml:space="preserve">acknowledges partial support from </w:t>
        </w:r>
      </w:ins>
      <w:ins w:id="710" w:author="Fabian" w:date="2020-07-21T22:45:00Z">
        <w:r w:rsidRPr="006C6FEC">
          <w:rPr>
            <w:rFonts w:ascii="Times New Roman" w:hAnsi="Times New Roman" w:cs="Times New Roman"/>
            <w:sz w:val="22"/>
            <w:szCs w:val="22"/>
            <w:lang w:val="en-US"/>
            <w:rPrChange w:id="711" w:author="Fabian" w:date="2020-07-21T22:45:00Z">
              <w:rPr>
                <w:rFonts w:ascii="Times New Roman" w:hAnsi="Times New Roman" w:cs="Times New Roman"/>
                <w:b/>
                <w:sz w:val="22"/>
                <w:szCs w:val="22"/>
                <w:lang w:val="en-US"/>
              </w:rPr>
            </w:rPrChange>
          </w:rPr>
          <w:t>INCAR (CONICYT FONDAP grant 15110027).</w:t>
        </w:r>
      </w:ins>
    </w:p>
    <w:p w14:paraId="707591BF" w14:textId="77777777" w:rsidR="008A3E05" w:rsidRPr="00D569E2" w:rsidRDefault="008A3E05" w:rsidP="00404E99">
      <w:pPr>
        <w:spacing w:line="360" w:lineRule="auto"/>
        <w:rPr>
          <w:rFonts w:ascii="Times New Roman" w:hAnsi="Times New Roman" w:cs="Times New Roman"/>
          <w:b/>
          <w:sz w:val="22"/>
          <w:szCs w:val="22"/>
          <w:lang w:val="en-US"/>
        </w:rPr>
      </w:pPr>
    </w:p>
    <w:p w14:paraId="7631A467" w14:textId="77777777" w:rsidR="001C2720" w:rsidRDefault="001C2720">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69652F5D" w14:textId="697D0CE9" w:rsidR="008A3E05" w:rsidRDefault="008A3E05" w:rsidP="00404E99">
      <w:pPr>
        <w:spacing w:line="360" w:lineRule="auto"/>
        <w:rPr>
          <w:rFonts w:ascii="Times New Roman" w:hAnsi="Times New Roman" w:cs="Times New Roman"/>
          <w:b/>
          <w:sz w:val="22"/>
          <w:szCs w:val="22"/>
          <w:lang w:val="en-US"/>
        </w:rPr>
      </w:pPr>
      <w:r w:rsidRPr="008A3E05">
        <w:rPr>
          <w:rFonts w:ascii="Times New Roman" w:hAnsi="Times New Roman" w:cs="Times New Roman"/>
          <w:b/>
          <w:sz w:val="22"/>
          <w:szCs w:val="22"/>
          <w:lang w:val="en-US"/>
        </w:rPr>
        <w:lastRenderedPageBreak/>
        <w:t>References</w:t>
      </w:r>
    </w:p>
    <w:p w14:paraId="7D652C78" w14:textId="77777777" w:rsidR="001C2720" w:rsidRPr="008A3E05" w:rsidRDefault="001C2720" w:rsidP="00404E99">
      <w:pPr>
        <w:spacing w:line="360" w:lineRule="auto"/>
        <w:rPr>
          <w:rFonts w:ascii="Times New Roman" w:hAnsi="Times New Roman" w:cs="Times New Roman"/>
          <w:b/>
          <w:sz w:val="22"/>
          <w:szCs w:val="22"/>
          <w:lang w:val="en-US"/>
        </w:rPr>
      </w:pPr>
    </w:p>
    <w:p w14:paraId="6B5D142D" w14:textId="53A7BCB1" w:rsidR="00434130" w:rsidRPr="00434130" w:rsidRDefault="0014239C" w:rsidP="00434130">
      <w:pPr>
        <w:widowControl w:val="0"/>
        <w:autoSpaceDE w:val="0"/>
        <w:autoSpaceDN w:val="0"/>
        <w:adjustRightInd w:val="0"/>
        <w:spacing w:line="360" w:lineRule="auto"/>
        <w:ind w:left="480" w:hanging="480"/>
        <w:rPr>
          <w:rFonts w:ascii="Times New Roman" w:hAnsi="Times New Roman" w:cs="Times New Roman"/>
          <w:noProof/>
          <w:sz w:val="22"/>
        </w:rPr>
      </w:pPr>
      <w:r>
        <w:rPr>
          <w:rFonts w:ascii="Times New Roman" w:hAnsi="Times New Roman" w:cs="Times New Roman"/>
          <w:sz w:val="22"/>
          <w:szCs w:val="22"/>
          <w:lang w:val="en-US"/>
        </w:rPr>
        <w:fldChar w:fldCharType="begin" w:fldLock="1"/>
      </w:r>
      <w:r>
        <w:rPr>
          <w:rFonts w:ascii="Times New Roman" w:hAnsi="Times New Roman" w:cs="Times New Roman"/>
          <w:sz w:val="22"/>
          <w:szCs w:val="22"/>
          <w:lang w:val="en-US"/>
        </w:rPr>
        <w:instrText xml:space="preserve">ADDIN Mendeley Bibliography CSL_BIBLIOGRAPHY </w:instrText>
      </w:r>
      <w:r>
        <w:rPr>
          <w:rFonts w:ascii="Times New Roman" w:hAnsi="Times New Roman" w:cs="Times New Roman"/>
          <w:sz w:val="22"/>
          <w:szCs w:val="22"/>
          <w:lang w:val="en-US"/>
        </w:rPr>
        <w:fldChar w:fldCharType="separate"/>
      </w:r>
      <w:r w:rsidR="00434130" w:rsidRPr="00434130">
        <w:rPr>
          <w:rFonts w:ascii="Times New Roman" w:hAnsi="Times New Roman" w:cs="Times New Roman"/>
          <w:noProof/>
          <w:sz w:val="22"/>
        </w:rPr>
        <w:t>Aburto, J., Gallardo, G., Stotz, W., Cerda, C., Mondaca-Schachermayer, C., and Vera, K. 2013. Territorial user rights for artisanal fisheries in Chile - intended and unintended outcomes. Ocean and Coastal Management, 71.</w:t>
      </w:r>
    </w:p>
    <w:p w14:paraId="6CDBF86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Aburto, J., and Stotz, W. 2013. Learning about TURFs and natural variability: Failure of surf clam management in Chile. Ocean and Coastal Management, 71.</w:t>
      </w:r>
    </w:p>
    <w:p w14:paraId="4DD69E5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Arntz, W. E., Brey, T., Tarazona, J., and Robles, A. 1987. Changes in the structure of a shallow sandy-beach community in Peru during an el niño event. South African Journal of Marine Science, 5: 645–658.</w:t>
      </w:r>
    </w:p>
    <w:p w14:paraId="3D85CF6B"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Arntz, W. E., Valdivia, E., and Zeballos, J. 1988. Impact of El Nino 1982-83 on the commercially exploited invertebrates (mariscos) of the Peruvian shore. Meeresforsch., 32: 3–22.</w:t>
      </w:r>
    </w:p>
    <w:p w14:paraId="517304D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Arntz, W. E., Gallardo, V. A., Gutiérrez, D., Isla, E., Levin, L. A., Mendo, J., Neira, C.,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2006. El Niño and similar perturbation effects on the benthos of the Humboldt, California, and Benguela Current upwelling ecosystems.</w:t>
      </w:r>
    </w:p>
    <w:p w14:paraId="448DF5E3"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Berkes, F. 2003. Alternatives to conventional management: Lessons from small-scale fisheries. Environments, 31: 5–20.</w:t>
      </w:r>
    </w:p>
    <w:p w14:paraId="151EE560"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Bhaud, M. R. 1993. Relationship between larval type and geographic range in marine species: complementary observations on gastropods. Oceanologica Acta, 16: 191–198.</w:t>
      </w:r>
    </w:p>
    <w:p w14:paraId="5D525A88"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Bjørkvoll, E., Grøtan, V., Aanes, S., Sæther, B. E., Engen, S., and Aanes, R. 2012. Stochastic population dynamics and life-history variation in marine fish species. American Naturalist, 180: 372–387.</w:t>
      </w:r>
    </w:p>
    <w:p w14:paraId="3B67F843"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Botsford, L. W. 2001. Physical influences on recruitment to California current invertebrate populations on multiple scales. </w:t>
      </w:r>
      <w:r w:rsidRPr="00434130">
        <w:rPr>
          <w:rFonts w:ascii="Times New Roman" w:hAnsi="Times New Roman" w:cs="Times New Roman"/>
          <w:i/>
          <w:iCs/>
          <w:noProof/>
          <w:sz w:val="22"/>
        </w:rPr>
        <w:t>In</w:t>
      </w:r>
      <w:r w:rsidRPr="00434130">
        <w:rPr>
          <w:rFonts w:ascii="Times New Roman" w:hAnsi="Times New Roman" w:cs="Times New Roman"/>
          <w:noProof/>
          <w:sz w:val="22"/>
        </w:rPr>
        <w:t xml:space="preserve"> ICES Journal of Marine Science, pp. 1081–1091.</w:t>
      </w:r>
    </w:p>
    <w:p w14:paraId="1EABE88D"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Carstensen, D., Riascos, J. M., Heilmayer, O., Arntz, W. E., and Laudien, J. 2010. Recurrent, thermally-induced shifts in species distribution range in the Humboldt current upwelling system. Marine Environmental Research, 70: 293–299. Elsevier Ltd. http://dx.doi.org/10.1016/j.marenvres.2010.06.001.</w:t>
      </w:r>
    </w:p>
    <w:p w14:paraId="44052444"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CCT-B, C. C. T. B. 2014. Cuota recurso macha. 1–6 pp.</w:t>
      </w:r>
    </w:p>
    <w:p w14:paraId="144D23A4"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Cochrane, K. L., Butterworth, D. S., De Oliveira, J. A. A., and Roel, B. A. 1998. Management procedures in a fishery based on highly variable stocks and with conflicting objectives: Experiences in the South African pelagic fishery. Reviews in Fish Biology and Fisheries, 8: 177–214.</w:t>
      </w:r>
    </w:p>
    <w:p w14:paraId="6E5D035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Cushing, D. H. 1995. Population Production and Regulation in the Sea: A Fisheries Perspective. </w:t>
      </w:r>
      <w:r w:rsidRPr="00434130">
        <w:rPr>
          <w:rFonts w:ascii="Times New Roman" w:hAnsi="Times New Roman" w:cs="Times New Roman"/>
          <w:noProof/>
          <w:sz w:val="22"/>
        </w:rPr>
        <w:lastRenderedPageBreak/>
        <w:t>Cambridge. 368 pp.</w:t>
      </w:r>
    </w:p>
    <w:p w14:paraId="01574794"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Defeo, O. 1996. Recruitment variability in sandy beach macroinfauna: much to learn yet. Revista chilena de historia natural, 69: 615–630.</w:t>
      </w:r>
    </w:p>
    <w:p w14:paraId="0C61BA2E"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Deriso, R. B. 1987. Optimal F0.1 criteria and their relationship to maximum sustainable yield. Canadian Journal of Fisheries and Aquatic Sciences, 44: 339–348.</w:t>
      </w:r>
    </w:p>
    <w:p w14:paraId="1C30402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Dorn, M. W. 2012. North American Journal of Fisheries Management Advice on West Coast Rockfish Harvest Rates from Bayesian. North American Journal of Fisheries Management: 37–41.</w:t>
      </w:r>
    </w:p>
    <w:p w14:paraId="02198AB9"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Doubleday, K. J., and Esunge, J. N. 2011. Application of Markov chains to stock trends. Journal of Mathematics and Statistics, 7: 103–106.</w:t>
      </w:r>
    </w:p>
    <w:p w14:paraId="28EB8AAD"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Ebert, T. A. 2010. Demographic patterns of the purple sea urchin Strongylocentrotus purpuratus along a latitudinal gradient, 1985-1987. Marine Ecology Progress Series, 406: 105–120.</w:t>
      </w:r>
    </w:p>
    <w:p w14:paraId="6F33D82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Fiori, S. M., and Morsán, E. M. 2004. Age and individual growth of Mesodesma mactroides (Bivalvia) in the southernmost range of its distribution. ICES Journal of Marine Science, 61: 1253–1259.</w:t>
      </w:r>
    </w:p>
    <w:p w14:paraId="32F8BD2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Fournier, D. A., Skaug, H. J., Ancheta, J., Ianelli, J., Magnusson, A., Maunder, M. N., Nielsen, A.,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2012. AD Model Builder: Using automatic differentiation for statistical inference of highly parameterized complex nonlinear models. Optimization Methods and Software, 27: 233–249.</w:t>
      </w:r>
    </w:p>
    <w:p w14:paraId="0B7C729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Francis, R. I. C. C. 1992. Use of risk analysis to assess fishery management strategies: a case study using orange roughy (Hoplostethus atlanticus) on the Chatham Rise, New Zealand. Canadian Journal of Fisheries and Aquatic Sciences, 49: 922–930.</w:t>
      </w:r>
    </w:p>
    <w:p w14:paraId="40447E9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Gallardo, G. L., Stotz, W., Aburto, J., Mondaca, C., and Vera, K. 2011. Emerging commons within artisanal fisheries. The Chilean territorial use rights in fisheries (TURFs) within a broader coastal landscape. International Journal of the Commons, 5: 459–484.</w:t>
      </w:r>
    </w:p>
    <w:p w14:paraId="1EB8629C"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Gelcich, S., Hughes, T. P., Olsson, P., Folke, C., Defeo, O., Fernández, M., Foale, S.,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2010. Navigating transformations in governance of Chilean marine coastal resources. Proceedings of the National Academy of Sciences of the United States of America, 107: 16794–16799.</w:t>
      </w:r>
    </w:p>
    <w:p w14:paraId="22ABBDA9"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Giangrande, A., Geraci, S., and Belmonte, G. 1994. Life-cycle and life-history diversity in marine invertebrates and the implications in community dynamics. Oceanography and marine biology: an annual review. Vol. 32, 32: 305–333.</w:t>
      </w:r>
    </w:p>
    <w:p w14:paraId="3197BEB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González, J., Stotz, W., Garrido, J., Orensanz, J. M., Parma, A. M., Tapia, C., and Zuleta, A. 2006. The Chilean turf system: How is it performing in the case of the loco fishery? Bulletin of Marine Science, 78: 499–527.</w:t>
      </w:r>
    </w:p>
    <w:p w14:paraId="257BF614"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lastRenderedPageBreak/>
        <w:t>Grantham, B. A., Eckert, G. L., and Shanks, A. L. 2003. Dispersal potential of marine invertebrates in diverse habitats. Ecological Applications, Supplement: S108–S116.</w:t>
      </w:r>
    </w:p>
    <w:p w14:paraId="1F9C2C5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Hennen, D. R., Mann, R., Munroe, D. M., and Powell, E. N. 2018. Biological reference points for Atlantic surfclam (Spisula solidissima) in warming seas. Fisheries Research, 207: 126–139. Elsevier. https://doi.org/10.1016/j.fishres.2018.06.013.</w:t>
      </w:r>
    </w:p>
    <w:p w14:paraId="455CEB1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Herrmann, M., Alfaya, J. E. F., Lepore, M. L., Penchaszadeh, P. E., and Arntz, W. E. 2011. Population structure, growth and production of the yellow clam Mesodesma mactroides (Bivalvia: Mesodesmatidae) from a high-energy, temperate beach in northern Argentina. Helgoland Marine Research, 65: 285–297.</w:t>
      </w:r>
    </w:p>
    <w:p w14:paraId="18B42FD2"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Hixon, M. A., Anderson, T. W., Buch, K. L., Johnson, D. W., Mcleod, J. B., and Stallings, C. D. 2012. Density dependence and population regulation in marine fish: A large-scale, long-term field manipulation. Ecological Monographs, 82: 467–489.</w:t>
      </w:r>
    </w:p>
    <w:p w14:paraId="539B49EE"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Hunt, H. L., and Scheibling, R. E. 1997. Role of early post-settlement mortality in recruitment of benthic marine invertebrates. Marine Ecology Progress Series, 155: 269–301.</w:t>
      </w:r>
    </w:p>
    <w:p w14:paraId="0770039C"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Ibarcena Fernández, W., Muñante Angulo, L., Muñante Melgar, L., and Vasquez Flores, J. 2019. La explotación de la macha (Mesodesma donacium Lamarck 1818) en el litoral de Tacna. Ciencia &amp; Desarrollo: 12–22.</w:t>
      </w:r>
    </w:p>
    <w:p w14:paraId="6F472A78"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Jacox, M. G., Hazen, E. L., Zaba, K. D., Rudnick, D. L., Edwards, C. A., Moore, A. M., and Bograd, S. J. 2016. Impacts of the 2015–2016 El Niño on the California Current System: Early assessment and comparison to past events. Geophysical Research Letters, 43: 7072–7080.</w:t>
      </w:r>
    </w:p>
    <w:p w14:paraId="183543A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Jaramillo, E., Pino, M., Filun, L., and Gonzalez, M. 1994. Longshore distribution of Mesodesma donacium (Bivalvia: Mesodesmatidae) on a sandy beach of the south of Chile. The Veliger, 37: 192–200.</w:t>
      </w:r>
    </w:p>
    <w:p w14:paraId="4E70C2C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Jenkins, S. R., Marshall, D., and Fraschetti, S. 2009. Settlement and Recruitment. </w:t>
      </w:r>
      <w:r w:rsidRPr="00434130">
        <w:rPr>
          <w:rFonts w:ascii="Times New Roman" w:hAnsi="Times New Roman" w:cs="Times New Roman"/>
          <w:i/>
          <w:iCs/>
          <w:noProof/>
          <w:sz w:val="22"/>
        </w:rPr>
        <w:t>In</w:t>
      </w:r>
      <w:r w:rsidRPr="00434130">
        <w:rPr>
          <w:rFonts w:ascii="Times New Roman" w:hAnsi="Times New Roman" w:cs="Times New Roman"/>
          <w:noProof/>
          <w:sz w:val="22"/>
        </w:rPr>
        <w:t xml:space="preserve"> Marine Hard Bottom Communities Patterns, Dynamics, Diversity, and Change, pp. 177–190. http://www.springerlink.com/index/10.1007/b76710.</w:t>
      </w:r>
    </w:p>
    <w:p w14:paraId="56ECD163"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Jerez, G., Ariz, L., Baros, V., Olguín, A., González, J., Oliva, J., Ojeda, V.,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1999. Estudio biológico pesquero del recurso macha en la I y III Regiones. Informe Final FIP 97-33.</w:t>
      </w:r>
    </w:p>
    <w:p w14:paraId="5629AA4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Kell, L. T., Arrizabalaga, H., Merino, G., and De Bruyn, P. 2017. Conditioning an operating model for North Atlantic Albacore. Collect. Vol. Sci. Pap. ICCAT, 73: 1296–1327.</w:t>
      </w:r>
    </w:p>
    <w:p w14:paraId="1776C53B"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Kenchington, T. J. 2014. Natural mortality estimators for information-limited fisheries. Fish and Fisheries, 15: 533–562.</w:t>
      </w:r>
    </w:p>
    <w:p w14:paraId="427934F0"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Ladah, L. B., Tapia, F. J., Pineda, J., and López, M. 2005. Spatially heterogeneous, synchronous settlement of Chthamalus spp. larvae in northern Baja California. Marine Ecology Progress </w:t>
      </w:r>
      <w:r w:rsidRPr="00434130">
        <w:rPr>
          <w:rFonts w:ascii="Times New Roman" w:hAnsi="Times New Roman" w:cs="Times New Roman"/>
          <w:noProof/>
          <w:sz w:val="22"/>
        </w:rPr>
        <w:lastRenderedPageBreak/>
        <w:t>Series, 302: 177–185.</w:t>
      </w:r>
    </w:p>
    <w:p w14:paraId="3EF0A01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Lagos, N. A., Castilla, J. C., and Broitman, B. R. 2008. Spatial environmental correlates of intertidal recruitment: A test using barnacles in northern chile. Ecological Monographs, 78: 245–261.</w:t>
      </w:r>
    </w:p>
    <w:p w14:paraId="303BA34C"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Laudien, J., Brey, T., and Arntz, W. E. 2003. Population structure, growth and production of the surf clam Donax serra (Bivalvia, Donacidae) on two Namibian sandy beaches. Estuarine, Coastal and Shelf Science, 58: 105–115.</w:t>
      </w:r>
    </w:p>
    <w:p w14:paraId="7AF472D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Lee, H. H., Maunder, M. N., Piner, K. R., and Methot, R. D. 2012. Can steepness of the stock-recruitment relationship be estimated in fishery stock assessment models? Fisheries Research, 125–126: 254–261. Elsevier B.V. http://dx.doi.org/10.1016/j.fishres.2012.03.001.</w:t>
      </w:r>
    </w:p>
    <w:p w14:paraId="0EE7D42B"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Lima, M., Brazeiro, A., and Defeo, O. 2000. Population dynamics of the yellow clam Mesodesma mactroides: Recruitment variability, density-dependence and stochastic processes. Marine Ecology Progress Series, 207: 97–108.</w:t>
      </w:r>
    </w:p>
    <w:p w14:paraId="6EC33289"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Marín, A., and Gelcich, S. 2012. Gobernanza y capital social en el comanejo de recursos bentónicos en Chile: aportes del análisis de redes al estudio de la pesca artesanal de pequeña escala. Cultura - Hombre - Sociedad CUHSO, 22: 131–153.</w:t>
      </w:r>
    </w:p>
    <w:p w14:paraId="5176A57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Martínez, R., Zambrano, E., Nieto, J. J., Hernández, J., and Costa, F. 2017. Evolución, vulnerabilidad e impactos económicos y sociales de El Niño 2015-2016 en América Latina. Investigaciones Geográficas: 65–78.</w:t>
      </w:r>
    </w:p>
    <w:p w14:paraId="4FB664B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Matamala, M., Ther, F., Almanza, V., Bello, B., and Gutierrez, J. 2008. Bases biológicas para la administración del recurso macha en la X Región. Informe Final FIP 2006-26. 230 pp.</w:t>
      </w:r>
    </w:p>
    <w:p w14:paraId="23430AA4"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Merino, G., Arrizabalaga, H., Santiago, J., and Sharma, R. 2017. Updated evaluation of harvest control rules for North Atlantic albacore through management strategy evaluation. Col. Vol. Sci. Pap. ICCAT, 74: 457–478.</w:t>
      </w:r>
    </w:p>
    <w:p w14:paraId="5DFBEB9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Mildenberger, T. K., Taylor, M. H., and Wolff, M. 2017. TropFishR: an R package for fisheries analysis with length-frequency data.</w:t>
      </w:r>
    </w:p>
    <w:p w14:paraId="248A4B5D"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Morgan, L. E., Botsford, L. W., Wing, S. R., and Smith, B. D. 2000. Spatial variability in growth and mortality of the red sea urchin, Strongylocentrotus franciscanus, in northern California. Canadian Journal of Fisheries and Aquatic Sciences, 57: 980–992. http://www.nrcresearchpress.com/doi/abs/10.1139/f00-046.</w:t>
      </w:r>
    </w:p>
    <w:p w14:paraId="6879EF2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O’Connor, M. I., Bruno, J. F., Gaines, S. D., Halpern, B. S., Lester, S. E., Kinlan, B. P., and Weiss, J. M. 2007. Temperature control of larval dispersal and the implications for marine ecology, evolution, and conservation. Proceedings of the National Academy of Sciences of the United States of America, 104: 1266–1271.</w:t>
      </w:r>
    </w:p>
    <w:p w14:paraId="28D85FC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lastRenderedPageBreak/>
        <w:t>Ospina-Alvarez, A., de Juan, S., Davis, K. J., González, C., Fernández, M., and Navarrete, S. 2020. Integration of biophysical connectivity in the spatial optimization of coastal ecosystem services. Science of The Total Environment: 139367. Elsevier B.V. https://doi.org/10.1016/j.scitotenv.2020.139367.</w:t>
      </w:r>
    </w:p>
    <w:p w14:paraId="0FDECFAD"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Ouréns, R., Freire, J., Vilar, J. A., and Fernández, L. 2014. Influence of habitat and population density on recruitment and spatial dynamics of the sea urchin Paracentrotus lividus: Implications for harvest refugia. ICES Journal of Marine Science, 71: 1064–1072.</w:t>
      </w:r>
    </w:p>
    <w:p w14:paraId="71D1E1C8"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Pineda, J. 1991. Predictable Upwelling and the Shoreward Transport of Planktonic Larvae by Internal Tidal Bores. Science, 253: 548–549.</w:t>
      </w:r>
    </w:p>
    <w:p w14:paraId="1BCFAFDE"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Pineda, J. 1994. Spatial and temporal patterns in barnacle settlement rate along a Southern California rocky shore. Marine Ecology Progress Series, 107: 125–138.</w:t>
      </w:r>
    </w:p>
    <w:p w14:paraId="099A950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Pineda, J., and Caswell, H. 1997. Dependence of settlement rate on suitable substrate area. Marine Biology, 129: 541–548.</w:t>
      </w:r>
    </w:p>
    <w:p w14:paraId="0A538B3B"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Pineda, J. 2000. Linking larval settlement to larval transport: assumptions, potentials and pitfalls. Oceanography of the Eastern Pacific: 84–105.</w:t>
      </w:r>
    </w:p>
    <w:p w14:paraId="4211029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Pineda, J., Reyns, N. B., and Starczak, V. R. 2009. Complexity and simplification in understanding recruitment in benthic populations.</w:t>
      </w:r>
    </w:p>
    <w:p w14:paraId="219C4DFE"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Planque, B., Fromentin, J. M., Cury, P., Drinkwater, K. F., Jennings, S., Perry, R. I., and Kifani, S. 2010. How does fishing alter marine populations and ecosystems sensitivity to climate? Elsevier B.V. http://dx.doi.org/10.1016/j.jmarsys.2008.12.018.</w:t>
      </w:r>
    </w:p>
    <w:p w14:paraId="0468D089"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Powell, E. N., Klinck, J. M., Munroe, D. M., Hofmann, E. E., Moreno, P., and Mann, R. 2015. The value of captains’ behavioral choices in the success of the surfclam (Spisula solidissima) fishery on the U.S. mid-atlantic coast: A model evaluation. Journal of Northwest Atlantic Fishery Science, 47: 1–27.</w:t>
      </w:r>
    </w:p>
    <w:p w14:paraId="4414C148"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Punt, A. E., Smith, D. C., and Smith, A. D. M. 2011. Among-stock comparisons for improving stock assessments of data-poor stocks: The ‘robin Hood’ approach. ICES Journal of Marine Science, 68: 972–981.</w:t>
      </w:r>
    </w:p>
    <w:p w14:paraId="6B47B2C2"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Punt, A. E., Huang, T., and Maunder, M. N. 2013. Review of integrated size-structured models for stock assessment of hard-to-age crustacean and mollusc species. ICES Journal of Marine Science, 70: 16–33.</w:t>
      </w:r>
    </w:p>
    <w:p w14:paraId="38A1A0E2"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Punt, A. E., Butterworth, D. S., de Moor, C. L., De Oliveira, J. A. A., and Haddon, M. 2016. Management strategy evaluation: Best practices. Fish and Fisheries, 17: 303–334.</w:t>
      </w:r>
    </w:p>
    <w:p w14:paraId="2BA5C0DD"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Punt, A. E., and Cope, J. M. 2019. Extending integrated stock assessment models to use non-depensatory three-parameter stock-recruitment relationships. Fisheries Research, 217: 46–57. </w:t>
      </w:r>
      <w:r w:rsidRPr="00434130">
        <w:rPr>
          <w:rFonts w:ascii="Times New Roman" w:hAnsi="Times New Roman" w:cs="Times New Roman"/>
          <w:noProof/>
          <w:sz w:val="22"/>
        </w:rPr>
        <w:lastRenderedPageBreak/>
        <w:t>Elsevier. http://dx.doi.org/10.1016/j.fishres.2017.07.007.</w:t>
      </w:r>
    </w:p>
    <w:p w14:paraId="10E4B20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Quinn, T. J., and Deriso, R. B. 1999. Quantitative Fish Dynamics. Oxford University Press. 560 pp.</w:t>
      </w:r>
    </w:p>
    <w:p w14:paraId="308F9FC6"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Riascos, J. M., Carstensen, D., Laudien, J., Arntz, W. E., Oliva, M. E., Guntner, A., and Heilmayer, O. 2009. Thriving and declining: Climate variability shaping life-history and population persistence of Mesodesma donacium in the Humboldt Upwelling System. Marine Ecology Progress Series, 385: 151–163.</w:t>
      </w:r>
    </w:p>
    <w:p w14:paraId="10F13CDC"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Ripley, B. J., and Caswell, H. 2006. Recruitment variability and stochastic population growth of the soft-shell clam , Mya arenaria, 193: 517–530.</w:t>
      </w:r>
    </w:p>
    <w:p w14:paraId="11B873CE"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Rubilar, P., Ariz, L., Ojeda, V., Lozada, E., Campos, P., Jerez, G., Osorio, C.,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2001. Estudio biológico pesquero del recurso macha en la X Región. Informe Final FIP 2000-17. 242 pp.</w:t>
      </w:r>
    </w:p>
    <w:p w14:paraId="6C3F5BE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Shanks, A. L., and Shearman, R. K. 2009. Paradigm lost? Cross-shelf distributions of intertidal invertebrate larvae are unaffected by upwelling or downwelling. Marine Ecology Progress Series, 385: 189–204.</w:t>
      </w:r>
    </w:p>
    <w:p w14:paraId="55B6BF3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Shepherd, J. G. 1982. A Versatile New Stock-Recruitment Relationship for Fisheries, and the Construction of Sustainable Yield Curves. ICES Journal of Marine Science, 40: 67–75.</w:t>
      </w:r>
    </w:p>
    <w:p w14:paraId="5ED236E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Sissenwine, M. P., and Shepherd, J. G. 1987. An Alternative Perspective on Recruitment Overfishing and Biological Reference Points. Canadian Journal of Fisheries and Aquatic Sciences, 44: 913–918.</w:t>
      </w:r>
    </w:p>
    <w:p w14:paraId="4192512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Smith, D., Punt, A., Dowling, N., Smith, A., Tuck, G., and Knuckey, I. 2009. Reconciling Approaches to the Assessment and Management of Data-Poor Species and Fisheries with Australia’s Harvest Strategy Policy. Marine and Coastal Fisheries, 1: 244–254.</w:t>
      </w:r>
    </w:p>
    <w:p w14:paraId="253F44D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Starr, P. J., Breen, P. A., Hilborn, R. H., and Kendrick, T. H. 1997. Evaluation of a management decision rule for a New Zealand rock lobster substock. </w:t>
      </w:r>
      <w:r w:rsidRPr="00434130">
        <w:rPr>
          <w:rFonts w:ascii="Times New Roman" w:hAnsi="Times New Roman" w:cs="Times New Roman"/>
          <w:i/>
          <w:iCs/>
          <w:noProof/>
          <w:sz w:val="22"/>
        </w:rPr>
        <w:t>In</w:t>
      </w:r>
      <w:r w:rsidRPr="00434130">
        <w:rPr>
          <w:rFonts w:ascii="Times New Roman" w:hAnsi="Times New Roman" w:cs="Times New Roman"/>
          <w:noProof/>
          <w:sz w:val="22"/>
        </w:rPr>
        <w:t xml:space="preserve"> Marine and Freshwater Research, pp. 1093–1101.</w:t>
      </w:r>
    </w:p>
    <w:p w14:paraId="073FDA00"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Stephens, P. A. . S. W. J. . F. R. P. 1999. What is the Allee effect ? Oikos, 87: 185–190.</w:t>
      </w:r>
    </w:p>
    <w:p w14:paraId="379ADDD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Stotz, W., Lancellotti, D. A., Lohrmann, K., von Brand, E., Aburto, J., Caillaux, L. M., Valdebenito, M.,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2003. Repoblamiento de bancos de macha en playa ‘Las machas’ de Arica, I Región. Informe Final FIP 2001-24. 207 pp.</w:t>
      </w:r>
    </w:p>
    <w:p w14:paraId="4B3D182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Sullivan, P. J., Han-Lin Lai, and Gallucci, V. F. 1990. A catch-at-length analysis that incorporates a stochastic model of growth. Canadian Journal of Fisheries and Aquatic Sciences, 47: 184–198.</w:t>
      </w:r>
    </w:p>
    <w:p w14:paraId="01D59AD2"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Tapia, F. J., and Pineda, J. 2007. Stage-specific distribution of barnacle larvae in nearshore waters: Potential for limited dispersal and high mortality rates. Marine Ecology Progress Series, 342: 177–190.</w:t>
      </w:r>
    </w:p>
    <w:p w14:paraId="7AA1124C"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Thiel, M., Macaya, E. C., Acuña, E., Arntz, W. E., Bastias, H., Brokordt, K., Camus, P. A.,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w:t>
      </w:r>
      <w:r w:rsidRPr="00434130">
        <w:rPr>
          <w:rFonts w:ascii="Times New Roman" w:hAnsi="Times New Roman" w:cs="Times New Roman"/>
          <w:noProof/>
          <w:sz w:val="22"/>
        </w:rPr>
        <w:lastRenderedPageBreak/>
        <w:t>2007. The Humboldt Current System of northern and central Chile. Oceanography and Marine Biology Vol 45, 45: 195–344. http://www.vliz.be/vmdcdata/Imis2/ref.php?refid=111470.</w:t>
      </w:r>
    </w:p>
    <w:p w14:paraId="1047EDAB"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Weinberg, J. R. 1999. Age-structure, recruitment, and adult mortality in populations of the Atlantic surfclam, Spisula solidissima, from 1978 to 1997. Marine Biology, 134: 113–125.</w:t>
      </w:r>
    </w:p>
    <w:p w14:paraId="69D70109" w14:textId="32756D7F" w:rsidR="008A3E05" w:rsidRDefault="0014239C" w:rsidP="00434130">
      <w:pPr>
        <w:widowControl w:val="0"/>
        <w:autoSpaceDE w:val="0"/>
        <w:autoSpaceDN w:val="0"/>
        <w:adjustRightInd w:val="0"/>
        <w:spacing w:line="360" w:lineRule="auto"/>
        <w:ind w:left="480" w:hanging="480"/>
        <w:rPr>
          <w:rFonts w:ascii="Times New Roman" w:hAnsi="Times New Roman" w:cs="Times New Roman"/>
          <w:sz w:val="22"/>
          <w:szCs w:val="22"/>
          <w:lang w:val="en-US"/>
        </w:rPr>
      </w:pPr>
      <w:r>
        <w:rPr>
          <w:rFonts w:ascii="Times New Roman" w:hAnsi="Times New Roman" w:cs="Times New Roman"/>
          <w:sz w:val="22"/>
          <w:szCs w:val="22"/>
          <w:lang w:val="en-US"/>
        </w:rPr>
        <w:fldChar w:fldCharType="end"/>
      </w:r>
    </w:p>
    <w:sectPr w:rsidR="008A3E05" w:rsidSect="00B56CE6">
      <w:footerReference w:type="even" r:id="rId11"/>
      <w:footerReference w:type="default" r:id="rId1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4" w:author="Fabian" w:date="2020-07-19T22:40:00Z" w:initials="F">
    <w:p w14:paraId="17379760" w14:textId="77BD9F96" w:rsidR="006C6FEC" w:rsidRPr="008F42ED" w:rsidRDefault="006C6FEC">
      <w:pPr>
        <w:pStyle w:val="CommentText"/>
        <w:rPr>
          <w:lang w:val="es-ES"/>
        </w:rPr>
      </w:pPr>
      <w:r>
        <w:rPr>
          <w:rStyle w:val="CommentReference"/>
        </w:rPr>
        <w:annotationRef/>
      </w:r>
      <w:r>
        <w:t>No veo este t</w:t>
      </w:r>
      <w:proofErr w:type="spellStart"/>
      <w:r>
        <w:rPr>
          <w:lang w:val="es-ES"/>
        </w:rPr>
        <w:t>érmino</w:t>
      </w:r>
      <w:proofErr w:type="spellEnd"/>
      <w:r>
        <w:rPr>
          <w:lang w:val="es-ES"/>
        </w:rPr>
        <w:t xml:space="preserve"> en la ecuación 11</w:t>
      </w:r>
    </w:p>
  </w:comment>
  <w:comment w:id="337" w:author="Fabian" w:date="2020-07-19T22:41:00Z" w:initials="F">
    <w:p w14:paraId="40A02A10" w14:textId="505FA655" w:rsidR="006C6FEC" w:rsidRDefault="006C6FEC">
      <w:pPr>
        <w:pStyle w:val="CommentText"/>
      </w:pPr>
      <w:r>
        <w:rPr>
          <w:rStyle w:val="CommentReference"/>
        </w:rPr>
        <w:annotationRef/>
      </w:r>
      <w:proofErr w:type="spellStart"/>
      <w:r>
        <w:t>Abundance</w:t>
      </w:r>
      <w:proofErr w:type="spellEnd"/>
      <w:r>
        <w:t>?</w:t>
      </w:r>
    </w:p>
  </w:comment>
  <w:comment w:id="556" w:author="Fabian" w:date="2020-07-21T22:17:00Z" w:initials="F">
    <w:p w14:paraId="76CEDF37" w14:textId="65994A0C" w:rsidR="006C6FEC" w:rsidRPr="00185E97" w:rsidRDefault="006C6FEC">
      <w:pPr>
        <w:pStyle w:val="CommentText"/>
        <w:rPr>
          <w:lang w:val="es-ES"/>
        </w:rPr>
      </w:pPr>
      <w:r>
        <w:rPr>
          <w:rStyle w:val="CommentReference"/>
        </w:rPr>
        <w:annotationRef/>
      </w:r>
      <w:r>
        <w:t xml:space="preserve">Por favor leer esto que </w:t>
      </w:r>
      <w:proofErr w:type="spellStart"/>
      <w:r>
        <w:t>escrib</w:t>
      </w:r>
      <w:proofErr w:type="spellEnd"/>
      <w:r>
        <w:rPr>
          <w:lang w:val="es-ES"/>
        </w:rPr>
        <w:t>í, que considero necesario, pero que no estoy 100% seguro de que podamos decir.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379760" w15:done="0"/>
  <w15:commentEx w15:paraId="40A02A10" w15:done="0"/>
  <w15:commentEx w15:paraId="76CEDF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379760" w16cid:durableId="22BF4A55"/>
  <w16cid:commentId w16cid:paraId="40A02A10" w16cid:durableId="22BF4A8B"/>
  <w16cid:commentId w16cid:paraId="76CEDF37" w16cid:durableId="22C1E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554C3" w14:textId="77777777" w:rsidR="000B1839" w:rsidRDefault="000B1839" w:rsidP="002C31E0">
      <w:r>
        <w:separator/>
      </w:r>
    </w:p>
  </w:endnote>
  <w:endnote w:type="continuationSeparator" w:id="0">
    <w:p w14:paraId="52859DE9" w14:textId="77777777" w:rsidR="000B1839" w:rsidRDefault="000B1839" w:rsidP="002C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FE220" w14:textId="77777777" w:rsidR="006C6FEC" w:rsidRDefault="006C6FEC" w:rsidP="002C31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D04FBD" w14:textId="77777777" w:rsidR="006C6FEC" w:rsidRDefault="006C6FEC" w:rsidP="002C31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79033" w14:textId="77777777" w:rsidR="006C6FEC" w:rsidRDefault="006C6FEC" w:rsidP="002C31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FED028C" w14:textId="77777777" w:rsidR="006C6FEC" w:rsidRDefault="006C6FEC" w:rsidP="002C31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CE301" w14:textId="77777777" w:rsidR="000B1839" w:rsidRDefault="000B1839" w:rsidP="002C31E0">
      <w:r>
        <w:separator/>
      </w:r>
    </w:p>
  </w:footnote>
  <w:footnote w:type="continuationSeparator" w:id="0">
    <w:p w14:paraId="7BC7F66A" w14:textId="77777777" w:rsidR="000B1839" w:rsidRDefault="000B1839" w:rsidP="002C3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642C9"/>
    <w:multiLevelType w:val="hybridMultilevel"/>
    <w:tmpl w:val="14D6D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an">
    <w15:presenceInfo w15:providerId="None" w15:userId="Fab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1A9E"/>
    <w:rsid w:val="000171CC"/>
    <w:rsid w:val="00075640"/>
    <w:rsid w:val="000A60E2"/>
    <w:rsid w:val="000B1839"/>
    <w:rsid w:val="000D20DF"/>
    <w:rsid w:val="000E4827"/>
    <w:rsid w:val="000F5545"/>
    <w:rsid w:val="00131A9E"/>
    <w:rsid w:val="0014239C"/>
    <w:rsid w:val="00185E97"/>
    <w:rsid w:val="001A52CC"/>
    <w:rsid w:val="001B363B"/>
    <w:rsid w:val="001C2720"/>
    <w:rsid w:val="001E1F22"/>
    <w:rsid w:val="001F1BC6"/>
    <w:rsid w:val="0022623C"/>
    <w:rsid w:val="00233168"/>
    <w:rsid w:val="0029481E"/>
    <w:rsid w:val="002A6E8F"/>
    <w:rsid w:val="002C31E0"/>
    <w:rsid w:val="002D4910"/>
    <w:rsid w:val="002E74F6"/>
    <w:rsid w:val="002F54A9"/>
    <w:rsid w:val="003039ED"/>
    <w:rsid w:val="00310904"/>
    <w:rsid w:val="00312499"/>
    <w:rsid w:val="00351EB0"/>
    <w:rsid w:val="00397278"/>
    <w:rsid w:val="003A6508"/>
    <w:rsid w:val="003C1D12"/>
    <w:rsid w:val="003C373A"/>
    <w:rsid w:val="003C4C29"/>
    <w:rsid w:val="003D2C4B"/>
    <w:rsid w:val="003D795A"/>
    <w:rsid w:val="003E0490"/>
    <w:rsid w:val="00404E99"/>
    <w:rsid w:val="00434130"/>
    <w:rsid w:val="00443173"/>
    <w:rsid w:val="004A3EE0"/>
    <w:rsid w:val="004B1E6E"/>
    <w:rsid w:val="004D764A"/>
    <w:rsid w:val="004E4C33"/>
    <w:rsid w:val="004E51EF"/>
    <w:rsid w:val="00502FFE"/>
    <w:rsid w:val="00507443"/>
    <w:rsid w:val="005101B5"/>
    <w:rsid w:val="00566AA8"/>
    <w:rsid w:val="005A3088"/>
    <w:rsid w:val="005D3994"/>
    <w:rsid w:val="005E4935"/>
    <w:rsid w:val="00607E22"/>
    <w:rsid w:val="00616F77"/>
    <w:rsid w:val="00653634"/>
    <w:rsid w:val="00675BDB"/>
    <w:rsid w:val="00684882"/>
    <w:rsid w:val="006A40A1"/>
    <w:rsid w:val="006B24EC"/>
    <w:rsid w:val="006C6FEC"/>
    <w:rsid w:val="006E3742"/>
    <w:rsid w:val="00702773"/>
    <w:rsid w:val="0075392C"/>
    <w:rsid w:val="007800E2"/>
    <w:rsid w:val="0079715D"/>
    <w:rsid w:val="007A4EA0"/>
    <w:rsid w:val="007F0A4B"/>
    <w:rsid w:val="007F3DF9"/>
    <w:rsid w:val="008472A2"/>
    <w:rsid w:val="008A3E05"/>
    <w:rsid w:val="008B581C"/>
    <w:rsid w:val="008C17B2"/>
    <w:rsid w:val="008D5FDD"/>
    <w:rsid w:val="008F42ED"/>
    <w:rsid w:val="00902666"/>
    <w:rsid w:val="00913A9F"/>
    <w:rsid w:val="0097308D"/>
    <w:rsid w:val="0099741E"/>
    <w:rsid w:val="009E19B8"/>
    <w:rsid w:val="00A25CFC"/>
    <w:rsid w:val="00A91B7F"/>
    <w:rsid w:val="00AA7423"/>
    <w:rsid w:val="00AB1F89"/>
    <w:rsid w:val="00AC7DBA"/>
    <w:rsid w:val="00AF46B4"/>
    <w:rsid w:val="00B027A3"/>
    <w:rsid w:val="00B362C1"/>
    <w:rsid w:val="00B37AAA"/>
    <w:rsid w:val="00B56CE6"/>
    <w:rsid w:val="00BF4A34"/>
    <w:rsid w:val="00C15970"/>
    <w:rsid w:val="00C37FC4"/>
    <w:rsid w:val="00C45DB6"/>
    <w:rsid w:val="00CA3B03"/>
    <w:rsid w:val="00CA4915"/>
    <w:rsid w:val="00CC4C11"/>
    <w:rsid w:val="00CE00BF"/>
    <w:rsid w:val="00CF5EEC"/>
    <w:rsid w:val="00D02799"/>
    <w:rsid w:val="00D13E31"/>
    <w:rsid w:val="00D2219F"/>
    <w:rsid w:val="00D373EE"/>
    <w:rsid w:val="00D569E2"/>
    <w:rsid w:val="00D633DB"/>
    <w:rsid w:val="00D63B69"/>
    <w:rsid w:val="00D84AE2"/>
    <w:rsid w:val="00DB143F"/>
    <w:rsid w:val="00DB5F3A"/>
    <w:rsid w:val="00DC12A9"/>
    <w:rsid w:val="00E52C9C"/>
    <w:rsid w:val="00E530C6"/>
    <w:rsid w:val="00E866EA"/>
    <w:rsid w:val="00EF4F54"/>
    <w:rsid w:val="00F62CEF"/>
    <w:rsid w:val="00F66C37"/>
    <w:rsid w:val="00F76B89"/>
    <w:rsid w:val="00F8194D"/>
    <w:rsid w:val="00F824ED"/>
    <w:rsid w:val="00F8313E"/>
    <w:rsid w:val="00FA0A8B"/>
    <w:rsid w:val="00FA6E0F"/>
    <w:rsid w:val="00FC426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12922F"/>
  <w14:defaultImageDpi w14:val="300"/>
  <w15:docId w15:val="{5942EFEF-15C3-8E4B-9610-4F9D5D7C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31E0"/>
    <w:pPr>
      <w:tabs>
        <w:tab w:val="center" w:pos="4252"/>
        <w:tab w:val="right" w:pos="8504"/>
      </w:tabs>
    </w:pPr>
  </w:style>
  <w:style w:type="character" w:customStyle="1" w:styleId="FooterChar">
    <w:name w:val="Footer Char"/>
    <w:basedOn w:val="DefaultParagraphFont"/>
    <w:link w:val="Footer"/>
    <w:uiPriority w:val="99"/>
    <w:rsid w:val="002C31E0"/>
  </w:style>
  <w:style w:type="character" w:styleId="PageNumber">
    <w:name w:val="page number"/>
    <w:basedOn w:val="DefaultParagraphFont"/>
    <w:uiPriority w:val="99"/>
    <w:semiHidden/>
    <w:unhideWhenUsed/>
    <w:rsid w:val="002C31E0"/>
  </w:style>
  <w:style w:type="character" w:styleId="PlaceholderText">
    <w:name w:val="Placeholder Text"/>
    <w:basedOn w:val="DefaultParagraphFont"/>
    <w:uiPriority w:val="99"/>
    <w:semiHidden/>
    <w:rsid w:val="009E19B8"/>
    <w:rPr>
      <w:color w:val="808080"/>
    </w:rPr>
  </w:style>
  <w:style w:type="paragraph" w:styleId="BalloonText">
    <w:name w:val="Balloon Text"/>
    <w:basedOn w:val="Normal"/>
    <w:link w:val="BalloonTextChar"/>
    <w:uiPriority w:val="99"/>
    <w:semiHidden/>
    <w:unhideWhenUsed/>
    <w:rsid w:val="009E19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9B8"/>
    <w:rPr>
      <w:rFonts w:ascii="Lucida Grande" w:hAnsi="Lucida Grande" w:cs="Lucida Grande"/>
      <w:sz w:val="18"/>
      <w:szCs w:val="18"/>
    </w:rPr>
  </w:style>
  <w:style w:type="paragraph" w:styleId="ListParagraph">
    <w:name w:val="List Paragraph"/>
    <w:basedOn w:val="Normal"/>
    <w:uiPriority w:val="34"/>
    <w:qFormat/>
    <w:rsid w:val="000E4827"/>
    <w:pPr>
      <w:ind w:left="720"/>
      <w:contextualSpacing/>
    </w:pPr>
  </w:style>
  <w:style w:type="character" w:styleId="CommentReference">
    <w:name w:val="annotation reference"/>
    <w:basedOn w:val="DefaultParagraphFont"/>
    <w:uiPriority w:val="99"/>
    <w:semiHidden/>
    <w:unhideWhenUsed/>
    <w:rsid w:val="008F42ED"/>
    <w:rPr>
      <w:sz w:val="16"/>
      <w:szCs w:val="16"/>
    </w:rPr>
  </w:style>
  <w:style w:type="paragraph" w:styleId="CommentText">
    <w:name w:val="annotation text"/>
    <w:basedOn w:val="Normal"/>
    <w:link w:val="CommentTextChar"/>
    <w:uiPriority w:val="99"/>
    <w:semiHidden/>
    <w:unhideWhenUsed/>
    <w:rsid w:val="008F42ED"/>
    <w:rPr>
      <w:sz w:val="20"/>
      <w:szCs w:val="20"/>
    </w:rPr>
  </w:style>
  <w:style w:type="character" w:customStyle="1" w:styleId="CommentTextChar">
    <w:name w:val="Comment Text Char"/>
    <w:basedOn w:val="DefaultParagraphFont"/>
    <w:link w:val="CommentText"/>
    <w:uiPriority w:val="99"/>
    <w:semiHidden/>
    <w:rsid w:val="008F42ED"/>
    <w:rPr>
      <w:sz w:val="20"/>
      <w:szCs w:val="20"/>
    </w:rPr>
  </w:style>
  <w:style w:type="paragraph" w:styleId="CommentSubject">
    <w:name w:val="annotation subject"/>
    <w:basedOn w:val="CommentText"/>
    <w:next w:val="CommentText"/>
    <w:link w:val="CommentSubjectChar"/>
    <w:uiPriority w:val="99"/>
    <w:semiHidden/>
    <w:unhideWhenUsed/>
    <w:rsid w:val="008F42ED"/>
    <w:rPr>
      <w:b/>
      <w:bCs/>
    </w:rPr>
  </w:style>
  <w:style w:type="character" w:customStyle="1" w:styleId="CommentSubjectChar">
    <w:name w:val="Comment Subject Char"/>
    <w:basedOn w:val="CommentTextChar"/>
    <w:link w:val="CommentSubject"/>
    <w:uiPriority w:val="99"/>
    <w:semiHidden/>
    <w:rsid w:val="008F42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0D08D7-83F3-7F4C-81E9-616063CB59CB}">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18305-70DF-5F4E-8BCA-E68977D3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25</Pages>
  <Words>42941</Words>
  <Characters>244767</Characters>
  <Application>Microsoft Office Word</Application>
  <DocSecurity>0</DocSecurity>
  <Lines>2039</Lines>
  <Paragraphs>574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UdeC</Company>
  <LinksUpToDate>false</LinksUpToDate>
  <CharactersWithSpaces>287134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Cubillos</dc:creator>
  <cp:keywords/>
  <dc:description/>
  <cp:lastModifiedBy>Fabian</cp:lastModifiedBy>
  <cp:revision>15</cp:revision>
  <dcterms:created xsi:type="dcterms:W3CDTF">2020-07-14T20:42:00Z</dcterms:created>
  <dcterms:modified xsi:type="dcterms:W3CDTF">2020-07-22T03:27:00Z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http://www.zotero.org/styles/ices-journal-of-marine-science</vt:lpwstr>
  </property>
  <property fmtid="{D5CDD505-2E9C-101B-9397-08002B2CF9AE}" pid="4" name="Mendeley Unique User Id_1">
    <vt:lpwstr>ccb6e5b6-3ded-3557-b489-a0f9bb9c1813</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http://www.zotero.org/styles/ices-journal-of-marine-science</vt:lpwstr>
  </property>
  <property fmtid="{D5CDD505-2E9C-101B-9397-08002B2CF9AE}" pid="14" name="Mendeley Recent Style Name 4_1">
    <vt:lpwstr>ICES Journal of Marine Science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http://www.zotero.org/styles/revista-de-biologia-tropical</vt:lpwstr>
  </property>
  <property fmtid="{D5CDD505-2E9C-101B-9397-08002B2CF9AE}" pid="24" name="Mendeley Recent Style Name 9_1">
    <vt:lpwstr>Revista de Biología Tropical (International Journal of Tropical Biology and Conservation)</vt:lpwstr>
  </property>
  <property fmtid="{D5CDD505-2E9C-101B-9397-08002B2CF9AE}" pid="25" name="grammarly_documentId">
    <vt:lpwstr>documentId_7514</vt:lpwstr>
  </property>
  <property fmtid="{D5CDD505-2E9C-101B-9397-08002B2CF9AE}" pid="26" name="grammarly_documentContext">
    <vt:lpwstr>{"goals":["describe"],"domain":"academic","emotions":[],"dialect":"american"}</vt:lpwstr>
  </property>
</Properties>
</file>